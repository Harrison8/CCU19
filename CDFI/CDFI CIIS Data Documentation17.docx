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eastAsia="en-US"/>
        </w:rPr>
        <w:id w:val="46503717"/>
        <w:docPartObj>
          <w:docPartGallery w:val="Cover Pages"/>
          <w:docPartUnique/>
        </w:docPartObj>
      </w:sdtPr>
      <w:sdtEndPr>
        <w:rPr>
          <w:rFonts w:asciiTheme="minorHAnsi" w:eastAsiaTheme="minorHAnsi" w:hAnsiTheme="minorHAnsi" w:cstheme="minorBidi"/>
          <w:b/>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70"/>
          </w:tblGrid>
          <w:tr w:rsidR="00592922">
            <w:sdt>
              <w:sdtPr>
                <w:rPr>
                  <w:rFonts w:asciiTheme="majorHAnsi" w:eastAsiaTheme="majorEastAsia" w:hAnsiTheme="majorHAnsi" w:cstheme="majorBidi"/>
                  <w:lang w:eastAsia="en-US"/>
                </w:rPr>
                <w:alias w:val="Company"/>
                <w:id w:val="13406915"/>
                <w:dataBinding w:prefixMappings="xmlns:ns0='http://schemas.openxmlformats.org/officeDocument/2006/extended-properties'" w:xpath="/ns0:Properties[1]/ns0:Company[1]" w:storeItemID="{6668398D-A668-4E3E-A5EB-62B293D839F1}"/>
                <w:text/>
              </w:sdtPr>
              <w:sdtEndPr>
                <w:rPr>
                  <w:rFonts w:ascii="Cambria" w:eastAsia="Times New Roman" w:hAnsi="Cambria" w:cstheme="minorBidi"/>
                  <w:lang w:eastAsia="ja-JP"/>
                </w:rPr>
              </w:sdtEndPr>
              <w:sdtContent>
                <w:tc>
                  <w:tcPr>
                    <w:tcW w:w="7672" w:type="dxa"/>
                    <w:tcMar>
                      <w:top w:w="216" w:type="dxa"/>
                      <w:left w:w="115" w:type="dxa"/>
                      <w:bottom w:w="216" w:type="dxa"/>
                      <w:right w:w="115" w:type="dxa"/>
                    </w:tcMar>
                  </w:tcPr>
                  <w:p w:rsidR="00592922" w:rsidRDefault="00656865">
                    <w:pPr>
                      <w:pStyle w:val="NoSpacing"/>
                      <w:rPr>
                        <w:rFonts w:asciiTheme="majorHAnsi" w:eastAsiaTheme="majorEastAsia" w:hAnsiTheme="majorHAnsi" w:cstheme="majorBidi"/>
                      </w:rPr>
                    </w:pPr>
                    <w:r>
                      <w:rPr>
                        <w:rFonts w:asciiTheme="majorHAnsi" w:eastAsiaTheme="majorEastAsia" w:hAnsiTheme="majorHAnsi" w:cstheme="majorBidi"/>
                        <w:lang w:eastAsia="en-US"/>
                      </w:rPr>
                      <w:t>Community Development Financial Institutions (CDFI) Fund</w:t>
                    </w:r>
                  </w:p>
                </w:tc>
              </w:sdtContent>
            </w:sdt>
          </w:tr>
          <w:tr w:rsidR="00592922">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592922" w:rsidRDefault="00E52699">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FY2017</w:t>
                    </w:r>
                    <w:r w:rsidR="00972B4F">
                      <w:rPr>
                        <w:rFonts w:asciiTheme="majorHAnsi" w:eastAsiaTheme="majorEastAsia" w:hAnsiTheme="majorHAnsi" w:cstheme="majorBidi"/>
                        <w:color w:val="4F81BD" w:themeColor="accent1"/>
                        <w:sz w:val="80"/>
                        <w:szCs w:val="80"/>
                      </w:rPr>
                      <w:t xml:space="preserve"> CIIS CDFI Data </w:t>
                    </w:r>
                    <w:r w:rsidR="00972B4F" w:rsidRPr="00592922">
                      <w:rPr>
                        <w:rFonts w:asciiTheme="majorHAnsi" w:eastAsiaTheme="majorEastAsia" w:hAnsiTheme="majorHAnsi" w:cstheme="majorBidi"/>
                        <w:color w:val="4F81BD" w:themeColor="accent1"/>
                        <w:sz w:val="80"/>
                        <w:szCs w:val="80"/>
                      </w:rPr>
                      <w:t>Documentation</w:t>
                    </w:r>
                  </w:p>
                </w:sdtContent>
              </w:sdt>
            </w:tc>
          </w:tr>
          <w:tr w:rsidR="00592922">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92922" w:rsidRDefault="00B4773C" w:rsidP="00B4773C">
                    <w:pPr>
                      <w:pStyle w:val="NoSpacing"/>
                      <w:rPr>
                        <w:rFonts w:asciiTheme="majorHAnsi" w:eastAsiaTheme="majorEastAsia" w:hAnsiTheme="majorHAnsi" w:cstheme="majorBidi"/>
                      </w:rPr>
                    </w:pPr>
                    <w:r>
                      <w:rPr>
                        <w:rFonts w:asciiTheme="majorHAnsi" w:eastAsiaTheme="majorEastAsia" w:hAnsiTheme="majorHAnsi" w:cstheme="majorBidi"/>
                      </w:rPr>
                      <w:t>Institution Level Report (ILR) and Transaction Level Report (TLR)</w:t>
                    </w:r>
                  </w:p>
                </w:tc>
              </w:sdtContent>
            </w:sdt>
          </w:tr>
        </w:tbl>
        <w:p w:rsidR="00592922" w:rsidRDefault="00592922"/>
        <w:p w:rsidR="00592922" w:rsidRDefault="00592922"/>
        <w:tbl>
          <w:tblPr>
            <w:tblpPr w:leftFromText="187" w:rightFromText="187" w:horzAnchor="margin" w:tblpXSpec="center" w:tblpYSpec="bottom"/>
            <w:tblW w:w="4000" w:type="pct"/>
            <w:tblLook w:val="04A0" w:firstRow="1" w:lastRow="0" w:firstColumn="1" w:lastColumn="0" w:noHBand="0" w:noVBand="1"/>
          </w:tblPr>
          <w:tblGrid>
            <w:gridCol w:w="7488"/>
          </w:tblGrid>
          <w:tr w:rsidR="00592922" w:rsidTr="00121E9F">
            <w:trPr>
              <w:trHeight w:val="954"/>
            </w:trPr>
            <w:tc>
              <w:tcPr>
                <w:tcW w:w="7672" w:type="dxa"/>
                <w:tcMar>
                  <w:top w:w="216" w:type="dxa"/>
                  <w:left w:w="115" w:type="dxa"/>
                  <w:bottom w:w="216" w:type="dxa"/>
                  <w:right w:w="115" w:type="dxa"/>
                </w:tcMar>
              </w:tcPr>
              <w:p w:rsidR="00592922" w:rsidRDefault="00592922">
                <w:pPr>
                  <w:pStyle w:val="NoSpacing"/>
                  <w:rPr>
                    <w:color w:val="4F81BD" w:themeColor="accent1"/>
                  </w:rPr>
                </w:pPr>
              </w:p>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9-04-22T00:00:00Z">
                    <w:dateFormat w:val="M/d/yyyy"/>
                    <w:lid w:val="en-US"/>
                    <w:storeMappedDataAs w:val="dateTime"/>
                    <w:calendar w:val="gregorian"/>
                  </w:date>
                </w:sdtPr>
                <w:sdtEndPr/>
                <w:sdtContent>
                  <w:p w:rsidR="00592922" w:rsidRDefault="00E52699">
                    <w:pPr>
                      <w:pStyle w:val="NoSpacing"/>
                      <w:rPr>
                        <w:color w:val="4F81BD" w:themeColor="accent1"/>
                      </w:rPr>
                    </w:pPr>
                    <w:r>
                      <w:rPr>
                        <w:color w:val="4F81BD" w:themeColor="accent1"/>
                      </w:rPr>
                      <w:t>4/22/2019</w:t>
                    </w:r>
                  </w:p>
                </w:sdtContent>
              </w:sdt>
              <w:p w:rsidR="00592922" w:rsidRDefault="00592922">
                <w:pPr>
                  <w:pStyle w:val="NoSpacing"/>
                  <w:rPr>
                    <w:color w:val="4F81BD" w:themeColor="accent1"/>
                  </w:rPr>
                </w:pPr>
              </w:p>
            </w:tc>
          </w:tr>
        </w:tbl>
        <w:p w:rsidR="00592922" w:rsidRDefault="00592922"/>
        <w:p w:rsidR="00592922" w:rsidRDefault="00592922">
          <w:pPr>
            <w:rPr>
              <w:b/>
              <w:sz w:val="32"/>
              <w:szCs w:val="32"/>
            </w:rPr>
          </w:pPr>
          <w:r>
            <w:rPr>
              <w:b/>
              <w:sz w:val="32"/>
              <w:szCs w:val="32"/>
            </w:rPr>
            <w:br w:type="page"/>
          </w:r>
        </w:p>
        <w:bookmarkStart w:id="0" w:name="_GoBack" w:displacedByCustomXml="next"/>
        <w:bookmarkEnd w:id="0" w:displacedByCustomXml="next"/>
      </w:sdtContent>
    </w:sdt>
    <w:sdt>
      <w:sdtPr>
        <w:rPr>
          <w:rFonts w:asciiTheme="minorHAnsi" w:eastAsiaTheme="minorHAnsi" w:hAnsiTheme="minorHAnsi" w:cstheme="minorBidi"/>
          <w:b w:val="0"/>
          <w:bCs w:val="0"/>
          <w:color w:val="auto"/>
          <w:sz w:val="22"/>
          <w:szCs w:val="22"/>
          <w:lang w:eastAsia="en-US"/>
        </w:rPr>
        <w:id w:val="1495997057"/>
        <w:docPartObj>
          <w:docPartGallery w:val="Table of Contents"/>
          <w:docPartUnique/>
        </w:docPartObj>
      </w:sdtPr>
      <w:sdtEndPr>
        <w:rPr>
          <w:noProof/>
        </w:rPr>
      </w:sdtEndPr>
      <w:sdtContent>
        <w:p w:rsidR="00592922" w:rsidRDefault="00592922">
          <w:pPr>
            <w:pStyle w:val="TOCHeading"/>
          </w:pPr>
          <w:r>
            <w:t>Contents</w:t>
          </w:r>
        </w:p>
        <w:p w:rsidR="00121E9F" w:rsidRDefault="0059292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12591863" w:history="1">
            <w:r w:rsidR="00121E9F" w:rsidRPr="00296DC4">
              <w:rPr>
                <w:rStyle w:val="Hyperlink"/>
                <w:noProof/>
              </w:rPr>
              <w:t>I.</w:t>
            </w:r>
            <w:r w:rsidR="00121E9F">
              <w:rPr>
                <w:rFonts w:eastAsiaTheme="minorEastAsia"/>
                <w:noProof/>
              </w:rPr>
              <w:tab/>
            </w:r>
            <w:r w:rsidR="00121E9F" w:rsidRPr="00296DC4">
              <w:rPr>
                <w:rStyle w:val="Hyperlink"/>
                <w:noProof/>
              </w:rPr>
              <w:t>Data Cleansing Principles and Assumptions (P&amp;A)</w:t>
            </w:r>
            <w:r w:rsidR="00121E9F">
              <w:rPr>
                <w:noProof/>
                <w:webHidden/>
              </w:rPr>
              <w:tab/>
            </w:r>
            <w:r w:rsidR="00121E9F">
              <w:rPr>
                <w:noProof/>
                <w:webHidden/>
              </w:rPr>
              <w:fldChar w:fldCharType="begin"/>
            </w:r>
            <w:r w:rsidR="00121E9F">
              <w:rPr>
                <w:noProof/>
                <w:webHidden/>
              </w:rPr>
              <w:instrText xml:space="preserve"> PAGEREF _Toc512591863 \h </w:instrText>
            </w:r>
            <w:r w:rsidR="00121E9F">
              <w:rPr>
                <w:noProof/>
                <w:webHidden/>
              </w:rPr>
            </w:r>
            <w:r w:rsidR="00121E9F">
              <w:rPr>
                <w:noProof/>
                <w:webHidden/>
              </w:rPr>
              <w:fldChar w:fldCharType="separate"/>
            </w:r>
            <w:r w:rsidR="00121E9F">
              <w:rPr>
                <w:noProof/>
                <w:webHidden/>
              </w:rPr>
              <w:t>9</w:t>
            </w:r>
            <w:r w:rsidR="00121E9F">
              <w:rPr>
                <w:noProof/>
                <w:webHidden/>
              </w:rPr>
              <w:fldChar w:fldCharType="end"/>
            </w:r>
          </w:hyperlink>
        </w:p>
        <w:p w:rsidR="00121E9F" w:rsidRDefault="00E52699">
          <w:pPr>
            <w:pStyle w:val="TOC2"/>
            <w:tabs>
              <w:tab w:val="left" w:pos="660"/>
              <w:tab w:val="right" w:leader="dot" w:pos="9350"/>
            </w:tabs>
            <w:rPr>
              <w:rFonts w:eastAsiaTheme="minorEastAsia"/>
              <w:noProof/>
            </w:rPr>
          </w:pPr>
          <w:hyperlink w:anchor="_Toc512591864" w:history="1">
            <w:r w:rsidR="00121E9F" w:rsidRPr="00296DC4">
              <w:rPr>
                <w:rStyle w:val="Hyperlink"/>
                <w:noProof/>
              </w:rPr>
              <w:t>1.</w:t>
            </w:r>
            <w:r w:rsidR="00121E9F">
              <w:rPr>
                <w:rFonts w:eastAsiaTheme="minorEastAsia"/>
                <w:noProof/>
              </w:rPr>
              <w:tab/>
            </w:r>
            <w:r w:rsidR="00121E9F" w:rsidRPr="00296DC4">
              <w:rPr>
                <w:rStyle w:val="Hyperlink"/>
                <w:noProof/>
              </w:rPr>
              <w:t>P&amp;A#1 - Some attributes of CDFIs are static (ILR)</w:t>
            </w:r>
            <w:r w:rsidR="00121E9F">
              <w:rPr>
                <w:noProof/>
                <w:webHidden/>
              </w:rPr>
              <w:tab/>
            </w:r>
            <w:r w:rsidR="00121E9F">
              <w:rPr>
                <w:noProof/>
                <w:webHidden/>
              </w:rPr>
              <w:fldChar w:fldCharType="begin"/>
            </w:r>
            <w:r w:rsidR="00121E9F">
              <w:rPr>
                <w:noProof/>
                <w:webHidden/>
              </w:rPr>
              <w:instrText xml:space="preserve"> PAGEREF _Toc512591864 \h </w:instrText>
            </w:r>
            <w:r w:rsidR="00121E9F">
              <w:rPr>
                <w:noProof/>
                <w:webHidden/>
              </w:rPr>
            </w:r>
            <w:r w:rsidR="00121E9F">
              <w:rPr>
                <w:noProof/>
                <w:webHidden/>
              </w:rPr>
              <w:fldChar w:fldCharType="separate"/>
            </w:r>
            <w:r w:rsidR="00121E9F">
              <w:rPr>
                <w:noProof/>
                <w:webHidden/>
              </w:rPr>
              <w:t>9</w:t>
            </w:r>
            <w:r w:rsidR="00121E9F">
              <w:rPr>
                <w:noProof/>
                <w:webHidden/>
              </w:rPr>
              <w:fldChar w:fldCharType="end"/>
            </w:r>
          </w:hyperlink>
        </w:p>
        <w:p w:rsidR="00121E9F" w:rsidRDefault="00E52699">
          <w:pPr>
            <w:pStyle w:val="TOC2"/>
            <w:tabs>
              <w:tab w:val="left" w:pos="660"/>
              <w:tab w:val="right" w:leader="dot" w:pos="9350"/>
            </w:tabs>
            <w:rPr>
              <w:rFonts w:eastAsiaTheme="minorEastAsia"/>
              <w:noProof/>
            </w:rPr>
          </w:pPr>
          <w:hyperlink w:anchor="_Toc512591865" w:history="1">
            <w:r w:rsidR="00121E9F" w:rsidRPr="00296DC4">
              <w:rPr>
                <w:rStyle w:val="Hyperlink"/>
                <w:noProof/>
              </w:rPr>
              <w:t>2.</w:t>
            </w:r>
            <w:r w:rsidR="00121E9F">
              <w:rPr>
                <w:rFonts w:eastAsiaTheme="minorEastAsia"/>
                <w:noProof/>
              </w:rPr>
              <w:tab/>
            </w:r>
            <w:r w:rsidR="00121E9F" w:rsidRPr="00296DC4">
              <w:rPr>
                <w:rStyle w:val="Hyperlink"/>
                <w:noProof/>
              </w:rPr>
              <w:t>P&amp;A#2 - Audited stock data:  Interpolate the data (ILR)</w:t>
            </w:r>
            <w:r w:rsidR="00121E9F">
              <w:rPr>
                <w:noProof/>
                <w:webHidden/>
              </w:rPr>
              <w:tab/>
            </w:r>
            <w:r w:rsidR="00121E9F">
              <w:rPr>
                <w:noProof/>
                <w:webHidden/>
              </w:rPr>
              <w:fldChar w:fldCharType="begin"/>
            </w:r>
            <w:r w:rsidR="00121E9F">
              <w:rPr>
                <w:noProof/>
                <w:webHidden/>
              </w:rPr>
              <w:instrText xml:space="preserve"> PAGEREF _Toc512591865 \h </w:instrText>
            </w:r>
            <w:r w:rsidR="00121E9F">
              <w:rPr>
                <w:noProof/>
                <w:webHidden/>
              </w:rPr>
            </w:r>
            <w:r w:rsidR="00121E9F">
              <w:rPr>
                <w:noProof/>
                <w:webHidden/>
              </w:rPr>
              <w:fldChar w:fldCharType="separate"/>
            </w:r>
            <w:r w:rsidR="00121E9F">
              <w:rPr>
                <w:noProof/>
                <w:webHidden/>
              </w:rPr>
              <w:t>10</w:t>
            </w:r>
            <w:r w:rsidR="00121E9F">
              <w:rPr>
                <w:noProof/>
                <w:webHidden/>
              </w:rPr>
              <w:fldChar w:fldCharType="end"/>
            </w:r>
          </w:hyperlink>
        </w:p>
        <w:p w:rsidR="00121E9F" w:rsidRDefault="00E52699">
          <w:pPr>
            <w:pStyle w:val="TOC2"/>
            <w:tabs>
              <w:tab w:val="left" w:pos="660"/>
              <w:tab w:val="right" w:leader="dot" w:pos="9350"/>
            </w:tabs>
            <w:rPr>
              <w:rFonts w:eastAsiaTheme="minorEastAsia"/>
              <w:noProof/>
            </w:rPr>
          </w:pPr>
          <w:hyperlink w:anchor="_Toc512591866" w:history="1">
            <w:r w:rsidR="00121E9F" w:rsidRPr="00296DC4">
              <w:rPr>
                <w:rStyle w:val="Hyperlink"/>
                <w:noProof/>
              </w:rPr>
              <w:t>3.</w:t>
            </w:r>
            <w:r w:rsidR="00121E9F">
              <w:rPr>
                <w:rFonts w:eastAsiaTheme="minorEastAsia"/>
                <w:noProof/>
              </w:rPr>
              <w:tab/>
            </w:r>
            <w:r w:rsidR="00121E9F" w:rsidRPr="00296DC4">
              <w:rPr>
                <w:rStyle w:val="Hyperlink"/>
                <w:noProof/>
              </w:rPr>
              <w:t>P&amp;A#3 - Unaudited stock data:  Remove local and global outliers, then interpolate the data (ILR)</w:t>
            </w:r>
            <w:r w:rsidR="00121E9F">
              <w:rPr>
                <w:noProof/>
                <w:webHidden/>
              </w:rPr>
              <w:tab/>
            </w:r>
            <w:r w:rsidR="00121E9F">
              <w:rPr>
                <w:noProof/>
                <w:webHidden/>
              </w:rPr>
              <w:fldChar w:fldCharType="begin"/>
            </w:r>
            <w:r w:rsidR="00121E9F">
              <w:rPr>
                <w:noProof/>
                <w:webHidden/>
              </w:rPr>
              <w:instrText xml:space="preserve"> PAGEREF _Toc512591866 \h </w:instrText>
            </w:r>
            <w:r w:rsidR="00121E9F">
              <w:rPr>
                <w:noProof/>
                <w:webHidden/>
              </w:rPr>
            </w:r>
            <w:r w:rsidR="00121E9F">
              <w:rPr>
                <w:noProof/>
                <w:webHidden/>
              </w:rPr>
              <w:fldChar w:fldCharType="separate"/>
            </w:r>
            <w:r w:rsidR="00121E9F">
              <w:rPr>
                <w:noProof/>
                <w:webHidden/>
              </w:rPr>
              <w:t>10</w:t>
            </w:r>
            <w:r w:rsidR="00121E9F">
              <w:rPr>
                <w:noProof/>
                <w:webHidden/>
              </w:rPr>
              <w:fldChar w:fldCharType="end"/>
            </w:r>
          </w:hyperlink>
        </w:p>
        <w:p w:rsidR="00121E9F" w:rsidRDefault="00E52699">
          <w:pPr>
            <w:pStyle w:val="TOC2"/>
            <w:tabs>
              <w:tab w:val="left" w:pos="660"/>
              <w:tab w:val="right" w:leader="dot" w:pos="9350"/>
            </w:tabs>
            <w:rPr>
              <w:rFonts w:eastAsiaTheme="minorEastAsia"/>
              <w:noProof/>
            </w:rPr>
          </w:pPr>
          <w:hyperlink w:anchor="_Toc512591867" w:history="1">
            <w:r w:rsidR="00121E9F" w:rsidRPr="00296DC4">
              <w:rPr>
                <w:rStyle w:val="Hyperlink"/>
                <w:noProof/>
              </w:rPr>
              <w:t>4.</w:t>
            </w:r>
            <w:r w:rsidR="00121E9F">
              <w:rPr>
                <w:rFonts w:eastAsiaTheme="minorEastAsia"/>
                <w:noProof/>
              </w:rPr>
              <w:tab/>
            </w:r>
            <w:r w:rsidR="00121E9F" w:rsidRPr="00296DC4">
              <w:rPr>
                <w:rStyle w:val="Hyperlink"/>
                <w:noProof/>
              </w:rPr>
              <w:t>P&amp;A#4 - Audited flow data:  Leave the data unchanged (ILR)</w:t>
            </w:r>
            <w:r w:rsidR="00121E9F">
              <w:rPr>
                <w:noProof/>
                <w:webHidden/>
              </w:rPr>
              <w:tab/>
            </w:r>
            <w:r w:rsidR="00121E9F">
              <w:rPr>
                <w:noProof/>
                <w:webHidden/>
              </w:rPr>
              <w:fldChar w:fldCharType="begin"/>
            </w:r>
            <w:r w:rsidR="00121E9F">
              <w:rPr>
                <w:noProof/>
                <w:webHidden/>
              </w:rPr>
              <w:instrText xml:space="preserve"> PAGEREF _Toc512591867 \h </w:instrText>
            </w:r>
            <w:r w:rsidR="00121E9F">
              <w:rPr>
                <w:noProof/>
                <w:webHidden/>
              </w:rPr>
            </w:r>
            <w:r w:rsidR="00121E9F">
              <w:rPr>
                <w:noProof/>
                <w:webHidden/>
              </w:rPr>
              <w:fldChar w:fldCharType="separate"/>
            </w:r>
            <w:r w:rsidR="00121E9F">
              <w:rPr>
                <w:noProof/>
                <w:webHidden/>
              </w:rPr>
              <w:t>11</w:t>
            </w:r>
            <w:r w:rsidR="00121E9F">
              <w:rPr>
                <w:noProof/>
                <w:webHidden/>
              </w:rPr>
              <w:fldChar w:fldCharType="end"/>
            </w:r>
          </w:hyperlink>
        </w:p>
        <w:p w:rsidR="00121E9F" w:rsidRDefault="00E52699">
          <w:pPr>
            <w:pStyle w:val="TOC2"/>
            <w:tabs>
              <w:tab w:val="left" w:pos="660"/>
              <w:tab w:val="right" w:leader="dot" w:pos="9350"/>
            </w:tabs>
            <w:rPr>
              <w:rFonts w:eastAsiaTheme="minorEastAsia"/>
              <w:noProof/>
            </w:rPr>
          </w:pPr>
          <w:hyperlink w:anchor="_Toc512591868" w:history="1">
            <w:r w:rsidR="00121E9F" w:rsidRPr="00296DC4">
              <w:rPr>
                <w:rStyle w:val="Hyperlink"/>
                <w:noProof/>
              </w:rPr>
              <w:t>5.</w:t>
            </w:r>
            <w:r w:rsidR="00121E9F">
              <w:rPr>
                <w:rFonts w:eastAsiaTheme="minorEastAsia"/>
                <w:noProof/>
              </w:rPr>
              <w:tab/>
            </w:r>
            <w:r w:rsidR="00121E9F" w:rsidRPr="00296DC4">
              <w:rPr>
                <w:rStyle w:val="Hyperlink"/>
                <w:noProof/>
              </w:rPr>
              <w:t>P&amp;A#5 - Unaudited flow data:  Remove local and global outliers, then fill in the removed data with the average of a unit (ILR)</w:t>
            </w:r>
            <w:r w:rsidR="00121E9F">
              <w:rPr>
                <w:noProof/>
                <w:webHidden/>
              </w:rPr>
              <w:tab/>
            </w:r>
            <w:r w:rsidR="00121E9F">
              <w:rPr>
                <w:noProof/>
                <w:webHidden/>
              </w:rPr>
              <w:fldChar w:fldCharType="begin"/>
            </w:r>
            <w:r w:rsidR="00121E9F">
              <w:rPr>
                <w:noProof/>
                <w:webHidden/>
              </w:rPr>
              <w:instrText xml:space="preserve"> PAGEREF _Toc512591868 \h </w:instrText>
            </w:r>
            <w:r w:rsidR="00121E9F">
              <w:rPr>
                <w:noProof/>
                <w:webHidden/>
              </w:rPr>
            </w:r>
            <w:r w:rsidR="00121E9F">
              <w:rPr>
                <w:noProof/>
                <w:webHidden/>
              </w:rPr>
              <w:fldChar w:fldCharType="separate"/>
            </w:r>
            <w:r w:rsidR="00121E9F">
              <w:rPr>
                <w:noProof/>
                <w:webHidden/>
              </w:rPr>
              <w:t>11</w:t>
            </w:r>
            <w:r w:rsidR="00121E9F">
              <w:rPr>
                <w:noProof/>
                <w:webHidden/>
              </w:rPr>
              <w:fldChar w:fldCharType="end"/>
            </w:r>
          </w:hyperlink>
        </w:p>
        <w:p w:rsidR="00121E9F" w:rsidRDefault="00E52699">
          <w:pPr>
            <w:pStyle w:val="TOC2"/>
            <w:tabs>
              <w:tab w:val="left" w:pos="660"/>
              <w:tab w:val="right" w:leader="dot" w:pos="9350"/>
            </w:tabs>
            <w:rPr>
              <w:rFonts w:eastAsiaTheme="minorEastAsia"/>
              <w:noProof/>
            </w:rPr>
          </w:pPr>
          <w:hyperlink w:anchor="_Toc512591869" w:history="1">
            <w:r w:rsidR="00121E9F" w:rsidRPr="00296DC4">
              <w:rPr>
                <w:rStyle w:val="Hyperlink"/>
                <w:noProof/>
              </w:rPr>
              <w:t>6.</w:t>
            </w:r>
            <w:r w:rsidR="00121E9F">
              <w:rPr>
                <w:rFonts w:eastAsiaTheme="minorEastAsia"/>
                <w:noProof/>
              </w:rPr>
              <w:tab/>
            </w:r>
            <w:r w:rsidR="00121E9F" w:rsidRPr="00296DC4">
              <w:rPr>
                <w:rStyle w:val="Hyperlink"/>
                <w:noProof/>
              </w:rPr>
              <w:t>P&amp;A#6 - A financial note (loan/investment) should have the same CDFI’s ID (organizationid), loan/investment’s ID (originatortransactionid), and loan/investment’s original closing amount (originalamount) (TLR)</w:t>
            </w:r>
            <w:r w:rsidR="00121E9F">
              <w:rPr>
                <w:noProof/>
                <w:webHidden/>
              </w:rPr>
              <w:tab/>
            </w:r>
            <w:r w:rsidR="00121E9F">
              <w:rPr>
                <w:noProof/>
                <w:webHidden/>
              </w:rPr>
              <w:fldChar w:fldCharType="begin"/>
            </w:r>
            <w:r w:rsidR="00121E9F">
              <w:rPr>
                <w:noProof/>
                <w:webHidden/>
              </w:rPr>
              <w:instrText xml:space="preserve"> PAGEREF _Toc512591869 \h </w:instrText>
            </w:r>
            <w:r w:rsidR="00121E9F">
              <w:rPr>
                <w:noProof/>
                <w:webHidden/>
              </w:rPr>
            </w:r>
            <w:r w:rsidR="00121E9F">
              <w:rPr>
                <w:noProof/>
                <w:webHidden/>
              </w:rPr>
              <w:fldChar w:fldCharType="separate"/>
            </w:r>
            <w:r w:rsidR="00121E9F">
              <w:rPr>
                <w:noProof/>
                <w:webHidden/>
              </w:rPr>
              <w:t>11</w:t>
            </w:r>
            <w:r w:rsidR="00121E9F">
              <w:rPr>
                <w:noProof/>
                <w:webHidden/>
              </w:rPr>
              <w:fldChar w:fldCharType="end"/>
            </w:r>
          </w:hyperlink>
        </w:p>
        <w:p w:rsidR="00121E9F" w:rsidRDefault="00E52699">
          <w:pPr>
            <w:pStyle w:val="TOC2"/>
            <w:tabs>
              <w:tab w:val="left" w:pos="660"/>
              <w:tab w:val="right" w:leader="dot" w:pos="9350"/>
            </w:tabs>
            <w:rPr>
              <w:rFonts w:eastAsiaTheme="minorEastAsia"/>
              <w:noProof/>
            </w:rPr>
          </w:pPr>
          <w:hyperlink w:anchor="_Toc512591870" w:history="1">
            <w:r w:rsidR="00121E9F" w:rsidRPr="00296DC4">
              <w:rPr>
                <w:rStyle w:val="Hyperlink"/>
                <w:noProof/>
              </w:rPr>
              <w:t>7.</w:t>
            </w:r>
            <w:r w:rsidR="00121E9F">
              <w:rPr>
                <w:rFonts w:eastAsiaTheme="minorEastAsia"/>
                <w:noProof/>
              </w:rPr>
              <w:tab/>
            </w:r>
            <w:r w:rsidR="00121E9F" w:rsidRPr="00296DC4">
              <w:rPr>
                <w:rStyle w:val="Hyperlink"/>
                <w:noProof/>
              </w:rPr>
              <w:t>P&amp;A#7 - Some attributes of a loan/investment are static (TLR)</w:t>
            </w:r>
            <w:r w:rsidR="00121E9F">
              <w:rPr>
                <w:noProof/>
                <w:webHidden/>
              </w:rPr>
              <w:tab/>
            </w:r>
            <w:r w:rsidR="00121E9F">
              <w:rPr>
                <w:noProof/>
                <w:webHidden/>
              </w:rPr>
              <w:fldChar w:fldCharType="begin"/>
            </w:r>
            <w:r w:rsidR="00121E9F">
              <w:rPr>
                <w:noProof/>
                <w:webHidden/>
              </w:rPr>
              <w:instrText xml:space="preserve"> PAGEREF _Toc512591870 \h </w:instrText>
            </w:r>
            <w:r w:rsidR="00121E9F">
              <w:rPr>
                <w:noProof/>
                <w:webHidden/>
              </w:rPr>
            </w:r>
            <w:r w:rsidR="00121E9F">
              <w:rPr>
                <w:noProof/>
                <w:webHidden/>
              </w:rPr>
              <w:fldChar w:fldCharType="separate"/>
            </w:r>
            <w:r w:rsidR="00121E9F">
              <w:rPr>
                <w:noProof/>
                <w:webHidden/>
              </w:rPr>
              <w:t>11</w:t>
            </w:r>
            <w:r w:rsidR="00121E9F">
              <w:rPr>
                <w:noProof/>
                <w:webHidden/>
              </w:rPr>
              <w:fldChar w:fldCharType="end"/>
            </w:r>
          </w:hyperlink>
        </w:p>
        <w:p w:rsidR="00121E9F" w:rsidRDefault="00E52699">
          <w:pPr>
            <w:pStyle w:val="TOC2"/>
            <w:tabs>
              <w:tab w:val="left" w:pos="660"/>
              <w:tab w:val="right" w:leader="dot" w:pos="9350"/>
            </w:tabs>
            <w:rPr>
              <w:rFonts w:eastAsiaTheme="minorEastAsia"/>
              <w:noProof/>
            </w:rPr>
          </w:pPr>
          <w:hyperlink w:anchor="_Toc512591871" w:history="1">
            <w:r w:rsidR="00121E9F" w:rsidRPr="00296DC4">
              <w:rPr>
                <w:rStyle w:val="Hyperlink"/>
                <w:noProof/>
              </w:rPr>
              <w:t>8.</w:t>
            </w:r>
            <w:r w:rsidR="00121E9F">
              <w:rPr>
                <w:rFonts w:eastAsiaTheme="minorEastAsia"/>
                <w:noProof/>
              </w:rPr>
              <w:tab/>
            </w:r>
            <w:r w:rsidR="00121E9F" w:rsidRPr="00296DC4">
              <w:rPr>
                <w:rStyle w:val="Hyperlink"/>
                <w:noProof/>
              </w:rPr>
              <w:t>P&amp;A#8 – Unaudited Dynamic Numeric Data: Remove local and global outliers, then replace variables’ values with the averages of all years within a unit (TLR)</w:t>
            </w:r>
            <w:r w:rsidR="00121E9F">
              <w:rPr>
                <w:noProof/>
                <w:webHidden/>
              </w:rPr>
              <w:tab/>
            </w:r>
            <w:r w:rsidR="00121E9F">
              <w:rPr>
                <w:noProof/>
                <w:webHidden/>
              </w:rPr>
              <w:fldChar w:fldCharType="begin"/>
            </w:r>
            <w:r w:rsidR="00121E9F">
              <w:rPr>
                <w:noProof/>
                <w:webHidden/>
              </w:rPr>
              <w:instrText xml:space="preserve"> PAGEREF _Toc512591871 \h </w:instrText>
            </w:r>
            <w:r w:rsidR="00121E9F">
              <w:rPr>
                <w:noProof/>
                <w:webHidden/>
              </w:rPr>
            </w:r>
            <w:r w:rsidR="00121E9F">
              <w:rPr>
                <w:noProof/>
                <w:webHidden/>
              </w:rPr>
              <w:fldChar w:fldCharType="separate"/>
            </w:r>
            <w:r w:rsidR="00121E9F">
              <w:rPr>
                <w:noProof/>
                <w:webHidden/>
              </w:rPr>
              <w:t>12</w:t>
            </w:r>
            <w:r w:rsidR="00121E9F">
              <w:rPr>
                <w:noProof/>
                <w:webHidden/>
              </w:rPr>
              <w:fldChar w:fldCharType="end"/>
            </w:r>
          </w:hyperlink>
        </w:p>
        <w:p w:rsidR="00121E9F" w:rsidRDefault="00E52699">
          <w:pPr>
            <w:pStyle w:val="TOC2"/>
            <w:tabs>
              <w:tab w:val="left" w:pos="660"/>
              <w:tab w:val="right" w:leader="dot" w:pos="9350"/>
            </w:tabs>
            <w:rPr>
              <w:rFonts w:eastAsiaTheme="minorEastAsia"/>
              <w:noProof/>
            </w:rPr>
          </w:pPr>
          <w:hyperlink w:anchor="_Toc512591872" w:history="1">
            <w:r w:rsidR="00121E9F" w:rsidRPr="00296DC4">
              <w:rPr>
                <w:rStyle w:val="Hyperlink"/>
                <w:noProof/>
              </w:rPr>
              <w:t>9.</w:t>
            </w:r>
            <w:r w:rsidR="00121E9F">
              <w:rPr>
                <w:rFonts w:eastAsiaTheme="minorEastAsia"/>
                <w:noProof/>
              </w:rPr>
              <w:tab/>
            </w:r>
            <w:r w:rsidR="00121E9F" w:rsidRPr="00296DC4">
              <w:rPr>
                <w:rStyle w:val="Hyperlink"/>
                <w:noProof/>
              </w:rPr>
              <w:t>P&amp;A#9 – Unaudited Static String Data: Choose the most frequent entry (TLR)</w:t>
            </w:r>
            <w:r w:rsidR="00121E9F">
              <w:rPr>
                <w:noProof/>
                <w:webHidden/>
              </w:rPr>
              <w:tab/>
            </w:r>
            <w:r w:rsidR="00121E9F">
              <w:rPr>
                <w:noProof/>
                <w:webHidden/>
              </w:rPr>
              <w:fldChar w:fldCharType="begin"/>
            </w:r>
            <w:r w:rsidR="00121E9F">
              <w:rPr>
                <w:noProof/>
                <w:webHidden/>
              </w:rPr>
              <w:instrText xml:space="preserve"> PAGEREF _Toc512591872 \h </w:instrText>
            </w:r>
            <w:r w:rsidR="00121E9F">
              <w:rPr>
                <w:noProof/>
                <w:webHidden/>
              </w:rPr>
            </w:r>
            <w:r w:rsidR="00121E9F">
              <w:rPr>
                <w:noProof/>
                <w:webHidden/>
              </w:rPr>
              <w:fldChar w:fldCharType="separate"/>
            </w:r>
            <w:r w:rsidR="00121E9F">
              <w:rPr>
                <w:noProof/>
                <w:webHidden/>
              </w:rPr>
              <w:t>12</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873" w:history="1">
            <w:r w:rsidR="00121E9F" w:rsidRPr="00296DC4">
              <w:rPr>
                <w:rStyle w:val="Hyperlink"/>
                <w:noProof/>
              </w:rPr>
              <w:t>10.</w:t>
            </w:r>
            <w:r w:rsidR="00121E9F">
              <w:rPr>
                <w:rFonts w:eastAsiaTheme="minorEastAsia"/>
                <w:noProof/>
              </w:rPr>
              <w:tab/>
            </w:r>
            <w:r w:rsidR="00121E9F" w:rsidRPr="00296DC4">
              <w:rPr>
                <w:rStyle w:val="Hyperlink"/>
                <w:noProof/>
              </w:rPr>
              <w:t>P&amp;A#10- Replace negative entries with the positive values of the entries</w:t>
            </w:r>
            <w:r w:rsidR="00121E9F">
              <w:rPr>
                <w:noProof/>
                <w:webHidden/>
              </w:rPr>
              <w:tab/>
            </w:r>
            <w:r w:rsidR="00121E9F">
              <w:rPr>
                <w:noProof/>
                <w:webHidden/>
              </w:rPr>
              <w:fldChar w:fldCharType="begin"/>
            </w:r>
            <w:r w:rsidR="00121E9F">
              <w:rPr>
                <w:noProof/>
                <w:webHidden/>
              </w:rPr>
              <w:instrText xml:space="preserve"> PAGEREF _Toc512591873 \h </w:instrText>
            </w:r>
            <w:r w:rsidR="00121E9F">
              <w:rPr>
                <w:noProof/>
                <w:webHidden/>
              </w:rPr>
            </w:r>
            <w:r w:rsidR="00121E9F">
              <w:rPr>
                <w:noProof/>
                <w:webHidden/>
              </w:rPr>
              <w:fldChar w:fldCharType="separate"/>
            </w:r>
            <w:r w:rsidR="00121E9F">
              <w:rPr>
                <w:noProof/>
                <w:webHidden/>
              </w:rPr>
              <w:t>12</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874" w:history="1">
            <w:r w:rsidR="00121E9F" w:rsidRPr="00296DC4">
              <w:rPr>
                <w:rStyle w:val="Hyperlink"/>
                <w:noProof/>
              </w:rPr>
              <w:t>11.</w:t>
            </w:r>
            <w:r w:rsidR="00121E9F">
              <w:rPr>
                <w:rFonts w:eastAsiaTheme="minorEastAsia"/>
                <w:noProof/>
              </w:rPr>
              <w:tab/>
            </w:r>
            <w:r w:rsidR="00121E9F" w:rsidRPr="00296DC4">
              <w:rPr>
                <w:rStyle w:val="Hyperlink"/>
                <w:noProof/>
              </w:rPr>
              <w:t>P&amp;A#11-Treat zero entries as missing values</w:t>
            </w:r>
            <w:r w:rsidR="00121E9F">
              <w:rPr>
                <w:noProof/>
                <w:webHidden/>
              </w:rPr>
              <w:tab/>
            </w:r>
            <w:r w:rsidR="00121E9F">
              <w:rPr>
                <w:noProof/>
                <w:webHidden/>
              </w:rPr>
              <w:fldChar w:fldCharType="begin"/>
            </w:r>
            <w:r w:rsidR="00121E9F">
              <w:rPr>
                <w:noProof/>
                <w:webHidden/>
              </w:rPr>
              <w:instrText xml:space="preserve"> PAGEREF _Toc512591874 \h </w:instrText>
            </w:r>
            <w:r w:rsidR="00121E9F">
              <w:rPr>
                <w:noProof/>
                <w:webHidden/>
              </w:rPr>
            </w:r>
            <w:r w:rsidR="00121E9F">
              <w:rPr>
                <w:noProof/>
                <w:webHidden/>
              </w:rPr>
              <w:fldChar w:fldCharType="separate"/>
            </w:r>
            <w:r w:rsidR="00121E9F">
              <w:rPr>
                <w:noProof/>
                <w:webHidden/>
              </w:rPr>
              <w:t>12</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875" w:history="1">
            <w:r w:rsidR="00121E9F" w:rsidRPr="00296DC4">
              <w:rPr>
                <w:rStyle w:val="Hyperlink"/>
                <w:noProof/>
              </w:rPr>
              <w:t>12.</w:t>
            </w:r>
            <w:r w:rsidR="00121E9F">
              <w:rPr>
                <w:rFonts w:eastAsiaTheme="minorEastAsia"/>
                <w:noProof/>
              </w:rPr>
              <w:tab/>
            </w:r>
            <w:r w:rsidR="00121E9F" w:rsidRPr="00296DC4">
              <w:rPr>
                <w:rStyle w:val="Hyperlink"/>
                <w:noProof/>
              </w:rPr>
              <w:t>P&amp;A#12- Unaudited Dynamic String Data: Fill in missing values with lagged values (previous times).  Then, fill in missing values with lead values (following times) (ILR)</w:t>
            </w:r>
            <w:r w:rsidR="00121E9F">
              <w:rPr>
                <w:noProof/>
                <w:webHidden/>
              </w:rPr>
              <w:tab/>
            </w:r>
            <w:r w:rsidR="00121E9F">
              <w:rPr>
                <w:noProof/>
                <w:webHidden/>
              </w:rPr>
              <w:fldChar w:fldCharType="begin"/>
            </w:r>
            <w:r w:rsidR="00121E9F">
              <w:rPr>
                <w:noProof/>
                <w:webHidden/>
              </w:rPr>
              <w:instrText xml:space="preserve"> PAGEREF _Toc512591875 \h </w:instrText>
            </w:r>
            <w:r w:rsidR="00121E9F">
              <w:rPr>
                <w:noProof/>
                <w:webHidden/>
              </w:rPr>
            </w:r>
            <w:r w:rsidR="00121E9F">
              <w:rPr>
                <w:noProof/>
                <w:webHidden/>
              </w:rPr>
              <w:fldChar w:fldCharType="separate"/>
            </w:r>
            <w:r w:rsidR="00121E9F">
              <w:rPr>
                <w:noProof/>
                <w:webHidden/>
              </w:rPr>
              <w:t>12</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876" w:history="1">
            <w:r w:rsidR="00121E9F" w:rsidRPr="00296DC4">
              <w:rPr>
                <w:rStyle w:val="Hyperlink"/>
                <w:noProof/>
              </w:rPr>
              <w:t>13.</w:t>
            </w:r>
            <w:r w:rsidR="00121E9F">
              <w:rPr>
                <w:rFonts w:eastAsiaTheme="minorEastAsia"/>
                <w:noProof/>
              </w:rPr>
              <w:tab/>
            </w:r>
            <w:r w:rsidR="00121E9F" w:rsidRPr="00296DC4">
              <w:rPr>
                <w:rStyle w:val="Hyperlink"/>
                <w:noProof/>
              </w:rPr>
              <w:t>P&amp;A#13- Unaudited Static String Data: Choose the most frequent entry (ILR)</w:t>
            </w:r>
            <w:r w:rsidR="00121E9F">
              <w:rPr>
                <w:noProof/>
                <w:webHidden/>
              </w:rPr>
              <w:tab/>
            </w:r>
            <w:r w:rsidR="00121E9F">
              <w:rPr>
                <w:noProof/>
                <w:webHidden/>
              </w:rPr>
              <w:fldChar w:fldCharType="begin"/>
            </w:r>
            <w:r w:rsidR="00121E9F">
              <w:rPr>
                <w:noProof/>
                <w:webHidden/>
              </w:rPr>
              <w:instrText xml:space="preserve"> PAGEREF _Toc512591876 \h </w:instrText>
            </w:r>
            <w:r w:rsidR="00121E9F">
              <w:rPr>
                <w:noProof/>
                <w:webHidden/>
              </w:rPr>
            </w:r>
            <w:r w:rsidR="00121E9F">
              <w:rPr>
                <w:noProof/>
                <w:webHidden/>
              </w:rPr>
              <w:fldChar w:fldCharType="separate"/>
            </w:r>
            <w:r w:rsidR="00121E9F">
              <w:rPr>
                <w:noProof/>
                <w:webHidden/>
              </w:rPr>
              <w:t>13</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877" w:history="1">
            <w:r w:rsidR="00121E9F" w:rsidRPr="00296DC4">
              <w:rPr>
                <w:rStyle w:val="Hyperlink"/>
                <w:noProof/>
              </w:rPr>
              <w:t>14.</w:t>
            </w:r>
            <w:r w:rsidR="00121E9F">
              <w:rPr>
                <w:rFonts w:eastAsiaTheme="minorEastAsia"/>
                <w:noProof/>
              </w:rPr>
              <w:tab/>
            </w:r>
            <w:r w:rsidR="00121E9F" w:rsidRPr="00296DC4">
              <w:rPr>
                <w:rStyle w:val="Hyperlink"/>
                <w:noProof/>
              </w:rPr>
              <w:t>P&amp;A#14-Treat missing values as zeros</w:t>
            </w:r>
            <w:r w:rsidR="00121E9F">
              <w:rPr>
                <w:noProof/>
                <w:webHidden/>
              </w:rPr>
              <w:tab/>
            </w:r>
            <w:r w:rsidR="00121E9F">
              <w:rPr>
                <w:noProof/>
                <w:webHidden/>
              </w:rPr>
              <w:fldChar w:fldCharType="begin"/>
            </w:r>
            <w:r w:rsidR="00121E9F">
              <w:rPr>
                <w:noProof/>
                <w:webHidden/>
              </w:rPr>
              <w:instrText xml:space="preserve"> PAGEREF _Toc512591877 \h </w:instrText>
            </w:r>
            <w:r w:rsidR="00121E9F">
              <w:rPr>
                <w:noProof/>
                <w:webHidden/>
              </w:rPr>
            </w:r>
            <w:r w:rsidR="00121E9F">
              <w:rPr>
                <w:noProof/>
                <w:webHidden/>
              </w:rPr>
              <w:fldChar w:fldCharType="separate"/>
            </w:r>
            <w:r w:rsidR="00121E9F">
              <w:rPr>
                <w:noProof/>
                <w:webHidden/>
              </w:rPr>
              <w:t>13</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878" w:history="1">
            <w:r w:rsidR="00121E9F" w:rsidRPr="00296DC4">
              <w:rPr>
                <w:rStyle w:val="Hyperlink"/>
                <w:noProof/>
              </w:rPr>
              <w:t>15.</w:t>
            </w:r>
            <w:r w:rsidR="00121E9F">
              <w:rPr>
                <w:rFonts w:eastAsiaTheme="minorEastAsia"/>
                <w:noProof/>
              </w:rPr>
              <w:tab/>
            </w:r>
            <w:r w:rsidR="00121E9F" w:rsidRPr="00296DC4">
              <w:rPr>
                <w:rStyle w:val="Hyperlink"/>
                <w:noProof/>
              </w:rPr>
              <w:t>P&amp;A#15-Round off the values</w:t>
            </w:r>
            <w:r w:rsidR="00121E9F">
              <w:rPr>
                <w:noProof/>
                <w:webHidden/>
              </w:rPr>
              <w:tab/>
            </w:r>
            <w:r w:rsidR="00121E9F">
              <w:rPr>
                <w:noProof/>
                <w:webHidden/>
              </w:rPr>
              <w:fldChar w:fldCharType="begin"/>
            </w:r>
            <w:r w:rsidR="00121E9F">
              <w:rPr>
                <w:noProof/>
                <w:webHidden/>
              </w:rPr>
              <w:instrText xml:space="preserve"> PAGEREF _Toc512591878 \h </w:instrText>
            </w:r>
            <w:r w:rsidR="00121E9F">
              <w:rPr>
                <w:noProof/>
                <w:webHidden/>
              </w:rPr>
            </w:r>
            <w:r w:rsidR="00121E9F">
              <w:rPr>
                <w:noProof/>
                <w:webHidden/>
              </w:rPr>
              <w:fldChar w:fldCharType="separate"/>
            </w:r>
            <w:r w:rsidR="00121E9F">
              <w:rPr>
                <w:noProof/>
                <w:webHidden/>
              </w:rPr>
              <w:t>13</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879" w:history="1">
            <w:r w:rsidR="00121E9F" w:rsidRPr="00296DC4">
              <w:rPr>
                <w:rStyle w:val="Hyperlink"/>
                <w:noProof/>
              </w:rPr>
              <w:t>16.</w:t>
            </w:r>
            <w:r w:rsidR="00121E9F">
              <w:rPr>
                <w:rFonts w:eastAsiaTheme="minorEastAsia"/>
                <w:noProof/>
              </w:rPr>
              <w:tab/>
            </w:r>
            <w:r w:rsidR="00121E9F" w:rsidRPr="00296DC4">
              <w:rPr>
                <w:rStyle w:val="Hyperlink"/>
                <w:noProof/>
              </w:rPr>
              <w:t>P&amp;A#16- Unaudited Static Numeric Data: Remove local and global outliers, then choose the most frequent entry (TLR)</w:t>
            </w:r>
            <w:r w:rsidR="00121E9F">
              <w:rPr>
                <w:noProof/>
                <w:webHidden/>
              </w:rPr>
              <w:tab/>
            </w:r>
            <w:r w:rsidR="00121E9F">
              <w:rPr>
                <w:noProof/>
                <w:webHidden/>
              </w:rPr>
              <w:fldChar w:fldCharType="begin"/>
            </w:r>
            <w:r w:rsidR="00121E9F">
              <w:rPr>
                <w:noProof/>
                <w:webHidden/>
              </w:rPr>
              <w:instrText xml:space="preserve"> PAGEREF _Toc512591879 \h </w:instrText>
            </w:r>
            <w:r w:rsidR="00121E9F">
              <w:rPr>
                <w:noProof/>
                <w:webHidden/>
              </w:rPr>
            </w:r>
            <w:r w:rsidR="00121E9F">
              <w:rPr>
                <w:noProof/>
                <w:webHidden/>
              </w:rPr>
              <w:fldChar w:fldCharType="separate"/>
            </w:r>
            <w:r w:rsidR="00121E9F">
              <w:rPr>
                <w:noProof/>
                <w:webHidden/>
              </w:rPr>
              <w:t>13</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880" w:history="1">
            <w:r w:rsidR="00121E9F" w:rsidRPr="00296DC4">
              <w:rPr>
                <w:rStyle w:val="Hyperlink"/>
                <w:noProof/>
              </w:rPr>
              <w:t>17.</w:t>
            </w:r>
            <w:r w:rsidR="00121E9F">
              <w:rPr>
                <w:rFonts w:eastAsiaTheme="minorEastAsia"/>
                <w:noProof/>
              </w:rPr>
              <w:tab/>
            </w:r>
            <w:r w:rsidR="00121E9F" w:rsidRPr="00296DC4">
              <w:rPr>
                <w:rStyle w:val="Hyperlink"/>
                <w:noProof/>
              </w:rPr>
              <w:t>P&amp;A#17- Audited Dynamic Numeric Data: Replace variables’ values with the averages of all years within a unit (TLR)</w:t>
            </w:r>
            <w:r w:rsidR="00121E9F">
              <w:rPr>
                <w:noProof/>
                <w:webHidden/>
              </w:rPr>
              <w:tab/>
            </w:r>
            <w:r w:rsidR="00121E9F">
              <w:rPr>
                <w:noProof/>
                <w:webHidden/>
              </w:rPr>
              <w:fldChar w:fldCharType="begin"/>
            </w:r>
            <w:r w:rsidR="00121E9F">
              <w:rPr>
                <w:noProof/>
                <w:webHidden/>
              </w:rPr>
              <w:instrText xml:space="preserve"> PAGEREF _Toc512591880 \h </w:instrText>
            </w:r>
            <w:r w:rsidR="00121E9F">
              <w:rPr>
                <w:noProof/>
                <w:webHidden/>
              </w:rPr>
            </w:r>
            <w:r w:rsidR="00121E9F">
              <w:rPr>
                <w:noProof/>
                <w:webHidden/>
              </w:rPr>
              <w:fldChar w:fldCharType="separate"/>
            </w:r>
            <w:r w:rsidR="00121E9F">
              <w:rPr>
                <w:noProof/>
                <w:webHidden/>
              </w:rPr>
              <w:t>13</w:t>
            </w:r>
            <w:r w:rsidR="00121E9F">
              <w:rPr>
                <w:noProof/>
                <w:webHidden/>
              </w:rPr>
              <w:fldChar w:fldCharType="end"/>
            </w:r>
          </w:hyperlink>
        </w:p>
        <w:p w:rsidR="00121E9F" w:rsidRDefault="00E52699">
          <w:pPr>
            <w:pStyle w:val="TOC1"/>
            <w:tabs>
              <w:tab w:val="left" w:pos="440"/>
              <w:tab w:val="right" w:leader="dot" w:pos="9350"/>
            </w:tabs>
            <w:rPr>
              <w:rFonts w:eastAsiaTheme="minorEastAsia"/>
              <w:noProof/>
            </w:rPr>
          </w:pPr>
          <w:hyperlink w:anchor="_Toc512591881" w:history="1">
            <w:r w:rsidR="00121E9F" w:rsidRPr="00296DC4">
              <w:rPr>
                <w:rStyle w:val="Hyperlink"/>
                <w:noProof/>
              </w:rPr>
              <w:t>II.</w:t>
            </w:r>
            <w:r w:rsidR="00121E9F">
              <w:rPr>
                <w:rFonts w:eastAsiaTheme="minorEastAsia"/>
                <w:noProof/>
              </w:rPr>
              <w:tab/>
            </w:r>
            <w:r w:rsidR="00121E9F" w:rsidRPr="00296DC4">
              <w:rPr>
                <w:rStyle w:val="Hyperlink"/>
                <w:noProof/>
              </w:rPr>
              <w:t>Institution Level Report (ILR)</w:t>
            </w:r>
            <w:r w:rsidR="00121E9F">
              <w:rPr>
                <w:noProof/>
                <w:webHidden/>
              </w:rPr>
              <w:tab/>
            </w:r>
            <w:r w:rsidR="00121E9F">
              <w:rPr>
                <w:noProof/>
                <w:webHidden/>
              </w:rPr>
              <w:fldChar w:fldCharType="begin"/>
            </w:r>
            <w:r w:rsidR="00121E9F">
              <w:rPr>
                <w:noProof/>
                <w:webHidden/>
              </w:rPr>
              <w:instrText xml:space="preserve"> PAGEREF _Toc512591881 \h </w:instrText>
            </w:r>
            <w:r w:rsidR="00121E9F">
              <w:rPr>
                <w:noProof/>
                <w:webHidden/>
              </w:rPr>
            </w:r>
            <w:r w:rsidR="00121E9F">
              <w:rPr>
                <w:noProof/>
                <w:webHidden/>
              </w:rPr>
              <w:fldChar w:fldCharType="separate"/>
            </w:r>
            <w:r w:rsidR="00121E9F">
              <w:rPr>
                <w:noProof/>
                <w:webHidden/>
              </w:rPr>
              <w:t>14</w:t>
            </w:r>
            <w:r w:rsidR="00121E9F">
              <w:rPr>
                <w:noProof/>
                <w:webHidden/>
              </w:rPr>
              <w:fldChar w:fldCharType="end"/>
            </w:r>
          </w:hyperlink>
        </w:p>
        <w:p w:rsidR="00121E9F" w:rsidRDefault="00E52699">
          <w:pPr>
            <w:pStyle w:val="TOC2"/>
            <w:tabs>
              <w:tab w:val="left" w:pos="660"/>
              <w:tab w:val="right" w:leader="dot" w:pos="9350"/>
            </w:tabs>
            <w:rPr>
              <w:rFonts w:eastAsiaTheme="minorEastAsia"/>
              <w:noProof/>
            </w:rPr>
          </w:pPr>
          <w:hyperlink w:anchor="_Toc512591882" w:history="1">
            <w:r w:rsidR="00121E9F" w:rsidRPr="00296DC4">
              <w:rPr>
                <w:rStyle w:val="Hyperlink"/>
                <w:noProof/>
              </w:rPr>
              <w:t>1.</w:t>
            </w:r>
            <w:r w:rsidR="00121E9F">
              <w:rPr>
                <w:rFonts w:eastAsiaTheme="minorEastAsia"/>
                <w:noProof/>
              </w:rPr>
              <w:tab/>
            </w:r>
            <w:r w:rsidR="00121E9F" w:rsidRPr="00296DC4">
              <w:rPr>
                <w:rStyle w:val="Hyperlink"/>
                <w:noProof/>
              </w:rPr>
              <w:t>Name of Organization</w:t>
            </w:r>
            <w:r w:rsidR="00121E9F">
              <w:rPr>
                <w:noProof/>
                <w:webHidden/>
              </w:rPr>
              <w:tab/>
            </w:r>
            <w:r w:rsidR="00121E9F">
              <w:rPr>
                <w:noProof/>
                <w:webHidden/>
              </w:rPr>
              <w:fldChar w:fldCharType="begin"/>
            </w:r>
            <w:r w:rsidR="00121E9F">
              <w:rPr>
                <w:noProof/>
                <w:webHidden/>
              </w:rPr>
              <w:instrText xml:space="preserve"> PAGEREF _Toc512591882 \h </w:instrText>
            </w:r>
            <w:r w:rsidR="00121E9F">
              <w:rPr>
                <w:noProof/>
                <w:webHidden/>
              </w:rPr>
            </w:r>
            <w:r w:rsidR="00121E9F">
              <w:rPr>
                <w:noProof/>
                <w:webHidden/>
              </w:rPr>
              <w:fldChar w:fldCharType="separate"/>
            </w:r>
            <w:r w:rsidR="00121E9F">
              <w:rPr>
                <w:noProof/>
                <w:webHidden/>
              </w:rPr>
              <w:t>14</w:t>
            </w:r>
            <w:r w:rsidR="00121E9F">
              <w:rPr>
                <w:noProof/>
                <w:webHidden/>
              </w:rPr>
              <w:fldChar w:fldCharType="end"/>
            </w:r>
          </w:hyperlink>
        </w:p>
        <w:p w:rsidR="00121E9F" w:rsidRDefault="00E52699">
          <w:pPr>
            <w:pStyle w:val="TOC2"/>
            <w:tabs>
              <w:tab w:val="left" w:pos="660"/>
              <w:tab w:val="right" w:leader="dot" w:pos="9350"/>
            </w:tabs>
            <w:rPr>
              <w:rFonts w:eastAsiaTheme="minorEastAsia"/>
              <w:noProof/>
            </w:rPr>
          </w:pPr>
          <w:hyperlink w:anchor="_Toc512591883" w:history="1">
            <w:r w:rsidR="00121E9F" w:rsidRPr="00296DC4">
              <w:rPr>
                <w:rStyle w:val="Hyperlink"/>
                <w:noProof/>
              </w:rPr>
              <w:t>2.</w:t>
            </w:r>
            <w:r w:rsidR="00121E9F">
              <w:rPr>
                <w:rFonts w:eastAsiaTheme="minorEastAsia"/>
                <w:noProof/>
              </w:rPr>
              <w:tab/>
            </w:r>
            <w:r w:rsidR="00121E9F" w:rsidRPr="00296DC4">
              <w:rPr>
                <w:rStyle w:val="Hyperlink"/>
                <w:noProof/>
              </w:rPr>
              <w:t>Taxpayer Identification Number</w:t>
            </w:r>
            <w:r w:rsidR="00121E9F">
              <w:rPr>
                <w:noProof/>
                <w:webHidden/>
              </w:rPr>
              <w:tab/>
            </w:r>
            <w:r w:rsidR="00121E9F">
              <w:rPr>
                <w:noProof/>
                <w:webHidden/>
              </w:rPr>
              <w:fldChar w:fldCharType="begin"/>
            </w:r>
            <w:r w:rsidR="00121E9F">
              <w:rPr>
                <w:noProof/>
                <w:webHidden/>
              </w:rPr>
              <w:instrText xml:space="preserve"> PAGEREF _Toc512591883 \h </w:instrText>
            </w:r>
            <w:r w:rsidR="00121E9F">
              <w:rPr>
                <w:noProof/>
                <w:webHidden/>
              </w:rPr>
            </w:r>
            <w:r w:rsidR="00121E9F">
              <w:rPr>
                <w:noProof/>
                <w:webHidden/>
              </w:rPr>
              <w:fldChar w:fldCharType="separate"/>
            </w:r>
            <w:r w:rsidR="00121E9F">
              <w:rPr>
                <w:noProof/>
                <w:webHidden/>
              </w:rPr>
              <w:t>15</w:t>
            </w:r>
            <w:r w:rsidR="00121E9F">
              <w:rPr>
                <w:noProof/>
                <w:webHidden/>
              </w:rPr>
              <w:fldChar w:fldCharType="end"/>
            </w:r>
          </w:hyperlink>
        </w:p>
        <w:p w:rsidR="00121E9F" w:rsidRDefault="00E52699">
          <w:pPr>
            <w:pStyle w:val="TOC2"/>
            <w:tabs>
              <w:tab w:val="left" w:pos="660"/>
              <w:tab w:val="right" w:leader="dot" w:pos="9350"/>
            </w:tabs>
            <w:rPr>
              <w:rFonts w:eastAsiaTheme="minorEastAsia"/>
              <w:noProof/>
            </w:rPr>
          </w:pPr>
          <w:hyperlink w:anchor="_Toc512591884" w:history="1">
            <w:r w:rsidR="00121E9F" w:rsidRPr="00296DC4">
              <w:rPr>
                <w:rStyle w:val="Hyperlink"/>
                <w:noProof/>
              </w:rPr>
              <w:t>3.</w:t>
            </w:r>
            <w:r w:rsidR="00121E9F">
              <w:rPr>
                <w:rFonts w:eastAsiaTheme="minorEastAsia"/>
                <w:noProof/>
              </w:rPr>
              <w:tab/>
            </w:r>
            <w:r w:rsidR="00121E9F" w:rsidRPr="00296DC4">
              <w:rPr>
                <w:rStyle w:val="Hyperlink"/>
                <w:noProof/>
              </w:rPr>
              <w:t>Permission to Release ILR</w:t>
            </w:r>
            <w:r w:rsidR="00121E9F">
              <w:rPr>
                <w:noProof/>
                <w:webHidden/>
              </w:rPr>
              <w:tab/>
            </w:r>
            <w:r w:rsidR="00121E9F">
              <w:rPr>
                <w:noProof/>
                <w:webHidden/>
              </w:rPr>
              <w:fldChar w:fldCharType="begin"/>
            </w:r>
            <w:r w:rsidR="00121E9F">
              <w:rPr>
                <w:noProof/>
                <w:webHidden/>
              </w:rPr>
              <w:instrText xml:space="preserve"> PAGEREF _Toc512591884 \h </w:instrText>
            </w:r>
            <w:r w:rsidR="00121E9F">
              <w:rPr>
                <w:noProof/>
                <w:webHidden/>
              </w:rPr>
            </w:r>
            <w:r w:rsidR="00121E9F">
              <w:rPr>
                <w:noProof/>
                <w:webHidden/>
              </w:rPr>
              <w:fldChar w:fldCharType="separate"/>
            </w:r>
            <w:r w:rsidR="00121E9F">
              <w:rPr>
                <w:noProof/>
                <w:webHidden/>
              </w:rPr>
              <w:t>15</w:t>
            </w:r>
            <w:r w:rsidR="00121E9F">
              <w:rPr>
                <w:noProof/>
                <w:webHidden/>
              </w:rPr>
              <w:fldChar w:fldCharType="end"/>
            </w:r>
          </w:hyperlink>
        </w:p>
        <w:p w:rsidR="00121E9F" w:rsidRDefault="00E52699">
          <w:pPr>
            <w:pStyle w:val="TOC2"/>
            <w:tabs>
              <w:tab w:val="left" w:pos="660"/>
              <w:tab w:val="right" w:leader="dot" w:pos="9350"/>
            </w:tabs>
            <w:rPr>
              <w:rFonts w:eastAsiaTheme="minorEastAsia"/>
              <w:noProof/>
            </w:rPr>
          </w:pPr>
          <w:hyperlink w:anchor="_Toc512591885" w:history="1">
            <w:r w:rsidR="00121E9F" w:rsidRPr="00296DC4">
              <w:rPr>
                <w:rStyle w:val="Hyperlink"/>
                <w:noProof/>
              </w:rPr>
              <w:t>4.</w:t>
            </w:r>
            <w:r w:rsidR="00121E9F">
              <w:rPr>
                <w:rFonts w:eastAsiaTheme="minorEastAsia"/>
                <w:noProof/>
              </w:rPr>
              <w:tab/>
            </w:r>
            <w:r w:rsidR="00121E9F" w:rsidRPr="00296DC4">
              <w:rPr>
                <w:rStyle w:val="Hyperlink"/>
                <w:noProof/>
              </w:rPr>
              <w:t>Permission to Release TLR</w:t>
            </w:r>
            <w:r w:rsidR="00121E9F">
              <w:rPr>
                <w:noProof/>
                <w:webHidden/>
              </w:rPr>
              <w:tab/>
            </w:r>
            <w:r w:rsidR="00121E9F">
              <w:rPr>
                <w:noProof/>
                <w:webHidden/>
              </w:rPr>
              <w:fldChar w:fldCharType="begin"/>
            </w:r>
            <w:r w:rsidR="00121E9F">
              <w:rPr>
                <w:noProof/>
                <w:webHidden/>
              </w:rPr>
              <w:instrText xml:space="preserve"> PAGEREF _Toc512591885 \h </w:instrText>
            </w:r>
            <w:r w:rsidR="00121E9F">
              <w:rPr>
                <w:noProof/>
                <w:webHidden/>
              </w:rPr>
            </w:r>
            <w:r w:rsidR="00121E9F">
              <w:rPr>
                <w:noProof/>
                <w:webHidden/>
              </w:rPr>
              <w:fldChar w:fldCharType="separate"/>
            </w:r>
            <w:r w:rsidR="00121E9F">
              <w:rPr>
                <w:noProof/>
                <w:webHidden/>
              </w:rPr>
              <w:t>15</w:t>
            </w:r>
            <w:r w:rsidR="00121E9F">
              <w:rPr>
                <w:noProof/>
                <w:webHidden/>
              </w:rPr>
              <w:fldChar w:fldCharType="end"/>
            </w:r>
          </w:hyperlink>
        </w:p>
        <w:p w:rsidR="00121E9F" w:rsidRDefault="00E52699">
          <w:pPr>
            <w:pStyle w:val="TOC2"/>
            <w:tabs>
              <w:tab w:val="left" w:pos="660"/>
              <w:tab w:val="right" w:leader="dot" w:pos="9350"/>
            </w:tabs>
            <w:rPr>
              <w:rFonts w:eastAsiaTheme="minorEastAsia"/>
              <w:noProof/>
            </w:rPr>
          </w:pPr>
          <w:hyperlink w:anchor="_Toc512591886" w:history="1">
            <w:r w:rsidR="00121E9F" w:rsidRPr="00296DC4">
              <w:rPr>
                <w:rStyle w:val="Hyperlink"/>
                <w:noProof/>
              </w:rPr>
              <w:t>5.</w:t>
            </w:r>
            <w:r w:rsidR="00121E9F">
              <w:rPr>
                <w:rFonts w:eastAsiaTheme="minorEastAsia"/>
                <w:noProof/>
              </w:rPr>
              <w:tab/>
            </w:r>
            <w:r w:rsidR="00121E9F" w:rsidRPr="00296DC4">
              <w:rPr>
                <w:rStyle w:val="Hyperlink"/>
                <w:noProof/>
              </w:rPr>
              <w:t>Date of Organization’s Fiscal Year End</w:t>
            </w:r>
            <w:r w:rsidR="00121E9F">
              <w:rPr>
                <w:noProof/>
                <w:webHidden/>
              </w:rPr>
              <w:tab/>
            </w:r>
            <w:r w:rsidR="00121E9F">
              <w:rPr>
                <w:noProof/>
                <w:webHidden/>
              </w:rPr>
              <w:fldChar w:fldCharType="begin"/>
            </w:r>
            <w:r w:rsidR="00121E9F">
              <w:rPr>
                <w:noProof/>
                <w:webHidden/>
              </w:rPr>
              <w:instrText xml:space="preserve"> PAGEREF _Toc512591886 \h </w:instrText>
            </w:r>
            <w:r w:rsidR="00121E9F">
              <w:rPr>
                <w:noProof/>
                <w:webHidden/>
              </w:rPr>
            </w:r>
            <w:r w:rsidR="00121E9F">
              <w:rPr>
                <w:noProof/>
                <w:webHidden/>
              </w:rPr>
              <w:fldChar w:fldCharType="separate"/>
            </w:r>
            <w:r w:rsidR="00121E9F">
              <w:rPr>
                <w:noProof/>
                <w:webHidden/>
              </w:rPr>
              <w:t>15</w:t>
            </w:r>
            <w:r w:rsidR="00121E9F">
              <w:rPr>
                <w:noProof/>
                <w:webHidden/>
              </w:rPr>
              <w:fldChar w:fldCharType="end"/>
            </w:r>
          </w:hyperlink>
        </w:p>
        <w:p w:rsidR="00121E9F" w:rsidRDefault="00E52699">
          <w:pPr>
            <w:pStyle w:val="TOC2"/>
            <w:tabs>
              <w:tab w:val="left" w:pos="660"/>
              <w:tab w:val="right" w:leader="dot" w:pos="9350"/>
            </w:tabs>
            <w:rPr>
              <w:rFonts w:eastAsiaTheme="minorEastAsia"/>
              <w:noProof/>
            </w:rPr>
          </w:pPr>
          <w:hyperlink w:anchor="_Toc512591887" w:history="1">
            <w:r w:rsidR="00121E9F" w:rsidRPr="00296DC4">
              <w:rPr>
                <w:rStyle w:val="Hyperlink"/>
                <w:noProof/>
              </w:rPr>
              <w:t>6.</w:t>
            </w:r>
            <w:r w:rsidR="00121E9F">
              <w:rPr>
                <w:rFonts w:eastAsiaTheme="minorEastAsia"/>
                <w:noProof/>
              </w:rPr>
              <w:tab/>
            </w:r>
            <w:r w:rsidR="00121E9F" w:rsidRPr="00296DC4">
              <w:rPr>
                <w:rStyle w:val="Hyperlink"/>
                <w:noProof/>
              </w:rPr>
              <w:t>Organization's Type of Financial Institution</w:t>
            </w:r>
            <w:r w:rsidR="00121E9F">
              <w:rPr>
                <w:noProof/>
                <w:webHidden/>
              </w:rPr>
              <w:tab/>
            </w:r>
            <w:r w:rsidR="00121E9F">
              <w:rPr>
                <w:noProof/>
                <w:webHidden/>
              </w:rPr>
              <w:fldChar w:fldCharType="begin"/>
            </w:r>
            <w:r w:rsidR="00121E9F">
              <w:rPr>
                <w:noProof/>
                <w:webHidden/>
              </w:rPr>
              <w:instrText xml:space="preserve"> PAGEREF _Toc512591887 \h </w:instrText>
            </w:r>
            <w:r w:rsidR="00121E9F">
              <w:rPr>
                <w:noProof/>
                <w:webHidden/>
              </w:rPr>
            </w:r>
            <w:r w:rsidR="00121E9F">
              <w:rPr>
                <w:noProof/>
                <w:webHidden/>
              </w:rPr>
              <w:fldChar w:fldCharType="separate"/>
            </w:r>
            <w:r w:rsidR="00121E9F">
              <w:rPr>
                <w:noProof/>
                <w:webHidden/>
              </w:rPr>
              <w:t>15</w:t>
            </w:r>
            <w:r w:rsidR="00121E9F">
              <w:rPr>
                <w:noProof/>
                <w:webHidden/>
              </w:rPr>
              <w:fldChar w:fldCharType="end"/>
            </w:r>
          </w:hyperlink>
        </w:p>
        <w:p w:rsidR="00121E9F" w:rsidRDefault="00E52699">
          <w:pPr>
            <w:pStyle w:val="TOC2"/>
            <w:tabs>
              <w:tab w:val="left" w:pos="660"/>
              <w:tab w:val="right" w:leader="dot" w:pos="9350"/>
            </w:tabs>
            <w:rPr>
              <w:rFonts w:eastAsiaTheme="minorEastAsia"/>
              <w:noProof/>
            </w:rPr>
          </w:pPr>
          <w:hyperlink w:anchor="_Toc512591888" w:history="1">
            <w:r w:rsidR="00121E9F" w:rsidRPr="00296DC4">
              <w:rPr>
                <w:rStyle w:val="Hyperlink"/>
                <w:noProof/>
              </w:rPr>
              <w:t>7.</w:t>
            </w:r>
            <w:r w:rsidR="00121E9F">
              <w:rPr>
                <w:rFonts w:eastAsiaTheme="minorEastAsia"/>
                <w:noProof/>
              </w:rPr>
              <w:tab/>
            </w:r>
            <w:r w:rsidR="00121E9F" w:rsidRPr="00296DC4">
              <w:rPr>
                <w:rStyle w:val="Hyperlink"/>
                <w:noProof/>
              </w:rPr>
              <w:t>Organizational Structure</w:t>
            </w:r>
            <w:r w:rsidR="00121E9F">
              <w:rPr>
                <w:noProof/>
                <w:webHidden/>
              </w:rPr>
              <w:tab/>
            </w:r>
            <w:r w:rsidR="00121E9F">
              <w:rPr>
                <w:noProof/>
                <w:webHidden/>
              </w:rPr>
              <w:fldChar w:fldCharType="begin"/>
            </w:r>
            <w:r w:rsidR="00121E9F">
              <w:rPr>
                <w:noProof/>
                <w:webHidden/>
              </w:rPr>
              <w:instrText xml:space="preserve"> PAGEREF _Toc512591888 \h </w:instrText>
            </w:r>
            <w:r w:rsidR="00121E9F">
              <w:rPr>
                <w:noProof/>
                <w:webHidden/>
              </w:rPr>
            </w:r>
            <w:r w:rsidR="00121E9F">
              <w:rPr>
                <w:noProof/>
                <w:webHidden/>
              </w:rPr>
              <w:fldChar w:fldCharType="separate"/>
            </w:r>
            <w:r w:rsidR="00121E9F">
              <w:rPr>
                <w:noProof/>
                <w:webHidden/>
              </w:rPr>
              <w:t>15</w:t>
            </w:r>
            <w:r w:rsidR="00121E9F">
              <w:rPr>
                <w:noProof/>
                <w:webHidden/>
              </w:rPr>
              <w:fldChar w:fldCharType="end"/>
            </w:r>
          </w:hyperlink>
        </w:p>
        <w:p w:rsidR="00121E9F" w:rsidRDefault="00E52699">
          <w:pPr>
            <w:pStyle w:val="TOC2"/>
            <w:tabs>
              <w:tab w:val="left" w:pos="660"/>
              <w:tab w:val="right" w:leader="dot" w:pos="9350"/>
            </w:tabs>
            <w:rPr>
              <w:rFonts w:eastAsiaTheme="minorEastAsia"/>
              <w:noProof/>
            </w:rPr>
          </w:pPr>
          <w:hyperlink w:anchor="_Toc512591889" w:history="1">
            <w:r w:rsidR="00121E9F" w:rsidRPr="00296DC4">
              <w:rPr>
                <w:rStyle w:val="Hyperlink"/>
                <w:noProof/>
              </w:rPr>
              <w:t>8.</w:t>
            </w:r>
            <w:r w:rsidR="00121E9F">
              <w:rPr>
                <w:rFonts w:eastAsiaTheme="minorEastAsia"/>
                <w:noProof/>
              </w:rPr>
              <w:tab/>
            </w:r>
            <w:r w:rsidR="00121E9F" w:rsidRPr="00296DC4">
              <w:rPr>
                <w:rStyle w:val="Hyperlink"/>
                <w:noProof/>
              </w:rPr>
              <w:t>Year of Organization’s Incorporation</w:t>
            </w:r>
            <w:r w:rsidR="00121E9F">
              <w:rPr>
                <w:noProof/>
                <w:webHidden/>
              </w:rPr>
              <w:tab/>
            </w:r>
            <w:r w:rsidR="00121E9F">
              <w:rPr>
                <w:noProof/>
                <w:webHidden/>
              </w:rPr>
              <w:fldChar w:fldCharType="begin"/>
            </w:r>
            <w:r w:rsidR="00121E9F">
              <w:rPr>
                <w:noProof/>
                <w:webHidden/>
              </w:rPr>
              <w:instrText xml:space="preserve"> PAGEREF _Toc512591889 \h </w:instrText>
            </w:r>
            <w:r w:rsidR="00121E9F">
              <w:rPr>
                <w:noProof/>
                <w:webHidden/>
              </w:rPr>
            </w:r>
            <w:r w:rsidR="00121E9F">
              <w:rPr>
                <w:noProof/>
                <w:webHidden/>
              </w:rPr>
              <w:fldChar w:fldCharType="separate"/>
            </w:r>
            <w:r w:rsidR="00121E9F">
              <w:rPr>
                <w:noProof/>
                <w:webHidden/>
              </w:rPr>
              <w:t>15</w:t>
            </w:r>
            <w:r w:rsidR="00121E9F">
              <w:rPr>
                <w:noProof/>
                <w:webHidden/>
              </w:rPr>
              <w:fldChar w:fldCharType="end"/>
            </w:r>
          </w:hyperlink>
        </w:p>
        <w:p w:rsidR="00121E9F" w:rsidRDefault="00E52699">
          <w:pPr>
            <w:pStyle w:val="TOC2"/>
            <w:tabs>
              <w:tab w:val="left" w:pos="660"/>
              <w:tab w:val="right" w:leader="dot" w:pos="9350"/>
            </w:tabs>
            <w:rPr>
              <w:rFonts w:eastAsiaTheme="minorEastAsia"/>
              <w:noProof/>
            </w:rPr>
          </w:pPr>
          <w:hyperlink w:anchor="_Toc512591890" w:history="1">
            <w:r w:rsidR="00121E9F" w:rsidRPr="00296DC4">
              <w:rPr>
                <w:rStyle w:val="Hyperlink"/>
                <w:noProof/>
              </w:rPr>
              <w:t>9.</w:t>
            </w:r>
            <w:r w:rsidR="00121E9F">
              <w:rPr>
                <w:rFonts w:eastAsiaTheme="minorEastAsia"/>
                <w:noProof/>
              </w:rPr>
              <w:tab/>
            </w:r>
            <w:r w:rsidR="00121E9F" w:rsidRPr="00296DC4">
              <w:rPr>
                <w:rStyle w:val="Hyperlink"/>
                <w:noProof/>
              </w:rPr>
              <w:t>Year Organization Began Financing Activities</w:t>
            </w:r>
            <w:r w:rsidR="00121E9F">
              <w:rPr>
                <w:noProof/>
                <w:webHidden/>
              </w:rPr>
              <w:tab/>
            </w:r>
            <w:r w:rsidR="00121E9F">
              <w:rPr>
                <w:noProof/>
                <w:webHidden/>
              </w:rPr>
              <w:fldChar w:fldCharType="begin"/>
            </w:r>
            <w:r w:rsidR="00121E9F">
              <w:rPr>
                <w:noProof/>
                <w:webHidden/>
              </w:rPr>
              <w:instrText xml:space="preserve"> PAGEREF _Toc512591890 \h </w:instrText>
            </w:r>
            <w:r w:rsidR="00121E9F">
              <w:rPr>
                <w:noProof/>
                <w:webHidden/>
              </w:rPr>
            </w:r>
            <w:r w:rsidR="00121E9F">
              <w:rPr>
                <w:noProof/>
                <w:webHidden/>
              </w:rPr>
              <w:fldChar w:fldCharType="separate"/>
            </w:r>
            <w:r w:rsidR="00121E9F">
              <w:rPr>
                <w:noProof/>
                <w:webHidden/>
              </w:rPr>
              <w:t>16</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891" w:history="1">
            <w:r w:rsidR="00121E9F" w:rsidRPr="00296DC4">
              <w:rPr>
                <w:rStyle w:val="Hyperlink"/>
                <w:noProof/>
              </w:rPr>
              <w:t>10.</w:t>
            </w:r>
            <w:r w:rsidR="00121E9F">
              <w:rPr>
                <w:rFonts w:eastAsiaTheme="minorEastAsia"/>
                <w:noProof/>
              </w:rPr>
              <w:tab/>
            </w:r>
            <w:r w:rsidR="00121E9F" w:rsidRPr="00296DC4">
              <w:rPr>
                <w:rStyle w:val="Hyperlink"/>
                <w:noProof/>
              </w:rPr>
              <w:t>FDIC Certification Number (Banks/Thrifts only), Depository Institution Holding Company Identification Number, or NCUA Charter Number (Credit Unions only)</w:t>
            </w:r>
            <w:r w:rsidR="00121E9F">
              <w:rPr>
                <w:noProof/>
                <w:webHidden/>
              </w:rPr>
              <w:tab/>
            </w:r>
            <w:r w:rsidR="00121E9F">
              <w:rPr>
                <w:noProof/>
                <w:webHidden/>
              </w:rPr>
              <w:fldChar w:fldCharType="begin"/>
            </w:r>
            <w:r w:rsidR="00121E9F">
              <w:rPr>
                <w:noProof/>
                <w:webHidden/>
              </w:rPr>
              <w:instrText xml:space="preserve"> PAGEREF _Toc512591891 \h </w:instrText>
            </w:r>
            <w:r w:rsidR="00121E9F">
              <w:rPr>
                <w:noProof/>
                <w:webHidden/>
              </w:rPr>
            </w:r>
            <w:r w:rsidR="00121E9F">
              <w:rPr>
                <w:noProof/>
                <w:webHidden/>
              </w:rPr>
              <w:fldChar w:fldCharType="separate"/>
            </w:r>
            <w:r w:rsidR="00121E9F">
              <w:rPr>
                <w:noProof/>
                <w:webHidden/>
              </w:rPr>
              <w:t>16</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892" w:history="1">
            <w:r w:rsidR="00121E9F" w:rsidRPr="00296DC4">
              <w:rPr>
                <w:rStyle w:val="Hyperlink"/>
                <w:noProof/>
              </w:rPr>
              <w:t>11.</w:t>
            </w:r>
            <w:r w:rsidR="00121E9F">
              <w:rPr>
                <w:rFonts w:eastAsiaTheme="minorEastAsia"/>
                <w:noProof/>
              </w:rPr>
              <w:tab/>
            </w:r>
            <w:r w:rsidR="00121E9F" w:rsidRPr="00296DC4">
              <w:rPr>
                <w:rStyle w:val="Hyperlink"/>
                <w:noProof/>
              </w:rPr>
              <w:t>Report Year</w:t>
            </w:r>
            <w:r w:rsidR="00121E9F">
              <w:rPr>
                <w:noProof/>
                <w:webHidden/>
              </w:rPr>
              <w:tab/>
            </w:r>
            <w:r w:rsidR="00121E9F">
              <w:rPr>
                <w:noProof/>
                <w:webHidden/>
              </w:rPr>
              <w:fldChar w:fldCharType="begin"/>
            </w:r>
            <w:r w:rsidR="00121E9F">
              <w:rPr>
                <w:noProof/>
                <w:webHidden/>
              </w:rPr>
              <w:instrText xml:space="preserve"> PAGEREF _Toc512591892 \h </w:instrText>
            </w:r>
            <w:r w:rsidR="00121E9F">
              <w:rPr>
                <w:noProof/>
                <w:webHidden/>
              </w:rPr>
            </w:r>
            <w:r w:rsidR="00121E9F">
              <w:rPr>
                <w:noProof/>
                <w:webHidden/>
              </w:rPr>
              <w:fldChar w:fldCharType="separate"/>
            </w:r>
            <w:r w:rsidR="00121E9F">
              <w:rPr>
                <w:noProof/>
                <w:webHidden/>
              </w:rPr>
              <w:t>16</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893" w:history="1">
            <w:r w:rsidR="00121E9F" w:rsidRPr="00296DC4">
              <w:rPr>
                <w:rStyle w:val="Hyperlink"/>
                <w:noProof/>
              </w:rPr>
              <w:t>12.</w:t>
            </w:r>
            <w:r w:rsidR="00121E9F">
              <w:rPr>
                <w:rFonts w:eastAsiaTheme="minorEastAsia"/>
                <w:noProof/>
              </w:rPr>
              <w:tab/>
            </w:r>
            <w:r w:rsidR="00121E9F" w:rsidRPr="00296DC4">
              <w:rPr>
                <w:rStyle w:val="Hyperlink"/>
                <w:noProof/>
              </w:rPr>
              <w:t>CDFI Street Address</w:t>
            </w:r>
            <w:r w:rsidR="00121E9F">
              <w:rPr>
                <w:noProof/>
                <w:webHidden/>
              </w:rPr>
              <w:tab/>
            </w:r>
            <w:r w:rsidR="00121E9F">
              <w:rPr>
                <w:noProof/>
                <w:webHidden/>
              </w:rPr>
              <w:fldChar w:fldCharType="begin"/>
            </w:r>
            <w:r w:rsidR="00121E9F">
              <w:rPr>
                <w:noProof/>
                <w:webHidden/>
              </w:rPr>
              <w:instrText xml:space="preserve"> PAGEREF _Toc512591893 \h </w:instrText>
            </w:r>
            <w:r w:rsidR="00121E9F">
              <w:rPr>
                <w:noProof/>
                <w:webHidden/>
              </w:rPr>
            </w:r>
            <w:r w:rsidR="00121E9F">
              <w:rPr>
                <w:noProof/>
                <w:webHidden/>
              </w:rPr>
              <w:fldChar w:fldCharType="separate"/>
            </w:r>
            <w:r w:rsidR="00121E9F">
              <w:rPr>
                <w:noProof/>
                <w:webHidden/>
              </w:rPr>
              <w:t>16</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894" w:history="1">
            <w:r w:rsidR="00121E9F" w:rsidRPr="00296DC4">
              <w:rPr>
                <w:rStyle w:val="Hyperlink"/>
                <w:noProof/>
              </w:rPr>
              <w:t>13.</w:t>
            </w:r>
            <w:r w:rsidR="00121E9F">
              <w:rPr>
                <w:rFonts w:eastAsiaTheme="minorEastAsia"/>
                <w:noProof/>
              </w:rPr>
              <w:tab/>
            </w:r>
            <w:r w:rsidR="00121E9F" w:rsidRPr="00296DC4">
              <w:rPr>
                <w:rStyle w:val="Hyperlink"/>
                <w:noProof/>
              </w:rPr>
              <w:t>CDFI City</w:t>
            </w:r>
            <w:r w:rsidR="00121E9F">
              <w:rPr>
                <w:noProof/>
                <w:webHidden/>
              </w:rPr>
              <w:tab/>
            </w:r>
            <w:r w:rsidR="00121E9F">
              <w:rPr>
                <w:noProof/>
                <w:webHidden/>
              </w:rPr>
              <w:fldChar w:fldCharType="begin"/>
            </w:r>
            <w:r w:rsidR="00121E9F">
              <w:rPr>
                <w:noProof/>
                <w:webHidden/>
              </w:rPr>
              <w:instrText xml:space="preserve"> PAGEREF _Toc512591894 \h </w:instrText>
            </w:r>
            <w:r w:rsidR="00121E9F">
              <w:rPr>
                <w:noProof/>
                <w:webHidden/>
              </w:rPr>
            </w:r>
            <w:r w:rsidR="00121E9F">
              <w:rPr>
                <w:noProof/>
                <w:webHidden/>
              </w:rPr>
              <w:fldChar w:fldCharType="separate"/>
            </w:r>
            <w:r w:rsidR="00121E9F">
              <w:rPr>
                <w:noProof/>
                <w:webHidden/>
              </w:rPr>
              <w:t>16</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895" w:history="1">
            <w:r w:rsidR="00121E9F" w:rsidRPr="00296DC4">
              <w:rPr>
                <w:rStyle w:val="Hyperlink"/>
                <w:noProof/>
              </w:rPr>
              <w:t>14.</w:t>
            </w:r>
            <w:r w:rsidR="00121E9F">
              <w:rPr>
                <w:rFonts w:eastAsiaTheme="minorEastAsia"/>
                <w:noProof/>
              </w:rPr>
              <w:tab/>
            </w:r>
            <w:r w:rsidR="00121E9F" w:rsidRPr="00296DC4">
              <w:rPr>
                <w:rStyle w:val="Hyperlink"/>
                <w:noProof/>
              </w:rPr>
              <w:t>CDFI State</w:t>
            </w:r>
            <w:r w:rsidR="00121E9F">
              <w:rPr>
                <w:noProof/>
                <w:webHidden/>
              </w:rPr>
              <w:tab/>
            </w:r>
            <w:r w:rsidR="00121E9F">
              <w:rPr>
                <w:noProof/>
                <w:webHidden/>
              </w:rPr>
              <w:fldChar w:fldCharType="begin"/>
            </w:r>
            <w:r w:rsidR="00121E9F">
              <w:rPr>
                <w:noProof/>
                <w:webHidden/>
              </w:rPr>
              <w:instrText xml:space="preserve"> PAGEREF _Toc512591895 \h </w:instrText>
            </w:r>
            <w:r w:rsidR="00121E9F">
              <w:rPr>
                <w:noProof/>
                <w:webHidden/>
              </w:rPr>
            </w:r>
            <w:r w:rsidR="00121E9F">
              <w:rPr>
                <w:noProof/>
                <w:webHidden/>
              </w:rPr>
              <w:fldChar w:fldCharType="separate"/>
            </w:r>
            <w:r w:rsidR="00121E9F">
              <w:rPr>
                <w:noProof/>
                <w:webHidden/>
              </w:rPr>
              <w:t>16</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896" w:history="1">
            <w:r w:rsidR="00121E9F" w:rsidRPr="00296DC4">
              <w:rPr>
                <w:rStyle w:val="Hyperlink"/>
                <w:noProof/>
              </w:rPr>
              <w:t>15.</w:t>
            </w:r>
            <w:r w:rsidR="00121E9F">
              <w:rPr>
                <w:rFonts w:eastAsiaTheme="minorEastAsia"/>
                <w:noProof/>
              </w:rPr>
              <w:tab/>
            </w:r>
            <w:r w:rsidR="00121E9F" w:rsidRPr="00296DC4">
              <w:rPr>
                <w:rStyle w:val="Hyperlink"/>
                <w:noProof/>
              </w:rPr>
              <w:t>CDFI Zip Code</w:t>
            </w:r>
            <w:r w:rsidR="00121E9F">
              <w:rPr>
                <w:noProof/>
                <w:webHidden/>
              </w:rPr>
              <w:tab/>
            </w:r>
            <w:r w:rsidR="00121E9F">
              <w:rPr>
                <w:noProof/>
                <w:webHidden/>
              </w:rPr>
              <w:fldChar w:fldCharType="begin"/>
            </w:r>
            <w:r w:rsidR="00121E9F">
              <w:rPr>
                <w:noProof/>
                <w:webHidden/>
              </w:rPr>
              <w:instrText xml:space="preserve"> PAGEREF _Toc512591896 \h </w:instrText>
            </w:r>
            <w:r w:rsidR="00121E9F">
              <w:rPr>
                <w:noProof/>
                <w:webHidden/>
              </w:rPr>
            </w:r>
            <w:r w:rsidR="00121E9F">
              <w:rPr>
                <w:noProof/>
                <w:webHidden/>
              </w:rPr>
              <w:fldChar w:fldCharType="separate"/>
            </w:r>
            <w:r w:rsidR="00121E9F">
              <w:rPr>
                <w:noProof/>
                <w:webHidden/>
              </w:rPr>
              <w:t>16</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897" w:history="1">
            <w:r w:rsidR="00121E9F" w:rsidRPr="00296DC4">
              <w:rPr>
                <w:rStyle w:val="Hyperlink"/>
                <w:noProof/>
              </w:rPr>
              <w:t>16.</w:t>
            </w:r>
            <w:r w:rsidR="00121E9F">
              <w:rPr>
                <w:rFonts w:eastAsiaTheme="minorEastAsia"/>
                <w:noProof/>
              </w:rPr>
              <w:tab/>
            </w:r>
            <w:r w:rsidR="00121E9F" w:rsidRPr="00296DC4">
              <w:rPr>
                <w:rStyle w:val="Hyperlink"/>
                <w:noProof/>
              </w:rPr>
              <w:t>CDFI Website Address</w:t>
            </w:r>
            <w:r w:rsidR="00121E9F">
              <w:rPr>
                <w:noProof/>
                <w:webHidden/>
              </w:rPr>
              <w:tab/>
            </w:r>
            <w:r w:rsidR="00121E9F">
              <w:rPr>
                <w:noProof/>
                <w:webHidden/>
              </w:rPr>
              <w:fldChar w:fldCharType="begin"/>
            </w:r>
            <w:r w:rsidR="00121E9F">
              <w:rPr>
                <w:noProof/>
                <w:webHidden/>
              </w:rPr>
              <w:instrText xml:space="preserve"> PAGEREF _Toc512591897 \h </w:instrText>
            </w:r>
            <w:r w:rsidR="00121E9F">
              <w:rPr>
                <w:noProof/>
                <w:webHidden/>
              </w:rPr>
            </w:r>
            <w:r w:rsidR="00121E9F">
              <w:rPr>
                <w:noProof/>
                <w:webHidden/>
              </w:rPr>
              <w:fldChar w:fldCharType="separate"/>
            </w:r>
            <w:r w:rsidR="00121E9F">
              <w:rPr>
                <w:noProof/>
                <w:webHidden/>
              </w:rPr>
              <w:t>17</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898" w:history="1">
            <w:r w:rsidR="00121E9F" w:rsidRPr="00296DC4">
              <w:rPr>
                <w:rStyle w:val="Hyperlink"/>
                <w:noProof/>
              </w:rPr>
              <w:t>17.</w:t>
            </w:r>
            <w:r w:rsidR="00121E9F">
              <w:rPr>
                <w:rFonts w:eastAsiaTheme="minorEastAsia"/>
                <w:noProof/>
              </w:rPr>
              <w:tab/>
            </w:r>
            <w:r w:rsidR="00121E9F" w:rsidRPr="00296DC4">
              <w:rPr>
                <w:rStyle w:val="Hyperlink"/>
                <w:noProof/>
              </w:rPr>
              <w:t>Name of Person Responsible for Completing the ILR (Q.1)</w:t>
            </w:r>
            <w:r w:rsidR="00121E9F">
              <w:rPr>
                <w:noProof/>
                <w:webHidden/>
              </w:rPr>
              <w:tab/>
            </w:r>
            <w:r w:rsidR="00121E9F">
              <w:rPr>
                <w:noProof/>
                <w:webHidden/>
              </w:rPr>
              <w:fldChar w:fldCharType="begin"/>
            </w:r>
            <w:r w:rsidR="00121E9F">
              <w:rPr>
                <w:noProof/>
                <w:webHidden/>
              </w:rPr>
              <w:instrText xml:space="preserve"> PAGEREF _Toc512591898 \h </w:instrText>
            </w:r>
            <w:r w:rsidR="00121E9F">
              <w:rPr>
                <w:noProof/>
                <w:webHidden/>
              </w:rPr>
            </w:r>
            <w:r w:rsidR="00121E9F">
              <w:rPr>
                <w:noProof/>
                <w:webHidden/>
              </w:rPr>
              <w:fldChar w:fldCharType="separate"/>
            </w:r>
            <w:r w:rsidR="00121E9F">
              <w:rPr>
                <w:noProof/>
                <w:webHidden/>
              </w:rPr>
              <w:t>17</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899" w:history="1">
            <w:r w:rsidR="00121E9F" w:rsidRPr="00296DC4">
              <w:rPr>
                <w:rStyle w:val="Hyperlink"/>
                <w:noProof/>
              </w:rPr>
              <w:t>18.</w:t>
            </w:r>
            <w:r w:rsidR="00121E9F">
              <w:rPr>
                <w:rFonts w:eastAsiaTheme="minorEastAsia"/>
                <w:noProof/>
              </w:rPr>
              <w:tab/>
            </w:r>
            <w:r w:rsidR="00121E9F" w:rsidRPr="00296DC4">
              <w:rPr>
                <w:rStyle w:val="Hyperlink"/>
                <w:noProof/>
              </w:rPr>
              <w:t>Telephone Number of Person Responsible (including Extension if applicable) (Q.2)</w:t>
            </w:r>
            <w:r w:rsidR="00121E9F">
              <w:rPr>
                <w:noProof/>
                <w:webHidden/>
              </w:rPr>
              <w:tab/>
            </w:r>
            <w:r w:rsidR="00121E9F">
              <w:rPr>
                <w:noProof/>
                <w:webHidden/>
              </w:rPr>
              <w:fldChar w:fldCharType="begin"/>
            </w:r>
            <w:r w:rsidR="00121E9F">
              <w:rPr>
                <w:noProof/>
                <w:webHidden/>
              </w:rPr>
              <w:instrText xml:space="preserve"> PAGEREF _Toc512591899 \h </w:instrText>
            </w:r>
            <w:r w:rsidR="00121E9F">
              <w:rPr>
                <w:noProof/>
                <w:webHidden/>
              </w:rPr>
            </w:r>
            <w:r w:rsidR="00121E9F">
              <w:rPr>
                <w:noProof/>
                <w:webHidden/>
              </w:rPr>
              <w:fldChar w:fldCharType="separate"/>
            </w:r>
            <w:r w:rsidR="00121E9F">
              <w:rPr>
                <w:noProof/>
                <w:webHidden/>
              </w:rPr>
              <w:t>17</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00" w:history="1">
            <w:r w:rsidR="00121E9F" w:rsidRPr="00296DC4">
              <w:rPr>
                <w:rStyle w:val="Hyperlink"/>
                <w:noProof/>
              </w:rPr>
              <w:t>19.</w:t>
            </w:r>
            <w:r w:rsidR="00121E9F">
              <w:rPr>
                <w:rFonts w:eastAsiaTheme="minorEastAsia"/>
                <w:noProof/>
              </w:rPr>
              <w:tab/>
            </w:r>
            <w:r w:rsidR="00121E9F" w:rsidRPr="00296DC4">
              <w:rPr>
                <w:rStyle w:val="Hyperlink"/>
                <w:noProof/>
              </w:rPr>
              <w:t>E-mail Address of Person Responsible (Q.3)</w:t>
            </w:r>
            <w:r w:rsidR="00121E9F">
              <w:rPr>
                <w:noProof/>
                <w:webHidden/>
              </w:rPr>
              <w:tab/>
            </w:r>
            <w:r w:rsidR="00121E9F">
              <w:rPr>
                <w:noProof/>
                <w:webHidden/>
              </w:rPr>
              <w:fldChar w:fldCharType="begin"/>
            </w:r>
            <w:r w:rsidR="00121E9F">
              <w:rPr>
                <w:noProof/>
                <w:webHidden/>
              </w:rPr>
              <w:instrText xml:space="preserve"> PAGEREF _Toc512591900 \h </w:instrText>
            </w:r>
            <w:r w:rsidR="00121E9F">
              <w:rPr>
                <w:noProof/>
                <w:webHidden/>
              </w:rPr>
            </w:r>
            <w:r w:rsidR="00121E9F">
              <w:rPr>
                <w:noProof/>
                <w:webHidden/>
              </w:rPr>
              <w:fldChar w:fldCharType="separate"/>
            </w:r>
            <w:r w:rsidR="00121E9F">
              <w:rPr>
                <w:noProof/>
                <w:webHidden/>
              </w:rPr>
              <w:t>17</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01" w:history="1">
            <w:r w:rsidR="00121E9F" w:rsidRPr="00296DC4">
              <w:rPr>
                <w:rStyle w:val="Hyperlink"/>
                <w:noProof/>
              </w:rPr>
              <w:t>20.</w:t>
            </w:r>
            <w:r w:rsidR="00121E9F">
              <w:rPr>
                <w:rFonts w:eastAsiaTheme="minorEastAsia"/>
                <w:noProof/>
              </w:rPr>
              <w:tab/>
            </w:r>
            <w:r w:rsidR="00121E9F" w:rsidRPr="00296DC4">
              <w:rPr>
                <w:rStyle w:val="Hyperlink"/>
                <w:noProof/>
              </w:rPr>
              <w:t>Is the Organization Minority Owned or Controlled? (Q.4)</w:t>
            </w:r>
            <w:r w:rsidR="00121E9F">
              <w:rPr>
                <w:noProof/>
                <w:webHidden/>
              </w:rPr>
              <w:tab/>
            </w:r>
            <w:r w:rsidR="00121E9F">
              <w:rPr>
                <w:noProof/>
                <w:webHidden/>
              </w:rPr>
              <w:fldChar w:fldCharType="begin"/>
            </w:r>
            <w:r w:rsidR="00121E9F">
              <w:rPr>
                <w:noProof/>
                <w:webHidden/>
              </w:rPr>
              <w:instrText xml:space="preserve"> PAGEREF _Toc512591901 \h </w:instrText>
            </w:r>
            <w:r w:rsidR="00121E9F">
              <w:rPr>
                <w:noProof/>
                <w:webHidden/>
              </w:rPr>
            </w:r>
            <w:r w:rsidR="00121E9F">
              <w:rPr>
                <w:noProof/>
                <w:webHidden/>
              </w:rPr>
              <w:fldChar w:fldCharType="separate"/>
            </w:r>
            <w:r w:rsidR="00121E9F">
              <w:rPr>
                <w:noProof/>
                <w:webHidden/>
              </w:rPr>
              <w:t>17</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02" w:history="1">
            <w:r w:rsidR="00121E9F" w:rsidRPr="00296DC4">
              <w:rPr>
                <w:rStyle w:val="Hyperlink"/>
                <w:noProof/>
              </w:rPr>
              <w:t>21.</w:t>
            </w:r>
            <w:r w:rsidR="00121E9F">
              <w:rPr>
                <w:rFonts w:eastAsiaTheme="minorEastAsia"/>
                <w:noProof/>
              </w:rPr>
              <w:tab/>
            </w:r>
            <w:r w:rsidR="00121E9F" w:rsidRPr="00296DC4">
              <w:rPr>
                <w:rStyle w:val="Hyperlink"/>
                <w:noProof/>
              </w:rPr>
              <w:t>Is the Organization Women Owned or Controlled? (Q.5)</w:t>
            </w:r>
            <w:r w:rsidR="00121E9F">
              <w:rPr>
                <w:noProof/>
                <w:webHidden/>
              </w:rPr>
              <w:tab/>
            </w:r>
            <w:r w:rsidR="00121E9F">
              <w:rPr>
                <w:noProof/>
                <w:webHidden/>
              </w:rPr>
              <w:fldChar w:fldCharType="begin"/>
            </w:r>
            <w:r w:rsidR="00121E9F">
              <w:rPr>
                <w:noProof/>
                <w:webHidden/>
              </w:rPr>
              <w:instrText xml:space="preserve"> PAGEREF _Toc512591902 \h </w:instrText>
            </w:r>
            <w:r w:rsidR="00121E9F">
              <w:rPr>
                <w:noProof/>
                <w:webHidden/>
              </w:rPr>
            </w:r>
            <w:r w:rsidR="00121E9F">
              <w:rPr>
                <w:noProof/>
                <w:webHidden/>
              </w:rPr>
              <w:fldChar w:fldCharType="separate"/>
            </w:r>
            <w:r w:rsidR="00121E9F">
              <w:rPr>
                <w:noProof/>
                <w:webHidden/>
              </w:rPr>
              <w:t>17</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03" w:history="1">
            <w:r w:rsidR="00121E9F" w:rsidRPr="00296DC4">
              <w:rPr>
                <w:rStyle w:val="Hyperlink"/>
                <w:noProof/>
              </w:rPr>
              <w:t>22.</w:t>
            </w:r>
            <w:r w:rsidR="00121E9F">
              <w:rPr>
                <w:rFonts w:eastAsiaTheme="minorEastAsia"/>
                <w:noProof/>
              </w:rPr>
              <w:tab/>
            </w:r>
            <w:r w:rsidR="00121E9F" w:rsidRPr="00296DC4">
              <w:rPr>
                <w:rStyle w:val="Hyperlink"/>
                <w:noProof/>
              </w:rPr>
              <w:t>Is the Organization a "Faith-Based" Organization? (Q.6)</w:t>
            </w:r>
            <w:r w:rsidR="00121E9F">
              <w:rPr>
                <w:noProof/>
                <w:webHidden/>
              </w:rPr>
              <w:tab/>
            </w:r>
            <w:r w:rsidR="00121E9F">
              <w:rPr>
                <w:noProof/>
                <w:webHidden/>
              </w:rPr>
              <w:fldChar w:fldCharType="begin"/>
            </w:r>
            <w:r w:rsidR="00121E9F">
              <w:rPr>
                <w:noProof/>
                <w:webHidden/>
              </w:rPr>
              <w:instrText xml:space="preserve"> PAGEREF _Toc512591903 \h </w:instrText>
            </w:r>
            <w:r w:rsidR="00121E9F">
              <w:rPr>
                <w:noProof/>
                <w:webHidden/>
              </w:rPr>
            </w:r>
            <w:r w:rsidR="00121E9F">
              <w:rPr>
                <w:noProof/>
                <w:webHidden/>
              </w:rPr>
              <w:fldChar w:fldCharType="separate"/>
            </w:r>
            <w:r w:rsidR="00121E9F">
              <w:rPr>
                <w:noProof/>
                <w:webHidden/>
              </w:rPr>
              <w:t>17</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04" w:history="1">
            <w:r w:rsidR="00121E9F" w:rsidRPr="00296DC4">
              <w:rPr>
                <w:rStyle w:val="Hyperlink"/>
                <w:noProof/>
              </w:rPr>
              <w:t>23.</w:t>
            </w:r>
            <w:r w:rsidR="00121E9F">
              <w:rPr>
                <w:rFonts w:eastAsiaTheme="minorEastAsia"/>
                <w:noProof/>
              </w:rPr>
              <w:tab/>
            </w:r>
            <w:r w:rsidR="00121E9F" w:rsidRPr="00296DC4">
              <w:rPr>
                <w:rStyle w:val="Hyperlink"/>
                <w:noProof/>
              </w:rPr>
              <w:t>Did the Organization Finance or Provide Financial Services to any Religious Institution(s) or Faith-Based Organization(s) During the Reporting Period? (Q.7)</w:t>
            </w:r>
            <w:r w:rsidR="00121E9F">
              <w:rPr>
                <w:noProof/>
                <w:webHidden/>
              </w:rPr>
              <w:tab/>
            </w:r>
            <w:r w:rsidR="00121E9F">
              <w:rPr>
                <w:noProof/>
                <w:webHidden/>
              </w:rPr>
              <w:fldChar w:fldCharType="begin"/>
            </w:r>
            <w:r w:rsidR="00121E9F">
              <w:rPr>
                <w:noProof/>
                <w:webHidden/>
              </w:rPr>
              <w:instrText xml:space="preserve"> PAGEREF _Toc512591904 \h </w:instrText>
            </w:r>
            <w:r w:rsidR="00121E9F">
              <w:rPr>
                <w:noProof/>
                <w:webHidden/>
              </w:rPr>
            </w:r>
            <w:r w:rsidR="00121E9F">
              <w:rPr>
                <w:noProof/>
                <w:webHidden/>
              </w:rPr>
              <w:fldChar w:fldCharType="separate"/>
            </w:r>
            <w:r w:rsidR="00121E9F">
              <w:rPr>
                <w:noProof/>
                <w:webHidden/>
              </w:rPr>
              <w:t>18</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05" w:history="1">
            <w:r w:rsidR="00121E9F" w:rsidRPr="00296DC4">
              <w:rPr>
                <w:rStyle w:val="Hyperlink"/>
                <w:noProof/>
              </w:rPr>
              <w:t>24.</w:t>
            </w:r>
            <w:r w:rsidR="00121E9F">
              <w:rPr>
                <w:rFonts w:eastAsiaTheme="minorEastAsia"/>
                <w:noProof/>
              </w:rPr>
              <w:tab/>
            </w:r>
            <w:r w:rsidR="00121E9F" w:rsidRPr="00296DC4">
              <w:rPr>
                <w:rStyle w:val="Hyperlink"/>
                <w:noProof/>
              </w:rPr>
              <w:t>Which of the Following Racial Populations Did the Organization Finance During the Reporting Period? (Q.8)</w:t>
            </w:r>
            <w:r w:rsidR="00121E9F">
              <w:rPr>
                <w:noProof/>
                <w:webHidden/>
              </w:rPr>
              <w:tab/>
            </w:r>
            <w:r w:rsidR="00121E9F">
              <w:rPr>
                <w:noProof/>
                <w:webHidden/>
              </w:rPr>
              <w:fldChar w:fldCharType="begin"/>
            </w:r>
            <w:r w:rsidR="00121E9F">
              <w:rPr>
                <w:noProof/>
                <w:webHidden/>
              </w:rPr>
              <w:instrText xml:space="preserve"> PAGEREF _Toc512591905 \h </w:instrText>
            </w:r>
            <w:r w:rsidR="00121E9F">
              <w:rPr>
                <w:noProof/>
                <w:webHidden/>
              </w:rPr>
            </w:r>
            <w:r w:rsidR="00121E9F">
              <w:rPr>
                <w:noProof/>
                <w:webHidden/>
              </w:rPr>
              <w:fldChar w:fldCharType="separate"/>
            </w:r>
            <w:r w:rsidR="00121E9F">
              <w:rPr>
                <w:noProof/>
                <w:webHidden/>
              </w:rPr>
              <w:t>18</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06" w:history="1">
            <w:r w:rsidR="00121E9F" w:rsidRPr="00296DC4">
              <w:rPr>
                <w:rStyle w:val="Hyperlink"/>
                <w:noProof/>
              </w:rPr>
              <w:t>25.</w:t>
            </w:r>
            <w:r w:rsidR="00121E9F">
              <w:rPr>
                <w:rFonts w:eastAsiaTheme="minorEastAsia"/>
                <w:noProof/>
              </w:rPr>
              <w:tab/>
            </w:r>
            <w:r w:rsidR="00121E9F" w:rsidRPr="00296DC4">
              <w:rPr>
                <w:rStyle w:val="Hyperlink"/>
                <w:noProof/>
              </w:rPr>
              <w:t>Did the Organization Finance any Persons of Hispanic Origin During the Reporting Period (Q.9)</w:t>
            </w:r>
            <w:r w:rsidR="00121E9F">
              <w:rPr>
                <w:noProof/>
                <w:webHidden/>
              </w:rPr>
              <w:tab/>
            </w:r>
            <w:r w:rsidR="00121E9F">
              <w:rPr>
                <w:noProof/>
                <w:webHidden/>
              </w:rPr>
              <w:fldChar w:fldCharType="begin"/>
            </w:r>
            <w:r w:rsidR="00121E9F">
              <w:rPr>
                <w:noProof/>
                <w:webHidden/>
              </w:rPr>
              <w:instrText xml:space="preserve"> PAGEREF _Toc512591906 \h </w:instrText>
            </w:r>
            <w:r w:rsidR="00121E9F">
              <w:rPr>
                <w:noProof/>
                <w:webHidden/>
              </w:rPr>
            </w:r>
            <w:r w:rsidR="00121E9F">
              <w:rPr>
                <w:noProof/>
                <w:webHidden/>
              </w:rPr>
              <w:fldChar w:fldCharType="separate"/>
            </w:r>
            <w:r w:rsidR="00121E9F">
              <w:rPr>
                <w:noProof/>
                <w:webHidden/>
              </w:rPr>
              <w:t>18</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07" w:history="1">
            <w:r w:rsidR="00121E9F" w:rsidRPr="00296DC4">
              <w:rPr>
                <w:rStyle w:val="Hyperlink"/>
                <w:noProof/>
              </w:rPr>
              <w:t>26.</w:t>
            </w:r>
            <w:r w:rsidR="00121E9F">
              <w:rPr>
                <w:rFonts w:eastAsiaTheme="minorEastAsia"/>
                <w:noProof/>
              </w:rPr>
              <w:tab/>
            </w:r>
            <w:r w:rsidR="00121E9F" w:rsidRPr="00296DC4">
              <w:rPr>
                <w:rStyle w:val="Hyperlink"/>
                <w:noProof/>
              </w:rPr>
              <w:t>Which of the Following Geographic Areas did the Organization Provide Financing in During Reporting Period? (Q.10)</w:t>
            </w:r>
            <w:r w:rsidR="00121E9F">
              <w:rPr>
                <w:noProof/>
                <w:webHidden/>
              </w:rPr>
              <w:tab/>
            </w:r>
            <w:r w:rsidR="00121E9F">
              <w:rPr>
                <w:noProof/>
                <w:webHidden/>
              </w:rPr>
              <w:fldChar w:fldCharType="begin"/>
            </w:r>
            <w:r w:rsidR="00121E9F">
              <w:rPr>
                <w:noProof/>
                <w:webHidden/>
              </w:rPr>
              <w:instrText xml:space="preserve"> PAGEREF _Toc512591907 \h </w:instrText>
            </w:r>
            <w:r w:rsidR="00121E9F">
              <w:rPr>
                <w:noProof/>
                <w:webHidden/>
              </w:rPr>
            </w:r>
            <w:r w:rsidR="00121E9F">
              <w:rPr>
                <w:noProof/>
                <w:webHidden/>
              </w:rPr>
              <w:fldChar w:fldCharType="separate"/>
            </w:r>
            <w:r w:rsidR="00121E9F">
              <w:rPr>
                <w:noProof/>
                <w:webHidden/>
              </w:rPr>
              <w:t>18</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08" w:history="1">
            <w:r w:rsidR="00121E9F" w:rsidRPr="00296DC4">
              <w:rPr>
                <w:rStyle w:val="Hyperlink"/>
                <w:noProof/>
              </w:rPr>
              <w:t>27.</w:t>
            </w:r>
            <w:r w:rsidR="00121E9F">
              <w:rPr>
                <w:rFonts w:eastAsiaTheme="minorEastAsia"/>
                <w:noProof/>
              </w:rPr>
              <w:tab/>
            </w:r>
            <w:r w:rsidR="00121E9F" w:rsidRPr="00296DC4">
              <w:rPr>
                <w:rStyle w:val="Hyperlink"/>
                <w:noProof/>
              </w:rPr>
              <w:t>Are 50% or More of the Customers or End Users American Indian, Alaska Native, or Native Hawaiian or Located in Native American Areas? (Q.11)</w:t>
            </w:r>
            <w:r w:rsidR="00121E9F">
              <w:rPr>
                <w:noProof/>
                <w:webHidden/>
              </w:rPr>
              <w:tab/>
            </w:r>
            <w:r w:rsidR="00121E9F">
              <w:rPr>
                <w:noProof/>
                <w:webHidden/>
              </w:rPr>
              <w:fldChar w:fldCharType="begin"/>
            </w:r>
            <w:r w:rsidR="00121E9F">
              <w:rPr>
                <w:noProof/>
                <w:webHidden/>
              </w:rPr>
              <w:instrText xml:space="preserve"> PAGEREF _Toc512591908 \h </w:instrText>
            </w:r>
            <w:r w:rsidR="00121E9F">
              <w:rPr>
                <w:noProof/>
                <w:webHidden/>
              </w:rPr>
            </w:r>
            <w:r w:rsidR="00121E9F">
              <w:rPr>
                <w:noProof/>
                <w:webHidden/>
              </w:rPr>
              <w:fldChar w:fldCharType="separate"/>
            </w:r>
            <w:r w:rsidR="00121E9F">
              <w:rPr>
                <w:noProof/>
                <w:webHidden/>
              </w:rPr>
              <w:t>18</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09" w:history="1">
            <w:r w:rsidR="00121E9F" w:rsidRPr="00296DC4">
              <w:rPr>
                <w:rStyle w:val="Hyperlink"/>
                <w:noProof/>
              </w:rPr>
              <w:t>28.</w:t>
            </w:r>
            <w:r w:rsidR="00121E9F">
              <w:rPr>
                <w:rFonts w:eastAsiaTheme="minorEastAsia"/>
                <w:noProof/>
              </w:rPr>
              <w:tab/>
            </w:r>
            <w:r w:rsidR="00121E9F" w:rsidRPr="00296DC4">
              <w:rPr>
                <w:rStyle w:val="Hyperlink"/>
                <w:noProof/>
              </w:rPr>
              <w:t>Native American Community Activities Table (Q.12)</w:t>
            </w:r>
            <w:r w:rsidR="00121E9F">
              <w:rPr>
                <w:noProof/>
                <w:webHidden/>
              </w:rPr>
              <w:tab/>
            </w:r>
            <w:r w:rsidR="00121E9F">
              <w:rPr>
                <w:noProof/>
                <w:webHidden/>
              </w:rPr>
              <w:fldChar w:fldCharType="begin"/>
            </w:r>
            <w:r w:rsidR="00121E9F">
              <w:rPr>
                <w:noProof/>
                <w:webHidden/>
              </w:rPr>
              <w:instrText xml:space="preserve"> PAGEREF _Toc512591909 \h </w:instrText>
            </w:r>
            <w:r w:rsidR="00121E9F">
              <w:rPr>
                <w:noProof/>
                <w:webHidden/>
              </w:rPr>
            </w:r>
            <w:r w:rsidR="00121E9F">
              <w:rPr>
                <w:noProof/>
                <w:webHidden/>
              </w:rPr>
              <w:fldChar w:fldCharType="separate"/>
            </w:r>
            <w:r w:rsidR="00121E9F">
              <w:rPr>
                <w:noProof/>
                <w:webHidden/>
              </w:rPr>
              <w:t>18</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10" w:history="1">
            <w:r w:rsidR="00121E9F" w:rsidRPr="00296DC4">
              <w:rPr>
                <w:rStyle w:val="Hyperlink"/>
                <w:noProof/>
              </w:rPr>
              <w:t>29.</w:t>
            </w:r>
            <w:r w:rsidR="00121E9F">
              <w:rPr>
                <w:rFonts w:eastAsiaTheme="minorEastAsia"/>
                <w:noProof/>
              </w:rPr>
              <w:tab/>
            </w:r>
            <w:r w:rsidR="00121E9F" w:rsidRPr="00296DC4">
              <w:rPr>
                <w:rStyle w:val="Hyperlink"/>
                <w:noProof/>
              </w:rPr>
              <w:t>FTEs Dedicated to Lending/Investing (Q.13)</w:t>
            </w:r>
            <w:r w:rsidR="00121E9F">
              <w:rPr>
                <w:noProof/>
                <w:webHidden/>
              </w:rPr>
              <w:tab/>
            </w:r>
            <w:r w:rsidR="00121E9F">
              <w:rPr>
                <w:noProof/>
                <w:webHidden/>
              </w:rPr>
              <w:fldChar w:fldCharType="begin"/>
            </w:r>
            <w:r w:rsidR="00121E9F">
              <w:rPr>
                <w:noProof/>
                <w:webHidden/>
              </w:rPr>
              <w:instrText xml:space="preserve"> PAGEREF _Toc512591910 \h </w:instrText>
            </w:r>
            <w:r w:rsidR="00121E9F">
              <w:rPr>
                <w:noProof/>
                <w:webHidden/>
              </w:rPr>
            </w:r>
            <w:r w:rsidR="00121E9F">
              <w:rPr>
                <w:noProof/>
                <w:webHidden/>
              </w:rPr>
              <w:fldChar w:fldCharType="separate"/>
            </w:r>
            <w:r w:rsidR="00121E9F">
              <w:rPr>
                <w:noProof/>
                <w:webHidden/>
              </w:rPr>
              <w:t>19</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11" w:history="1">
            <w:r w:rsidR="00121E9F" w:rsidRPr="00296DC4">
              <w:rPr>
                <w:rStyle w:val="Hyperlink"/>
                <w:noProof/>
              </w:rPr>
              <w:t>30.</w:t>
            </w:r>
            <w:r w:rsidR="00121E9F">
              <w:rPr>
                <w:rFonts w:eastAsiaTheme="minorEastAsia"/>
                <w:noProof/>
              </w:rPr>
              <w:tab/>
            </w:r>
            <w:r w:rsidR="00121E9F" w:rsidRPr="00296DC4">
              <w:rPr>
                <w:rStyle w:val="Hyperlink"/>
                <w:noProof/>
              </w:rPr>
              <w:t>FTEs Dedicated to Development Services (Q.14)</w:t>
            </w:r>
            <w:r w:rsidR="00121E9F">
              <w:rPr>
                <w:noProof/>
                <w:webHidden/>
              </w:rPr>
              <w:tab/>
            </w:r>
            <w:r w:rsidR="00121E9F">
              <w:rPr>
                <w:noProof/>
                <w:webHidden/>
              </w:rPr>
              <w:fldChar w:fldCharType="begin"/>
            </w:r>
            <w:r w:rsidR="00121E9F">
              <w:rPr>
                <w:noProof/>
                <w:webHidden/>
              </w:rPr>
              <w:instrText xml:space="preserve"> PAGEREF _Toc512591911 \h </w:instrText>
            </w:r>
            <w:r w:rsidR="00121E9F">
              <w:rPr>
                <w:noProof/>
                <w:webHidden/>
              </w:rPr>
            </w:r>
            <w:r w:rsidR="00121E9F">
              <w:rPr>
                <w:noProof/>
                <w:webHidden/>
              </w:rPr>
              <w:fldChar w:fldCharType="separate"/>
            </w:r>
            <w:r w:rsidR="00121E9F">
              <w:rPr>
                <w:noProof/>
                <w:webHidden/>
              </w:rPr>
              <w:t>19</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12" w:history="1">
            <w:r w:rsidR="00121E9F" w:rsidRPr="00296DC4">
              <w:rPr>
                <w:rStyle w:val="Hyperlink"/>
                <w:noProof/>
              </w:rPr>
              <w:t>31.</w:t>
            </w:r>
            <w:r w:rsidR="00121E9F">
              <w:rPr>
                <w:rFonts w:eastAsiaTheme="minorEastAsia"/>
                <w:noProof/>
              </w:rPr>
              <w:tab/>
            </w:r>
            <w:r w:rsidR="00121E9F" w:rsidRPr="00296DC4">
              <w:rPr>
                <w:rStyle w:val="Hyperlink"/>
                <w:noProof/>
              </w:rPr>
              <w:t>FTEs Dedicated to Financial Services Other than Lending/Investing (Q.15)</w:t>
            </w:r>
            <w:r w:rsidR="00121E9F">
              <w:rPr>
                <w:noProof/>
                <w:webHidden/>
              </w:rPr>
              <w:tab/>
            </w:r>
            <w:r w:rsidR="00121E9F">
              <w:rPr>
                <w:noProof/>
                <w:webHidden/>
              </w:rPr>
              <w:fldChar w:fldCharType="begin"/>
            </w:r>
            <w:r w:rsidR="00121E9F">
              <w:rPr>
                <w:noProof/>
                <w:webHidden/>
              </w:rPr>
              <w:instrText xml:space="preserve"> PAGEREF _Toc512591912 \h </w:instrText>
            </w:r>
            <w:r w:rsidR="00121E9F">
              <w:rPr>
                <w:noProof/>
                <w:webHidden/>
              </w:rPr>
            </w:r>
            <w:r w:rsidR="00121E9F">
              <w:rPr>
                <w:noProof/>
                <w:webHidden/>
              </w:rPr>
              <w:fldChar w:fldCharType="separate"/>
            </w:r>
            <w:r w:rsidR="00121E9F">
              <w:rPr>
                <w:noProof/>
                <w:webHidden/>
              </w:rPr>
              <w:t>19</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13" w:history="1">
            <w:r w:rsidR="00121E9F" w:rsidRPr="00296DC4">
              <w:rPr>
                <w:rStyle w:val="Hyperlink"/>
                <w:noProof/>
              </w:rPr>
              <w:t>32.</w:t>
            </w:r>
            <w:r w:rsidR="00121E9F">
              <w:rPr>
                <w:rFonts w:eastAsiaTheme="minorEastAsia"/>
                <w:noProof/>
              </w:rPr>
              <w:tab/>
            </w:r>
            <w:r w:rsidR="00121E9F" w:rsidRPr="00296DC4">
              <w:rPr>
                <w:rStyle w:val="Hyperlink"/>
                <w:noProof/>
              </w:rPr>
              <w:t>FTEs Dedicated to Administration and Other Activities (Q.16)</w:t>
            </w:r>
            <w:r w:rsidR="00121E9F">
              <w:rPr>
                <w:noProof/>
                <w:webHidden/>
              </w:rPr>
              <w:tab/>
            </w:r>
            <w:r w:rsidR="00121E9F">
              <w:rPr>
                <w:noProof/>
                <w:webHidden/>
              </w:rPr>
              <w:fldChar w:fldCharType="begin"/>
            </w:r>
            <w:r w:rsidR="00121E9F">
              <w:rPr>
                <w:noProof/>
                <w:webHidden/>
              </w:rPr>
              <w:instrText xml:space="preserve"> PAGEREF _Toc512591913 \h </w:instrText>
            </w:r>
            <w:r w:rsidR="00121E9F">
              <w:rPr>
                <w:noProof/>
                <w:webHidden/>
              </w:rPr>
            </w:r>
            <w:r w:rsidR="00121E9F">
              <w:rPr>
                <w:noProof/>
                <w:webHidden/>
              </w:rPr>
              <w:fldChar w:fldCharType="separate"/>
            </w:r>
            <w:r w:rsidR="00121E9F">
              <w:rPr>
                <w:noProof/>
                <w:webHidden/>
              </w:rPr>
              <w:t>19</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14" w:history="1">
            <w:r w:rsidR="00121E9F" w:rsidRPr="00296DC4">
              <w:rPr>
                <w:rStyle w:val="Hyperlink"/>
                <w:noProof/>
              </w:rPr>
              <w:t>33.</w:t>
            </w:r>
            <w:r w:rsidR="00121E9F">
              <w:rPr>
                <w:rFonts w:eastAsiaTheme="minorEastAsia"/>
                <w:noProof/>
              </w:rPr>
              <w:tab/>
            </w:r>
            <w:r w:rsidR="00121E9F" w:rsidRPr="00296DC4">
              <w:rPr>
                <w:rStyle w:val="Hyperlink"/>
                <w:noProof/>
              </w:rPr>
              <w:t>Total FTEs (Q.17)</w:t>
            </w:r>
            <w:r w:rsidR="00121E9F">
              <w:rPr>
                <w:noProof/>
                <w:webHidden/>
              </w:rPr>
              <w:tab/>
            </w:r>
            <w:r w:rsidR="00121E9F">
              <w:rPr>
                <w:noProof/>
                <w:webHidden/>
              </w:rPr>
              <w:fldChar w:fldCharType="begin"/>
            </w:r>
            <w:r w:rsidR="00121E9F">
              <w:rPr>
                <w:noProof/>
                <w:webHidden/>
              </w:rPr>
              <w:instrText xml:space="preserve"> PAGEREF _Toc512591914 \h </w:instrText>
            </w:r>
            <w:r w:rsidR="00121E9F">
              <w:rPr>
                <w:noProof/>
                <w:webHidden/>
              </w:rPr>
            </w:r>
            <w:r w:rsidR="00121E9F">
              <w:rPr>
                <w:noProof/>
                <w:webHidden/>
              </w:rPr>
              <w:fldChar w:fldCharType="separate"/>
            </w:r>
            <w:r w:rsidR="00121E9F">
              <w:rPr>
                <w:noProof/>
                <w:webHidden/>
              </w:rPr>
              <w:t>19</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15" w:history="1">
            <w:r w:rsidR="00121E9F" w:rsidRPr="00296DC4">
              <w:rPr>
                <w:rStyle w:val="Hyperlink"/>
                <w:noProof/>
              </w:rPr>
              <w:t>34.</w:t>
            </w:r>
            <w:r w:rsidR="00121E9F">
              <w:rPr>
                <w:rFonts w:eastAsiaTheme="minorEastAsia"/>
                <w:noProof/>
              </w:rPr>
              <w:tab/>
            </w:r>
            <w:r w:rsidR="00121E9F" w:rsidRPr="00296DC4">
              <w:rPr>
                <w:rStyle w:val="Hyperlink"/>
                <w:noProof/>
              </w:rPr>
              <w:t>Consultant/Contractor FTEs (Q.18)</w:t>
            </w:r>
            <w:r w:rsidR="00121E9F">
              <w:rPr>
                <w:noProof/>
                <w:webHidden/>
              </w:rPr>
              <w:tab/>
            </w:r>
            <w:r w:rsidR="00121E9F">
              <w:rPr>
                <w:noProof/>
                <w:webHidden/>
              </w:rPr>
              <w:fldChar w:fldCharType="begin"/>
            </w:r>
            <w:r w:rsidR="00121E9F">
              <w:rPr>
                <w:noProof/>
                <w:webHidden/>
              </w:rPr>
              <w:instrText xml:space="preserve"> PAGEREF _Toc512591915 \h </w:instrText>
            </w:r>
            <w:r w:rsidR="00121E9F">
              <w:rPr>
                <w:noProof/>
                <w:webHidden/>
              </w:rPr>
            </w:r>
            <w:r w:rsidR="00121E9F">
              <w:rPr>
                <w:noProof/>
                <w:webHidden/>
              </w:rPr>
              <w:fldChar w:fldCharType="separate"/>
            </w:r>
            <w:r w:rsidR="00121E9F">
              <w:rPr>
                <w:noProof/>
                <w:webHidden/>
              </w:rPr>
              <w:t>19</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16" w:history="1">
            <w:r w:rsidR="00121E9F" w:rsidRPr="00296DC4">
              <w:rPr>
                <w:rStyle w:val="Hyperlink"/>
                <w:noProof/>
              </w:rPr>
              <w:t>35.</w:t>
            </w:r>
            <w:r w:rsidR="00121E9F">
              <w:rPr>
                <w:rFonts w:eastAsiaTheme="minorEastAsia"/>
                <w:noProof/>
              </w:rPr>
              <w:tab/>
            </w:r>
            <w:r w:rsidR="00121E9F" w:rsidRPr="00296DC4">
              <w:rPr>
                <w:rStyle w:val="Hyperlink"/>
                <w:noProof/>
              </w:rPr>
              <w:t>Investment Capital Table (Q.19)</w:t>
            </w:r>
            <w:r w:rsidR="00121E9F">
              <w:rPr>
                <w:noProof/>
                <w:webHidden/>
              </w:rPr>
              <w:tab/>
            </w:r>
            <w:r w:rsidR="00121E9F">
              <w:rPr>
                <w:noProof/>
                <w:webHidden/>
              </w:rPr>
              <w:fldChar w:fldCharType="begin"/>
            </w:r>
            <w:r w:rsidR="00121E9F">
              <w:rPr>
                <w:noProof/>
                <w:webHidden/>
              </w:rPr>
              <w:instrText xml:space="preserve"> PAGEREF _Toc512591916 \h </w:instrText>
            </w:r>
            <w:r w:rsidR="00121E9F">
              <w:rPr>
                <w:noProof/>
                <w:webHidden/>
              </w:rPr>
            </w:r>
            <w:r w:rsidR="00121E9F">
              <w:rPr>
                <w:noProof/>
                <w:webHidden/>
              </w:rPr>
              <w:fldChar w:fldCharType="separate"/>
            </w:r>
            <w:r w:rsidR="00121E9F">
              <w:rPr>
                <w:noProof/>
                <w:webHidden/>
              </w:rPr>
              <w:t>19</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17" w:history="1">
            <w:r w:rsidR="00121E9F" w:rsidRPr="00296DC4">
              <w:rPr>
                <w:rStyle w:val="Hyperlink"/>
                <w:noProof/>
              </w:rPr>
              <w:t>36.</w:t>
            </w:r>
            <w:r w:rsidR="00121E9F">
              <w:rPr>
                <w:rFonts w:eastAsiaTheme="minorEastAsia"/>
                <w:noProof/>
              </w:rPr>
              <w:tab/>
            </w:r>
            <w:r w:rsidR="00121E9F" w:rsidRPr="00296DC4">
              <w:rPr>
                <w:rStyle w:val="Hyperlink"/>
                <w:noProof/>
              </w:rPr>
              <w:t>Investment Capital Summary Table (Q.20)</w:t>
            </w:r>
            <w:r w:rsidR="00121E9F">
              <w:rPr>
                <w:noProof/>
                <w:webHidden/>
              </w:rPr>
              <w:tab/>
            </w:r>
            <w:r w:rsidR="00121E9F">
              <w:rPr>
                <w:noProof/>
                <w:webHidden/>
              </w:rPr>
              <w:fldChar w:fldCharType="begin"/>
            </w:r>
            <w:r w:rsidR="00121E9F">
              <w:rPr>
                <w:noProof/>
                <w:webHidden/>
              </w:rPr>
              <w:instrText xml:space="preserve"> PAGEREF _Toc512591917 \h </w:instrText>
            </w:r>
            <w:r w:rsidR="00121E9F">
              <w:rPr>
                <w:noProof/>
                <w:webHidden/>
              </w:rPr>
            </w:r>
            <w:r w:rsidR="00121E9F">
              <w:rPr>
                <w:noProof/>
                <w:webHidden/>
              </w:rPr>
              <w:fldChar w:fldCharType="separate"/>
            </w:r>
            <w:r w:rsidR="00121E9F">
              <w:rPr>
                <w:noProof/>
                <w:webHidden/>
              </w:rPr>
              <w:t>20</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18" w:history="1">
            <w:r w:rsidR="00121E9F" w:rsidRPr="00296DC4">
              <w:rPr>
                <w:rStyle w:val="Hyperlink"/>
                <w:noProof/>
              </w:rPr>
              <w:t>37.</w:t>
            </w:r>
            <w:r w:rsidR="00121E9F">
              <w:rPr>
                <w:rFonts w:eastAsiaTheme="minorEastAsia"/>
                <w:noProof/>
              </w:rPr>
              <w:tab/>
            </w:r>
            <w:r w:rsidR="00121E9F" w:rsidRPr="00296DC4">
              <w:rPr>
                <w:rStyle w:val="Hyperlink"/>
                <w:noProof/>
              </w:rPr>
              <w:t>Off Balance Sheet Resources Committed to the Organization for Lending/Investing (Q.21)</w:t>
            </w:r>
            <w:r w:rsidR="00121E9F">
              <w:rPr>
                <w:noProof/>
                <w:webHidden/>
              </w:rPr>
              <w:tab/>
            </w:r>
            <w:r w:rsidR="00121E9F">
              <w:rPr>
                <w:noProof/>
                <w:webHidden/>
              </w:rPr>
              <w:fldChar w:fldCharType="begin"/>
            </w:r>
            <w:r w:rsidR="00121E9F">
              <w:rPr>
                <w:noProof/>
                <w:webHidden/>
              </w:rPr>
              <w:instrText xml:space="preserve"> PAGEREF _Toc512591918 \h </w:instrText>
            </w:r>
            <w:r w:rsidR="00121E9F">
              <w:rPr>
                <w:noProof/>
                <w:webHidden/>
              </w:rPr>
            </w:r>
            <w:r w:rsidR="00121E9F">
              <w:rPr>
                <w:noProof/>
                <w:webHidden/>
              </w:rPr>
              <w:fldChar w:fldCharType="separate"/>
            </w:r>
            <w:r w:rsidR="00121E9F">
              <w:rPr>
                <w:noProof/>
                <w:webHidden/>
              </w:rPr>
              <w:t>20</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19" w:history="1">
            <w:r w:rsidR="00121E9F" w:rsidRPr="00296DC4">
              <w:rPr>
                <w:rStyle w:val="Hyperlink"/>
                <w:noProof/>
              </w:rPr>
              <w:t>38.</w:t>
            </w:r>
            <w:r w:rsidR="00121E9F">
              <w:rPr>
                <w:rFonts w:eastAsiaTheme="minorEastAsia"/>
                <w:noProof/>
              </w:rPr>
              <w:tab/>
            </w:r>
            <w:r w:rsidR="00121E9F" w:rsidRPr="00296DC4">
              <w:rPr>
                <w:rStyle w:val="Hyperlink"/>
                <w:noProof/>
              </w:rPr>
              <w:t>Financing Commitments to Borrowers/Investees at Reporting Period End (Q.22)</w:t>
            </w:r>
            <w:r w:rsidR="00121E9F">
              <w:rPr>
                <w:noProof/>
                <w:webHidden/>
              </w:rPr>
              <w:tab/>
            </w:r>
            <w:r w:rsidR="00121E9F">
              <w:rPr>
                <w:noProof/>
                <w:webHidden/>
              </w:rPr>
              <w:fldChar w:fldCharType="begin"/>
            </w:r>
            <w:r w:rsidR="00121E9F">
              <w:rPr>
                <w:noProof/>
                <w:webHidden/>
              </w:rPr>
              <w:instrText xml:space="preserve"> PAGEREF _Toc512591919 \h </w:instrText>
            </w:r>
            <w:r w:rsidR="00121E9F">
              <w:rPr>
                <w:noProof/>
                <w:webHidden/>
              </w:rPr>
            </w:r>
            <w:r w:rsidR="00121E9F">
              <w:rPr>
                <w:noProof/>
                <w:webHidden/>
              </w:rPr>
              <w:fldChar w:fldCharType="separate"/>
            </w:r>
            <w:r w:rsidR="00121E9F">
              <w:rPr>
                <w:noProof/>
                <w:webHidden/>
              </w:rPr>
              <w:t>20</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20" w:history="1">
            <w:r w:rsidR="00121E9F" w:rsidRPr="00296DC4">
              <w:rPr>
                <w:rStyle w:val="Hyperlink"/>
                <w:noProof/>
              </w:rPr>
              <w:t>39.</w:t>
            </w:r>
            <w:r w:rsidR="00121E9F">
              <w:rPr>
                <w:rFonts w:eastAsiaTheme="minorEastAsia"/>
                <w:noProof/>
              </w:rPr>
              <w:tab/>
            </w:r>
            <w:r w:rsidR="00121E9F" w:rsidRPr="00296DC4">
              <w:rPr>
                <w:rStyle w:val="Hyperlink"/>
                <w:noProof/>
              </w:rPr>
              <w:t>Cash and Cash Equivalents Available for Operating Expenses (Q.23)</w:t>
            </w:r>
            <w:r w:rsidR="00121E9F">
              <w:rPr>
                <w:noProof/>
                <w:webHidden/>
              </w:rPr>
              <w:tab/>
            </w:r>
            <w:r w:rsidR="00121E9F">
              <w:rPr>
                <w:noProof/>
                <w:webHidden/>
              </w:rPr>
              <w:fldChar w:fldCharType="begin"/>
            </w:r>
            <w:r w:rsidR="00121E9F">
              <w:rPr>
                <w:noProof/>
                <w:webHidden/>
              </w:rPr>
              <w:instrText xml:space="preserve"> PAGEREF _Toc512591920 \h </w:instrText>
            </w:r>
            <w:r w:rsidR="00121E9F">
              <w:rPr>
                <w:noProof/>
                <w:webHidden/>
              </w:rPr>
            </w:r>
            <w:r w:rsidR="00121E9F">
              <w:rPr>
                <w:noProof/>
                <w:webHidden/>
              </w:rPr>
              <w:fldChar w:fldCharType="separate"/>
            </w:r>
            <w:r w:rsidR="00121E9F">
              <w:rPr>
                <w:noProof/>
                <w:webHidden/>
              </w:rPr>
              <w:t>20</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21" w:history="1">
            <w:r w:rsidR="00121E9F" w:rsidRPr="00296DC4">
              <w:rPr>
                <w:rStyle w:val="Hyperlink"/>
                <w:noProof/>
              </w:rPr>
              <w:t>40.</w:t>
            </w:r>
            <w:r w:rsidR="00121E9F">
              <w:rPr>
                <w:rFonts w:eastAsiaTheme="minorEastAsia"/>
                <w:noProof/>
              </w:rPr>
              <w:tab/>
            </w:r>
            <w:r w:rsidR="00121E9F" w:rsidRPr="00296DC4">
              <w:rPr>
                <w:rStyle w:val="Hyperlink"/>
                <w:noProof/>
              </w:rPr>
              <w:t>Current Assets (Q.24)</w:t>
            </w:r>
            <w:r w:rsidR="00121E9F">
              <w:rPr>
                <w:noProof/>
                <w:webHidden/>
              </w:rPr>
              <w:tab/>
            </w:r>
            <w:r w:rsidR="00121E9F">
              <w:rPr>
                <w:noProof/>
                <w:webHidden/>
              </w:rPr>
              <w:fldChar w:fldCharType="begin"/>
            </w:r>
            <w:r w:rsidR="00121E9F">
              <w:rPr>
                <w:noProof/>
                <w:webHidden/>
              </w:rPr>
              <w:instrText xml:space="preserve"> PAGEREF _Toc512591921 \h </w:instrText>
            </w:r>
            <w:r w:rsidR="00121E9F">
              <w:rPr>
                <w:noProof/>
                <w:webHidden/>
              </w:rPr>
            </w:r>
            <w:r w:rsidR="00121E9F">
              <w:rPr>
                <w:noProof/>
                <w:webHidden/>
              </w:rPr>
              <w:fldChar w:fldCharType="separate"/>
            </w:r>
            <w:r w:rsidR="00121E9F">
              <w:rPr>
                <w:noProof/>
                <w:webHidden/>
              </w:rPr>
              <w:t>21</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22" w:history="1">
            <w:r w:rsidR="00121E9F" w:rsidRPr="00296DC4">
              <w:rPr>
                <w:rStyle w:val="Hyperlink"/>
                <w:noProof/>
              </w:rPr>
              <w:t>41.</w:t>
            </w:r>
            <w:r w:rsidR="00121E9F">
              <w:rPr>
                <w:rFonts w:eastAsiaTheme="minorEastAsia"/>
                <w:noProof/>
              </w:rPr>
              <w:tab/>
            </w:r>
            <w:r w:rsidR="00121E9F" w:rsidRPr="00296DC4">
              <w:rPr>
                <w:rStyle w:val="Hyperlink"/>
                <w:noProof/>
              </w:rPr>
              <w:t>Loan Loss Reserve -- Accrual (Q.25a)</w:t>
            </w:r>
            <w:r w:rsidR="00121E9F">
              <w:rPr>
                <w:noProof/>
                <w:webHidden/>
              </w:rPr>
              <w:tab/>
            </w:r>
            <w:r w:rsidR="00121E9F">
              <w:rPr>
                <w:noProof/>
                <w:webHidden/>
              </w:rPr>
              <w:fldChar w:fldCharType="begin"/>
            </w:r>
            <w:r w:rsidR="00121E9F">
              <w:rPr>
                <w:noProof/>
                <w:webHidden/>
              </w:rPr>
              <w:instrText xml:space="preserve"> PAGEREF _Toc512591922 \h </w:instrText>
            </w:r>
            <w:r w:rsidR="00121E9F">
              <w:rPr>
                <w:noProof/>
                <w:webHidden/>
              </w:rPr>
            </w:r>
            <w:r w:rsidR="00121E9F">
              <w:rPr>
                <w:noProof/>
                <w:webHidden/>
              </w:rPr>
              <w:fldChar w:fldCharType="separate"/>
            </w:r>
            <w:r w:rsidR="00121E9F">
              <w:rPr>
                <w:noProof/>
                <w:webHidden/>
              </w:rPr>
              <w:t>21</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23" w:history="1">
            <w:r w:rsidR="00121E9F" w:rsidRPr="00296DC4">
              <w:rPr>
                <w:rStyle w:val="Hyperlink"/>
                <w:noProof/>
              </w:rPr>
              <w:t>42.</w:t>
            </w:r>
            <w:r w:rsidR="00121E9F">
              <w:rPr>
                <w:rFonts w:eastAsiaTheme="minorEastAsia"/>
                <w:noProof/>
              </w:rPr>
              <w:tab/>
            </w:r>
            <w:r w:rsidR="00121E9F" w:rsidRPr="00296DC4">
              <w:rPr>
                <w:rStyle w:val="Hyperlink"/>
                <w:noProof/>
              </w:rPr>
              <w:t>Loan Loss Reserve – Cash (Q.25b)</w:t>
            </w:r>
            <w:r w:rsidR="00121E9F">
              <w:rPr>
                <w:noProof/>
                <w:webHidden/>
              </w:rPr>
              <w:tab/>
            </w:r>
            <w:r w:rsidR="00121E9F">
              <w:rPr>
                <w:noProof/>
                <w:webHidden/>
              </w:rPr>
              <w:fldChar w:fldCharType="begin"/>
            </w:r>
            <w:r w:rsidR="00121E9F">
              <w:rPr>
                <w:noProof/>
                <w:webHidden/>
              </w:rPr>
              <w:instrText xml:space="preserve"> PAGEREF _Toc512591923 \h </w:instrText>
            </w:r>
            <w:r w:rsidR="00121E9F">
              <w:rPr>
                <w:noProof/>
                <w:webHidden/>
              </w:rPr>
            </w:r>
            <w:r w:rsidR="00121E9F">
              <w:rPr>
                <w:noProof/>
                <w:webHidden/>
              </w:rPr>
              <w:fldChar w:fldCharType="separate"/>
            </w:r>
            <w:r w:rsidR="00121E9F">
              <w:rPr>
                <w:noProof/>
                <w:webHidden/>
              </w:rPr>
              <w:t>21</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24" w:history="1">
            <w:r w:rsidR="00121E9F" w:rsidRPr="00296DC4">
              <w:rPr>
                <w:rStyle w:val="Hyperlink"/>
                <w:noProof/>
              </w:rPr>
              <w:t>43.</w:t>
            </w:r>
            <w:r w:rsidR="00121E9F">
              <w:rPr>
                <w:rFonts w:eastAsiaTheme="minorEastAsia"/>
                <w:noProof/>
              </w:rPr>
              <w:tab/>
            </w:r>
            <w:r w:rsidR="00121E9F" w:rsidRPr="00296DC4">
              <w:rPr>
                <w:rStyle w:val="Hyperlink"/>
                <w:noProof/>
              </w:rPr>
              <w:t>Depository Loss Reserves (Q.25c)</w:t>
            </w:r>
            <w:r w:rsidR="00121E9F">
              <w:rPr>
                <w:noProof/>
                <w:webHidden/>
              </w:rPr>
              <w:tab/>
            </w:r>
            <w:r w:rsidR="00121E9F">
              <w:rPr>
                <w:noProof/>
                <w:webHidden/>
              </w:rPr>
              <w:fldChar w:fldCharType="begin"/>
            </w:r>
            <w:r w:rsidR="00121E9F">
              <w:rPr>
                <w:noProof/>
                <w:webHidden/>
              </w:rPr>
              <w:instrText xml:space="preserve"> PAGEREF _Toc512591924 \h </w:instrText>
            </w:r>
            <w:r w:rsidR="00121E9F">
              <w:rPr>
                <w:noProof/>
                <w:webHidden/>
              </w:rPr>
            </w:r>
            <w:r w:rsidR="00121E9F">
              <w:rPr>
                <w:noProof/>
                <w:webHidden/>
              </w:rPr>
              <w:fldChar w:fldCharType="separate"/>
            </w:r>
            <w:r w:rsidR="00121E9F">
              <w:rPr>
                <w:noProof/>
                <w:webHidden/>
              </w:rPr>
              <w:t>21</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25" w:history="1">
            <w:r w:rsidR="00121E9F" w:rsidRPr="00296DC4">
              <w:rPr>
                <w:rStyle w:val="Hyperlink"/>
                <w:noProof/>
              </w:rPr>
              <w:t>44.</w:t>
            </w:r>
            <w:r w:rsidR="00121E9F">
              <w:rPr>
                <w:rFonts w:eastAsiaTheme="minorEastAsia"/>
                <w:noProof/>
              </w:rPr>
              <w:tab/>
            </w:r>
            <w:r w:rsidR="00121E9F" w:rsidRPr="00296DC4">
              <w:rPr>
                <w:rStyle w:val="Hyperlink"/>
                <w:noProof/>
              </w:rPr>
              <w:t>Total Assets (Q.26)</w:t>
            </w:r>
            <w:r w:rsidR="00121E9F">
              <w:rPr>
                <w:noProof/>
                <w:webHidden/>
              </w:rPr>
              <w:tab/>
            </w:r>
            <w:r w:rsidR="00121E9F">
              <w:rPr>
                <w:noProof/>
                <w:webHidden/>
              </w:rPr>
              <w:fldChar w:fldCharType="begin"/>
            </w:r>
            <w:r w:rsidR="00121E9F">
              <w:rPr>
                <w:noProof/>
                <w:webHidden/>
              </w:rPr>
              <w:instrText xml:space="preserve"> PAGEREF _Toc512591925 \h </w:instrText>
            </w:r>
            <w:r w:rsidR="00121E9F">
              <w:rPr>
                <w:noProof/>
                <w:webHidden/>
              </w:rPr>
            </w:r>
            <w:r w:rsidR="00121E9F">
              <w:rPr>
                <w:noProof/>
                <w:webHidden/>
              </w:rPr>
              <w:fldChar w:fldCharType="separate"/>
            </w:r>
            <w:r w:rsidR="00121E9F">
              <w:rPr>
                <w:noProof/>
                <w:webHidden/>
              </w:rPr>
              <w:t>21</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26" w:history="1">
            <w:r w:rsidR="00121E9F" w:rsidRPr="00296DC4">
              <w:rPr>
                <w:rStyle w:val="Hyperlink"/>
                <w:noProof/>
              </w:rPr>
              <w:t>45.</w:t>
            </w:r>
            <w:r w:rsidR="00121E9F">
              <w:rPr>
                <w:rFonts w:eastAsiaTheme="minorEastAsia"/>
                <w:noProof/>
              </w:rPr>
              <w:tab/>
            </w:r>
            <w:r w:rsidR="00121E9F" w:rsidRPr="00296DC4">
              <w:rPr>
                <w:rStyle w:val="Hyperlink"/>
                <w:noProof/>
              </w:rPr>
              <w:t>Current Liabilities (Q.27)</w:t>
            </w:r>
            <w:r w:rsidR="00121E9F">
              <w:rPr>
                <w:noProof/>
                <w:webHidden/>
              </w:rPr>
              <w:tab/>
            </w:r>
            <w:r w:rsidR="00121E9F">
              <w:rPr>
                <w:noProof/>
                <w:webHidden/>
              </w:rPr>
              <w:fldChar w:fldCharType="begin"/>
            </w:r>
            <w:r w:rsidR="00121E9F">
              <w:rPr>
                <w:noProof/>
                <w:webHidden/>
              </w:rPr>
              <w:instrText xml:space="preserve"> PAGEREF _Toc512591926 \h </w:instrText>
            </w:r>
            <w:r w:rsidR="00121E9F">
              <w:rPr>
                <w:noProof/>
                <w:webHidden/>
              </w:rPr>
            </w:r>
            <w:r w:rsidR="00121E9F">
              <w:rPr>
                <w:noProof/>
                <w:webHidden/>
              </w:rPr>
              <w:fldChar w:fldCharType="separate"/>
            </w:r>
            <w:r w:rsidR="00121E9F">
              <w:rPr>
                <w:noProof/>
                <w:webHidden/>
              </w:rPr>
              <w:t>21</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27" w:history="1">
            <w:r w:rsidR="00121E9F" w:rsidRPr="00296DC4">
              <w:rPr>
                <w:rStyle w:val="Hyperlink"/>
                <w:noProof/>
              </w:rPr>
              <w:t>46.</w:t>
            </w:r>
            <w:r w:rsidR="00121E9F">
              <w:rPr>
                <w:rFonts w:eastAsiaTheme="minorEastAsia"/>
                <w:noProof/>
              </w:rPr>
              <w:tab/>
            </w:r>
            <w:r w:rsidR="00121E9F" w:rsidRPr="00296DC4">
              <w:rPr>
                <w:rStyle w:val="Hyperlink"/>
                <w:noProof/>
              </w:rPr>
              <w:t>Total Liabilities (Q.28)</w:t>
            </w:r>
            <w:r w:rsidR="00121E9F">
              <w:rPr>
                <w:noProof/>
                <w:webHidden/>
              </w:rPr>
              <w:tab/>
            </w:r>
            <w:r w:rsidR="00121E9F">
              <w:rPr>
                <w:noProof/>
                <w:webHidden/>
              </w:rPr>
              <w:fldChar w:fldCharType="begin"/>
            </w:r>
            <w:r w:rsidR="00121E9F">
              <w:rPr>
                <w:noProof/>
                <w:webHidden/>
              </w:rPr>
              <w:instrText xml:space="preserve"> PAGEREF _Toc512591927 \h </w:instrText>
            </w:r>
            <w:r w:rsidR="00121E9F">
              <w:rPr>
                <w:noProof/>
                <w:webHidden/>
              </w:rPr>
            </w:r>
            <w:r w:rsidR="00121E9F">
              <w:rPr>
                <w:noProof/>
                <w:webHidden/>
              </w:rPr>
              <w:fldChar w:fldCharType="separate"/>
            </w:r>
            <w:r w:rsidR="00121E9F">
              <w:rPr>
                <w:noProof/>
                <w:webHidden/>
              </w:rPr>
              <w:t>21</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28" w:history="1">
            <w:r w:rsidR="00121E9F" w:rsidRPr="00296DC4">
              <w:rPr>
                <w:rStyle w:val="Hyperlink"/>
                <w:noProof/>
              </w:rPr>
              <w:t>47.</w:t>
            </w:r>
            <w:r w:rsidR="00121E9F">
              <w:rPr>
                <w:rFonts w:eastAsiaTheme="minorEastAsia"/>
                <w:noProof/>
              </w:rPr>
              <w:tab/>
            </w:r>
            <w:r w:rsidR="00121E9F" w:rsidRPr="00296DC4">
              <w:rPr>
                <w:rStyle w:val="Hyperlink"/>
                <w:noProof/>
              </w:rPr>
              <w:t>Shareholders Equity, Net Assets, or Net Worth (Q.29)</w:t>
            </w:r>
            <w:r w:rsidR="00121E9F">
              <w:rPr>
                <w:noProof/>
                <w:webHidden/>
              </w:rPr>
              <w:tab/>
            </w:r>
            <w:r w:rsidR="00121E9F">
              <w:rPr>
                <w:noProof/>
                <w:webHidden/>
              </w:rPr>
              <w:fldChar w:fldCharType="begin"/>
            </w:r>
            <w:r w:rsidR="00121E9F">
              <w:rPr>
                <w:noProof/>
                <w:webHidden/>
              </w:rPr>
              <w:instrText xml:space="preserve"> PAGEREF _Toc512591928 \h </w:instrText>
            </w:r>
            <w:r w:rsidR="00121E9F">
              <w:rPr>
                <w:noProof/>
                <w:webHidden/>
              </w:rPr>
            </w:r>
            <w:r w:rsidR="00121E9F">
              <w:rPr>
                <w:noProof/>
                <w:webHidden/>
              </w:rPr>
              <w:fldChar w:fldCharType="separate"/>
            </w:r>
            <w:r w:rsidR="00121E9F">
              <w:rPr>
                <w:noProof/>
                <w:webHidden/>
              </w:rPr>
              <w:t>21</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29" w:history="1">
            <w:r w:rsidR="00121E9F" w:rsidRPr="00296DC4">
              <w:rPr>
                <w:rStyle w:val="Hyperlink"/>
                <w:noProof/>
              </w:rPr>
              <w:t>48.</w:t>
            </w:r>
            <w:r w:rsidR="00121E9F">
              <w:rPr>
                <w:rFonts w:eastAsiaTheme="minorEastAsia"/>
                <w:noProof/>
              </w:rPr>
              <w:tab/>
            </w:r>
            <w:r w:rsidR="00121E9F" w:rsidRPr="00296DC4">
              <w:rPr>
                <w:rStyle w:val="Hyperlink"/>
                <w:noProof/>
              </w:rPr>
              <w:t>Contributed Operating Revenue Table (Q.30)</w:t>
            </w:r>
            <w:r w:rsidR="00121E9F">
              <w:rPr>
                <w:noProof/>
                <w:webHidden/>
              </w:rPr>
              <w:tab/>
            </w:r>
            <w:r w:rsidR="00121E9F">
              <w:rPr>
                <w:noProof/>
                <w:webHidden/>
              </w:rPr>
              <w:fldChar w:fldCharType="begin"/>
            </w:r>
            <w:r w:rsidR="00121E9F">
              <w:rPr>
                <w:noProof/>
                <w:webHidden/>
              </w:rPr>
              <w:instrText xml:space="preserve"> PAGEREF _Toc512591929 \h </w:instrText>
            </w:r>
            <w:r w:rsidR="00121E9F">
              <w:rPr>
                <w:noProof/>
                <w:webHidden/>
              </w:rPr>
            </w:r>
            <w:r w:rsidR="00121E9F">
              <w:rPr>
                <w:noProof/>
                <w:webHidden/>
              </w:rPr>
              <w:fldChar w:fldCharType="separate"/>
            </w:r>
            <w:r w:rsidR="00121E9F">
              <w:rPr>
                <w:noProof/>
                <w:webHidden/>
              </w:rPr>
              <w:t>22</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30" w:history="1">
            <w:r w:rsidR="00121E9F" w:rsidRPr="00296DC4">
              <w:rPr>
                <w:rStyle w:val="Hyperlink"/>
                <w:noProof/>
              </w:rPr>
              <w:t>49.</w:t>
            </w:r>
            <w:r w:rsidR="00121E9F">
              <w:rPr>
                <w:rFonts w:eastAsiaTheme="minorEastAsia"/>
                <w:noProof/>
              </w:rPr>
              <w:tab/>
            </w:r>
            <w:r w:rsidR="00121E9F" w:rsidRPr="00296DC4">
              <w:rPr>
                <w:rStyle w:val="Hyperlink"/>
                <w:noProof/>
              </w:rPr>
              <w:t>Interest Income Earned on Portfolio (Q.31)</w:t>
            </w:r>
            <w:r w:rsidR="00121E9F">
              <w:rPr>
                <w:noProof/>
                <w:webHidden/>
              </w:rPr>
              <w:tab/>
            </w:r>
            <w:r w:rsidR="00121E9F">
              <w:rPr>
                <w:noProof/>
                <w:webHidden/>
              </w:rPr>
              <w:fldChar w:fldCharType="begin"/>
            </w:r>
            <w:r w:rsidR="00121E9F">
              <w:rPr>
                <w:noProof/>
                <w:webHidden/>
              </w:rPr>
              <w:instrText xml:space="preserve"> PAGEREF _Toc512591930 \h </w:instrText>
            </w:r>
            <w:r w:rsidR="00121E9F">
              <w:rPr>
                <w:noProof/>
                <w:webHidden/>
              </w:rPr>
            </w:r>
            <w:r w:rsidR="00121E9F">
              <w:rPr>
                <w:noProof/>
                <w:webHidden/>
              </w:rPr>
              <w:fldChar w:fldCharType="separate"/>
            </w:r>
            <w:r w:rsidR="00121E9F">
              <w:rPr>
                <w:noProof/>
                <w:webHidden/>
              </w:rPr>
              <w:t>22</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31" w:history="1">
            <w:r w:rsidR="00121E9F" w:rsidRPr="00296DC4">
              <w:rPr>
                <w:rStyle w:val="Hyperlink"/>
                <w:noProof/>
              </w:rPr>
              <w:t>50.</w:t>
            </w:r>
            <w:r w:rsidR="00121E9F">
              <w:rPr>
                <w:rFonts w:eastAsiaTheme="minorEastAsia"/>
                <w:noProof/>
              </w:rPr>
              <w:tab/>
            </w:r>
            <w:r w:rsidR="00121E9F" w:rsidRPr="00296DC4">
              <w:rPr>
                <w:rStyle w:val="Hyperlink"/>
                <w:noProof/>
              </w:rPr>
              <w:t>Fee Income Earned from Lending Portfolio and Retail Financial Services (Q.32)</w:t>
            </w:r>
            <w:r w:rsidR="00121E9F">
              <w:rPr>
                <w:noProof/>
                <w:webHidden/>
              </w:rPr>
              <w:tab/>
            </w:r>
            <w:r w:rsidR="00121E9F">
              <w:rPr>
                <w:noProof/>
                <w:webHidden/>
              </w:rPr>
              <w:fldChar w:fldCharType="begin"/>
            </w:r>
            <w:r w:rsidR="00121E9F">
              <w:rPr>
                <w:noProof/>
                <w:webHidden/>
              </w:rPr>
              <w:instrText xml:space="preserve"> PAGEREF _Toc512591931 \h </w:instrText>
            </w:r>
            <w:r w:rsidR="00121E9F">
              <w:rPr>
                <w:noProof/>
                <w:webHidden/>
              </w:rPr>
            </w:r>
            <w:r w:rsidR="00121E9F">
              <w:rPr>
                <w:noProof/>
                <w:webHidden/>
              </w:rPr>
              <w:fldChar w:fldCharType="separate"/>
            </w:r>
            <w:r w:rsidR="00121E9F">
              <w:rPr>
                <w:noProof/>
                <w:webHidden/>
              </w:rPr>
              <w:t>22</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32" w:history="1">
            <w:r w:rsidR="00121E9F" w:rsidRPr="00296DC4">
              <w:rPr>
                <w:rStyle w:val="Hyperlink"/>
                <w:noProof/>
              </w:rPr>
              <w:t>51.</w:t>
            </w:r>
            <w:r w:rsidR="00121E9F">
              <w:rPr>
                <w:rFonts w:eastAsiaTheme="minorEastAsia"/>
                <w:noProof/>
              </w:rPr>
              <w:tab/>
            </w:r>
            <w:r w:rsidR="00121E9F" w:rsidRPr="00296DC4">
              <w:rPr>
                <w:rStyle w:val="Hyperlink"/>
                <w:noProof/>
              </w:rPr>
              <w:t>Interest Earned on Cash &amp; Marketable Securities (Q.33)</w:t>
            </w:r>
            <w:r w:rsidR="00121E9F">
              <w:rPr>
                <w:noProof/>
                <w:webHidden/>
              </w:rPr>
              <w:tab/>
            </w:r>
            <w:r w:rsidR="00121E9F">
              <w:rPr>
                <w:noProof/>
                <w:webHidden/>
              </w:rPr>
              <w:fldChar w:fldCharType="begin"/>
            </w:r>
            <w:r w:rsidR="00121E9F">
              <w:rPr>
                <w:noProof/>
                <w:webHidden/>
              </w:rPr>
              <w:instrText xml:space="preserve"> PAGEREF _Toc512591932 \h </w:instrText>
            </w:r>
            <w:r w:rsidR="00121E9F">
              <w:rPr>
                <w:noProof/>
                <w:webHidden/>
              </w:rPr>
            </w:r>
            <w:r w:rsidR="00121E9F">
              <w:rPr>
                <w:noProof/>
                <w:webHidden/>
              </w:rPr>
              <w:fldChar w:fldCharType="separate"/>
            </w:r>
            <w:r w:rsidR="00121E9F">
              <w:rPr>
                <w:noProof/>
                <w:webHidden/>
              </w:rPr>
              <w:t>22</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33" w:history="1">
            <w:r w:rsidR="00121E9F" w:rsidRPr="00296DC4">
              <w:rPr>
                <w:rStyle w:val="Hyperlink"/>
                <w:noProof/>
              </w:rPr>
              <w:t>52.</w:t>
            </w:r>
            <w:r w:rsidR="00121E9F">
              <w:rPr>
                <w:rFonts w:eastAsiaTheme="minorEastAsia"/>
                <w:noProof/>
              </w:rPr>
              <w:tab/>
            </w:r>
            <w:r w:rsidR="00121E9F" w:rsidRPr="00296DC4">
              <w:rPr>
                <w:rStyle w:val="Hyperlink"/>
                <w:noProof/>
              </w:rPr>
              <w:t>Contract, Training, and Consulting Income (Q.34)</w:t>
            </w:r>
            <w:r w:rsidR="00121E9F">
              <w:rPr>
                <w:noProof/>
                <w:webHidden/>
              </w:rPr>
              <w:tab/>
            </w:r>
            <w:r w:rsidR="00121E9F">
              <w:rPr>
                <w:noProof/>
                <w:webHidden/>
              </w:rPr>
              <w:fldChar w:fldCharType="begin"/>
            </w:r>
            <w:r w:rsidR="00121E9F">
              <w:rPr>
                <w:noProof/>
                <w:webHidden/>
              </w:rPr>
              <w:instrText xml:space="preserve"> PAGEREF _Toc512591933 \h </w:instrText>
            </w:r>
            <w:r w:rsidR="00121E9F">
              <w:rPr>
                <w:noProof/>
                <w:webHidden/>
              </w:rPr>
            </w:r>
            <w:r w:rsidR="00121E9F">
              <w:rPr>
                <w:noProof/>
                <w:webHidden/>
              </w:rPr>
              <w:fldChar w:fldCharType="separate"/>
            </w:r>
            <w:r w:rsidR="00121E9F">
              <w:rPr>
                <w:noProof/>
                <w:webHidden/>
              </w:rPr>
              <w:t>23</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34" w:history="1">
            <w:r w:rsidR="00121E9F" w:rsidRPr="00296DC4">
              <w:rPr>
                <w:rStyle w:val="Hyperlink"/>
                <w:noProof/>
              </w:rPr>
              <w:t>53.</w:t>
            </w:r>
            <w:r w:rsidR="00121E9F">
              <w:rPr>
                <w:rFonts w:eastAsiaTheme="minorEastAsia"/>
                <w:noProof/>
              </w:rPr>
              <w:tab/>
            </w:r>
            <w:r w:rsidR="00121E9F" w:rsidRPr="00296DC4">
              <w:rPr>
                <w:rStyle w:val="Hyperlink"/>
                <w:noProof/>
              </w:rPr>
              <w:t>Other Earned Revenue (Q.35)</w:t>
            </w:r>
            <w:r w:rsidR="00121E9F">
              <w:rPr>
                <w:noProof/>
                <w:webHidden/>
              </w:rPr>
              <w:tab/>
            </w:r>
            <w:r w:rsidR="00121E9F">
              <w:rPr>
                <w:noProof/>
                <w:webHidden/>
              </w:rPr>
              <w:fldChar w:fldCharType="begin"/>
            </w:r>
            <w:r w:rsidR="00121E9F">
              <w:rPr>
                <w:noProof/>
                <w:webHidden/>
              </w:rPr>
              <w:instrText xml:space="preserve"> PAGEREF _Toc512591934 \h </w:instrText>
            </w:r>
            <w:r w:rsidR="00121E9F">
              <w:rPr>
                <w:noProof/>
                <w:webHidden/>
              </w:rPr>
            </w:r>
            <w:r w:rsidR="00121E9F">
              <w:rPr>
                <w:noProof/>
                <w:webHidden/>
              </w:rPr>
              <w:fldChar w:fldCharType="separate"/>
            </w:r>
            <w:r w:rsidR="00121E9F">
              <w:rPr>
                <w:noProof/>
                <w:webHidden/>
              </w:rPr>
              <w:t>23</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35" w:history="1">
            <w:r w:rsidR="00121E9F" w:rsidRPr="00296DC4">
              <w:rPr>
                <w:rStyle w:val="Hyperlink"/>
                <w:noProof/>
              </w:rPr>
              <w:t>54.</w:t>
            </w:r>
            <w:r w:rsidR="00121E9F">
              <w:rPr>
                <w:rFonts w:eastAsiaTheme="minorEastAsia"/>
                <w:noProof/>
              </w:rPr>
              <w:tab/>
            </w:r>
            <w:r w:rsidR="00121E9F" w:rsidRPr="00296DC4">
              <w:rPr>
                <w:rStyle w:val="Hyperlink"/>
                <w:noProof/>
              </w:rPr>
              <w:t>Description of Other Earned Revenue (Q.35b)</w:t>
            </w:r>
            <w:r w:rsidR="00121E9F">
              <w:rPr>
                <w:noProof/>
                <w:webHidden/>
              </w:rPr>
              <w:tab/>
            </w:r>
            <w:r w:rsidR="00121E9F">
              <w:rPr>
                <w:noProof/>
                <w:webHidden/>
              </w:rPr>
              <w:fldChar w:fldCharType="begin"/>
            </w:r>
            <w:r w:rsidR="00121E9F">
              <w:rPr>
                <w:noProof/>
                <w:webHidden/>
              </w:rPr>
              <w:instrText xml:space="preserve"> PAGEREF _Toc512591935 \h </w:instrText>
            </w:r>
            <w:r w:rsidR="00121E9F">
              <w:rPr>
                <w:noProof/>
                <w:webHidden/>
              </w:rPr>
            </w:r>
            <w:r w:rsidR="00121E9F">
              <w:rPr>
                <w:noProof/>
                <w:webHidden/>
              </w:rPr>
              <w:fldChar w:fldCharType="separate"/>
            </w:r>
            <w:r w:rsidR="00121E9F">
              <w:rPr>
                <w:noProof/>
                <w:webHidden/>
              </w:rPr>
              <w:t>23</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36" w:history="1">
            <w:r w:rsidR="00121E9F" w:rsidRPr="00296DC4">
              <w:rPr>
                <w:rStyle w:val="Hyperlink"/>
                <w:noProof/>
              </w:rPr>
              <w:t>55.</w:t>
            </w:r>
            <w:r w:rsidR="00121E9F">
              <w:rPr>
                <w:rFonts w:eastAsiaTheme="minorEastAsia"/>
                <w:noProof/>
              </w:rPr>
              <w:tab/>
            </w:r>
            <w:r w:rsidR="00121E9F" w:rsidRPr="00296DC4">
              <w:rPr>
                <w:rStyle w:val="Hyperlink"/>
                <w:noProof/>
              </w:rPr>
              <w:t>Total Earned Revenue (Q36)</w:t>
            </w:r>
            <w:r w:rsidR="00121E9F">
              <w:rPr>
                <w:noProof/>
                <w:webHidden/>
              </w:rPr>
              <w:tab/>
            </w:r>
            <w:r w:rsidR="00121E9F">
              <w:rPr>
                <w:noProof/>
                <w:webHidden/>
              </w:rPr>
              <w:fldChar w:fldCharType="begin"/>
            </w:r>
            <w:r w:rsidR="00121E9F">
              <w:rPr>
                <w:noProof/>
                <w:webHidden/>
              </w:rPr>
              <w:instrText xml:space="preserve"> PAGEREF _Toc512591936 \h </w:instrText>
            </w:r>
            <w:r w:rsidR="00121E9F">
              <w:rPr>
                <w:noProof/>
                <w:webHidden/>
              </w:rPr>
            </w:r>
            <w:r w:rsidR="00121E9F">
              <w:rPr>
                <w:noProof/>
                <w:webHidden/>
              </w:rPr>
              <w:fldChar w:fldCharType="separate"/>
            </w:r>
            <w:r w:rsidR="00121E9F">
              <w:rPr>
                <w:noProof/>
                <w:webHidden/>
              </w:rPr>
              <w:t>23</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37" w:history="1">
            <w:r w:rsidR="00121E9F" w:rsidRPr="00296DC4">
              <w:rPr>
                <w:rStyle w:val="Hyperlink"/>
                <w:noProof/>
              </w:rPr>
              <w:t>56.</w:t>
            </w:r>
            <w:r w:rsidR="00121E9F">
              <w:rPr>
                <w:rFonts w:eastAsiaTheme="minorEastAsia"/>
                <w:noProof/>
              </w:rPr>
              <w:tab/>
            </w:r>
            <w:r w:rsidR="00121E9F" w:rsidRPr="00296DC4">
              <w:rPr>
                <w:rStyle w:val="Hyperlink"/>
                <w:noProof/>
              </w:rPr>
              <w:t>Total Operating Revenue (before gains) (Q.37)</w:t>
            </w:r>
            <w:r w:rsidR="00121E9F">
              <w:rPr>
                <w:noProof/>
                <w:webHidden/>
              </w:rPr>
              <w:tab/>
            </w:r>
            <w:r w:rsidR="00121E9F">
              <w:rPr>
                <w:noProof/>
                <w:webHidden/>
              </w:rPr>
              <w:fldChar w:fldCharType="begin"/>
            </w:r>
            <w:r w:rsidR="00121E9F">
              <w:rPr>
                <w:noProof/>
                <w:webHidden/>
              </w:rPr>
              <w:instrText xml:space="preserve"> PAGEREF _Toc512591937 \h </w:instrText>
            </w:r>
            <w:r w:rsidR="00121E9F">
              <w:rPr>
                <w:noProof/>
                <w:webHidden/>
              </w:rPr>
            </w:r>
            <w:r w:rsidR="00121E9F">
              <w:rPr>
                <w:noProof/>
                <w:webHidden/>
              </w:rPr>
              <w:fldChar w:fldCharType="separate"/>
            </w:r>
            <w:r w:rsidR="00121E9F">
              <w:rPr>
                <w:noProof/>
                <w:webHidden/>
              </w:rPr>
              <w:t>23</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38" w:history="1">
            <w:r w:rsidR="00121E9F" w:rsidRPr="00296DC4">
              <w:rPr>
                <w:rStyle w:val="Hyperlink"/>
                <w:noProof/>
              </w:rPr>
              <w:t>57.</w:t>
            </w:r>
            <w:r w:rsidR="00121E9F">
              <w:rPr>
                <w:rFonts w:eastAsiaTheme="minorEastAsia"/>
                <w:noProof/>
              </w:rPr>
              <w:tab/>
            </w:r>
            <w:r w:rsidR="00121E9F" w:rsidRPr="00296DC4">
              <w:rPr>
                <w:rStyle w:val="Hyperlink"/>
                <w:noProof/>
              </w:rPr>
              <w:t>Gains on Equity Investments (Q.38)</w:t>
            </w:r>
            <w:r w:rsidR="00121E9F">
              <w:rPr>
                <w:noProof/>
                <w:webHidden/>
              </w:rPr>
              <w:tab/>
            </w:r>
            <w:r w:rsidR="00121E9F">
              <w:rPr>
                <w:noProof/>
                <w:webHidden/>
              </w:rPr>
              <w:fldChar w:fldCharType="begin"/>
            </w:r>
            <w:r w:rsidR="00121E9F">
              <w:rPr>
                <w:noProof/>
                <w:webHidden/>
              </w:rPr>
              <w:instrText xml:space="preserve"> PAGEREF _Toc512591938 \h </w:instrText>
            </w:r>
            <w:r w:rsidR="00121E9F">
              <w:rPr>
                <w:noProof/>
                <w:webHidden/>
              </w:rPr>
            </w:r>
            <w:r w:rsidR="00121E9F">
              <w:rPr>
                <w:noProof/>
                <w:webHidden/>
              </w:rPr>
              <w:fldChar w:fldCharType="separate"/>
            </w:r>
            <w:r w:rsidR="00121E9F">
              <w:rPr>
                <w:noProof/>
                <w:webHidden/>
              </w:rPr>
              <w:t>23</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39" w:history="1">
            <w:r w:rsidR="00121E9F" w:rsidRPr="00296DC4">
              <w:rPr>
                <w:rStyle w:val="Hyperlink"/>
                <w:noProof/>
              </w:rPr>
              <w:t>58.</w:t>
            </w:r>
            <w:r w:rsidR="00121E9F">
              <w:rPr>
                <w:rFonts w:eastAsiaTheme="minorEastAsia"/>
                <w:noProof/>
              </w:rPr>
              <w:tab/>
            </w:r>
            <w:r w:rsidR="00121E9F" w:rsidRPr="00296DC4">
              <w:rPr>
                <w:rStyle w:val="Hyperlink"/>
                <w:noProof/>
              </w:rPr>
              <w:t>Gains  -  Other (Q.39)</w:t>
            </w:r>
            <w:r w:rsidR="00121E9F">
              <w:rPr>
                <w:noProof/>
                <w:webHidden/>
              </w:rPr>
              <w:tab/>
            </w:r>
            <w:r w:rsidR="00121E9F">
              <w:rPr>
                <w:noProof/>
                <w:webHidden/>
              </w:rPr>
              <w:fldChar w:fldCharType="begin"/>
            </w:r>
            <w:r w:rsidR="00121E9F">
              <w:rPr>
                <w:noProof/>
                <w:webHidden/>
              </w:rPr>
              <w:instrText xml:space="preserve"> PAGEREF _Toc512591939 \h </w:instrText>
            </w:r>
            <w:r w:rsidR="00121E9F">
              <w:rPr>
                <w:noProof/>
                <w:webHidden/>
              </w:rPr>
            </w:r>
            <w:r w:rsidR="00121E9F">
              <w:rPr>
                <w:noProof/>
                <w:webHidden/>
              </w:rPr>
              <w:fldChar w:fldCharType="separate"/>
            </w:r>
            <w:r w:rsidR="00121E9F">
              <w:rPr>
                <w:noProof/>
                <w:webHidden/>
              </w:rPr>
              <w:t>23</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40" w:history="1">
            <w:r w:rsidR="00121E9F" w:rsidRPr="00296DC4">
              <w:rPr>
                <w:rStyle w:val="Hyperlink"/>
                <w:noProof/>
              </w:rPr>
              <w:t>59.</w:t>
            </w:r>
            <w:r w:rsidR="00121E9F">
              <w:rPr>
                <w:rFonts w:eastAsiaTheme="minorEastAsia"/>
                <w:noProof/>
              </w:rPr>
              <w:tab/>
            </w:r>
            <w:r w:rsidR="00121E9F" w:rsidRPr="00296DC4">
              <w:rPr>
                <w:rStyle w:val="Hyperlink"/>
                <w:noProof/>
              </w:rPr>
              <w:t>Total Gains (Realized and Unrealized) (Q.40)</w:t>
            </w:r>
            <w:r w:rsidR="00121E9F">
              <w:rPr>
                <w:noProof/>
                <w:webHidden/>
              </w:rPr>
              <w:tab/>
            </w:r>
            <w:r w:rsidR="00121E9F">
              <w:rPr>
                <w:noProof/>
                <w:webHidden/>
              </w:rPr>
              <w:fldChar w:fldCharType="begin"/>
            </w:r>
            <w:r w:rsidR="00121E9F">
              <w:rPr>
                <w:noProof/>
                <w:webHidden/>
              </w:rPr>
              <w:instrText xml:space="preserve"> PAGEREF _Toc512591940 \h </w:instrText>
            </w:r>
            <w:r w:rsidR="00121E9F">
              <w:rPr>
                <w:noProof/>
                <w:webHidden/>
              </w:rPr>
            </w:r>
            <w:r w:rsidR="00121E9F">
              <w:rPr>
                <w:noProof/>
                <w:webHidden/>
              </w:rPr>
              <w:fldChar w:fldCharType="separate"/>
            </w:r>
            <w:r w:rsidR="00121E9F">
              <w:rPr>
                <w:noProof/>
                <w:webHidden/>
              </w:rPr>
              <w:t>23</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41" w:history="1">
            <w:r w:rsidR="00121E9F" w:rsidRPr="00296DC4">
              <w:rPr>
                <w:rStyle w:val="Hyperlink"/>
                <w:noProof/>
              </w:rPr>
              <w:t>60.</w:t>
            </w:r>
            <w:r w:rsidR="00121E9F">
              <w:rPr>
                <w:rFonts w:eastAsiaTheme="minorEastAsia"/>
                <w:noProof/>
              </w:rPr>
              <w:tab/>
            </w:r>
            <w:r w:rsidR="00121E9F" w:rsidRPr="00296DC4">
              <w:rPr>
                <w:rStyle w:val="Hyperlink"/>
                <w:noProof/>
              </w:rPr>
              <w:t>Total Operating Revenue (after gains) (Q.41)</w:t>
            </w:r>
            <w:r w:rsidR="00121E9F">
              <w:rPr>
                <w:noProof/>
                <w:webHidden/>
              </w:rPr>
              <w:tab/>
            </w:r>
            <w:r w:rsidR="00121E9F">
              <w:rPr>
                <w:noProof/>
                <w:webHidden/>
              </w:rPr>
              <w:fldChar w:fldCharType="begin"/>
            </w:r>
            <w:r w:rsidR="00121E9F">
              <w:rPr>
                <w:noProof/>
                <w:webHidden/>
              </w:rPr>
              <w:instrText xml:space="preserve"> PAGEREF _Toc512591941 \h </w:instrText>
            </w:r>
            <w:r w:rsidR="00121E9F">
              <w:rPr>
                <w:noProof/>
                <w:webHidden/>
              </w:rPr>
            </w:r>
            <w:r w:rsidR="00121E9F">
              <w:rPr>
                <w:noProof/>
                <w:webHidden/>
              </w:rPr>
              <w:fldChar w:fldCharType="separate"/>
            </w:r>
            <w:r w:rsidR="00121E9F">
              <w:rPr>
                <w:noProof/>
                <w:webHidden/>
              </w:rPr>
              <w:t>24</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42" w:history="1">
            <w:r w:rsidR="00121E9F" w:rsidRPr="00296DC4">
              <w:rPr>
                <w:rStyle w:val="Hyperlink"/>
                <w:noProof/>
              </w:rPr>
              <w:t>61.</w:t>
            </w:r>
            <w:r w:rsidR="00121E9F">
              <w:rPr>
                <w:rFonts w:eastAsiaTheme="minorEastAsia"/>
                <w:noProof/>
              </w:rPr>
              <w:tab/>
            </w:r>
            <w:r w:rsidR="00121E9F" w:rsidRPr="00296DC4">
              <w:rPr>
                <w:rStyle w:val="Hyperlink"/>
                <w:noProof/>
              </w:rPr>
              <w:t>Total Non-Operating Revenue (Q.42)</w:t>
            </w:r>
            <w:r w:rsidR="00121E9F">
              <w:rPr>
                <w:noProof/>
                <w:webHidden/>
              </w:rPr>
              <w:tab/>
            </w:r>
            <w:r w:rsidR="00121E9F">
              <w:rPr>
                <w:noProof/>
                <w:webHidden/>
              </w:rPr>
              <w:fldChar w:fldCharType="begin"/>
            </w:r>
            <w:r w:rsidR="00121E9F">
              <w:rPr>
                <w:noProof/>
                <w:webHidden/>
              </w:rPr>
              <w:instrText xml:space="preserve"> PAGEREF _Toc512591942 \h </w:instrText>
            </w:r>
            <w:r w:rsidR="00121E9F">
              <w:rPr>
                <w:noProof/>
                <w:webHidden/>
              </w:rPr>
            </w:r>
            <w:r w:rsidR="00121E9F">
              <w:rPr>
                <w:noProof/>
                <w:webHidden/>
              </w:rPr>
              <w:fldChar w:fldCharType="separate"/>
            </w:r>
            <w:r w:rsidR="00121E9F">
              <w:rPr>
                <w:noProof/>
                <w:webHidden/>
              </w:rPr>
              <w:t>24</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43" w:history="1">
            <w:r w:rsidR="00121E9F" w:rsidRPr="00296DC4">
              <w:rPr>
                <w:rStyle w:val="Hyperlink"/>
                <w:noProof/>
              </w:rPr>
              <w:t>62.</w:t>
            </w:r>
            <w:r w:rsidR="00121E9F">
              <w:rPr>
                <w:rFonts w:eastAsiaTheme="minorEastAsia"/>
                <w:noProof/>
              </w:rPr>
              <w:tab/>
            </w:r>
            <w:r w:rsidR="00121E9F" w:rsidRPr="00296DC4">
              <w:rPr>
                <w:rStyle w:val="Hyperlink"/>
                <w:noProof/>
              </w:rPr>
              <w:t>Total Revenue (Q.43)</w:t>
            </w:r>
            <w:r w:rsidR="00121E9F">
              <w:rPr>
                <w:noProof/>
                <w:webHidden/>
              </w:rPr>
              <w:tab/>
            </w:r>
            <w:r w:rsidR="00121E9F">
              <w:rPr>
                <w:noProof/>
                <w:webHidden/>
              </w:rPr>
              <w:fldChar w:fldCharType="begin"/>
            </w:r>
            <w:r w:rsidR="00121E9F">
              <w:rPr>
                <w:noProof/>
                <w:webHidden/>
              </w:rPr>
              <w:instrText xml:space="preserve"> PAGEREF _Toc512591943 \h </w:instrText>
            </w:r>
            <w:r w:rsidR="00121E9F">
              <w:rPr>
                <w:noProof/>
                <w:webHidden/>
              </w:rPr>
            </w:r>
            <w:r w:rsidR="00121E9F">
              <w:rPr>
                <w:noProof/>
                <w:webHidden/>
              </w:rPr>
              <w:fldChar w:fldCharType="separate"/>
            </w:r>
            <w:r w:rsidR="00121E9F">
              <w:rPr>
                <w:noProof/>
                <w:webHidden/>
              </w:rPr>
              <w:t>24</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44" w:history="1">
            <w:r w:rsidR="00121E9F" w:rsidRPr="00296DC4">
              <w:rPr>
                <w:rStyle w:val="Hyperlink"/>
                <w:noProof/>
              </w:rPr>
              <w:t>63.</w:t>
            </w:r>
            <w:r w:rsidR="00121E9F">
              <w:rPr>
                <w:rFonts w:eastAsiaTheme="minorEastAsia"/>
                <w:noProof/>
              </w:rPr>
              <w:tab/>
            </w:r>
            <w:r w:rsidR="00121E9F" w:rsidRPr="00296DC4">
              <w:rPr>
                <w:rStyle w:val="Hyperlink"/>
                <w:noProof/>
              </w:rPr>
              <w:t>Interest Expense (Q.44)</w:t>
            </w:r>
            <w:r w:rsidR="00121E9F">
              <w:rPr>
                <w:noProof/>
                <w:webHidden/>
              </w:rPr>
              <w:tab/>
            </w:r>
            <w:r w:rsidR="00121E9F">
              <w:rPr>
                <w:noProof/>
                <w:webHidden/>
              </w:rPr>
              <w:fldChar w:fldCharType="begin"/>
            </w:r>
            <w:r w:rsidR="00121E9F">
              <w:rPr>
                <w:noProof/>
                <w:webHidden/>
              </w:rPr>
              <w:instrText xml:space="preserve"> PAGEREF _Toc512591944 \h </w:instrText>
            </w:r>
            <w:r w:rsidR="00121E9F">
              <w:rPr>
                <w:noProof/>
                <w:webHidden/>
              </w:rPr>
            </w:r>
            <w:r w:rsidR="00121E9F">
              <w:rPr>
                <w:noProof/>
                <w:webHidden/>
              </w:rPr>
              <w:fldChar w:fldCharType="separate"/>
            </w:r>
            <w:r w:rsidR="00121E9F">
              <w:rPr>
                <w:noProof/>
                <w:webHidden/>
              </w:rPr>
              <w:t>24</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45" w:history="1">
            <w:r w:rsidR="00121E9F" w:rsidRPr="00296DC4">
              <w:rPr>
                <w:rStyle w:val="Hyperlink"/>
                <w:noProof/>
              </w:rPr>
              <w:t>64.</w:t>
            </w:r>
            <w:r w:rsidR="00121E9F">
              <w:rPr>
                <w:rFonts w:eastAsiaTheme="minorEastAsia"/>
                <w:noProof/>
              </w:rPr>
              <w:tab/>
            </w:r>
            <w:r w:rsidR="00121E9F" w:rsidRPr="00296DC4">
              <w:rPr>
                <w:rStyle w:val="Hyperlink"/>
                <w:noProof/>
              </w:rPr>
              <w:t>Loan Loss Provision (Q.45)</w:t>
            </w:r>
            <w:r w:rsidR="00121E9F">
              <w:rPr>
                <w:noProof/>
                <w:webHidden/>
              </w:rPr>
              <w:tab/>
            </w:r>
            <w:r w:rsidR="00121E9F">
              <w:rPr>
                <w:noProof/>
                <w:webHidden/>
              </w:rPr>
              <w:fldChar w:fldCharType="begin"/>
            </w:r>
            <w:r w:rsidR="00121E9F">
              <w:rPr>
                <w:noProof/>
                <w:webHidden/>
              </w:rPr>
              <w:instrText xml:space="preserve"> PAGEREF _Toc512591945 \h </w:instrText>
            </w:r>
            <w:r w:rsidR="00121E9F">
              <w:rPr>
                <w:noProof/>
                <w:webHidden/>
              </w:rPr>
            </w:r>
            <w:r w:rsidR="00121E9F">
              <w:rPr>
                <w:noProof/>
                <w:webHidden/>
              </w:rPr>
              <w:fldChar w:fldCharType="separate"/>
            </w:r>
            <w:r w:rsidR="00121E9F">
              <w:rPr>
                <w:noProof/>
                <w:webHidden/>
              </w:rPr>
              <w:t>24</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46" w:history="1">
            <w:r w:rsidR="00121E9F" w:rsidRPr="00296DC4">
              <w:rPr>
                <w:rStyle w:val="Hyperlink"/>
                <w:noProof/>
              </w:rPr>
              <w:t>65.</w:t>
            </w:r>
            <w:r w:rsidR="00121E9F">
              <w:rPr>
                <w:rFonts w:eastAsiaTheme="minorEastAsia"/>
                <w:noProof/>
              </w:rPr>
              <w:tab/>
            </w:r>
            <w:r w:rsidR="00121E9F" w:rsidRPr="00296DC4">
              <w:rPr>
                <w:rStyle w:val="Hyperlink"/>
                <w:noProof/>
              </w:rPr>
              <w:t>Salaries and Benefits for Staff (Q.46)</w:t>
            </w:r>
            <w:r w:rsidR="00121E9F">
              <w:rPr>
                <w:noProof/>
                <w:webHidden/>
              </w:rPr>
              <w:tab/>
            </w:r>
            <w:r w:rsidR="00121E9F">
              <w:rPr>
                <w:noProof/>
                <w:webHidden/>
              </w:rPr>
              <w:fldChar w:fldCharType="begin"/>
            </w:r>
            <w:r w:rsidR="00121E9F">
              <w:rPr>
                <w:noProof/>
                <w:webHidden/>
              </w:rPr>
              <w:instrText xml:space="preserve"> PAGEREF _Toc512591946 \h </w:instrText>
            </w:r>
            <w:r w:rsidR="00121E9F">
              <w:rPr>
                <w:noProof/>
                <w:webHidden/>
              </w:rPr>
            </w:r>
            <w:r w:rsidR="00121E9F">
              <w:rPr>
                <w:noProof/>
                <w:webHidden/>
              </w:rPr>
              <w:fldChar w:fldCharType="separate"/>
            </w:r>
            <w:r w:rsidR="00121E9F">
              <w:rPr>
                <w:noProof/>
                <w:webHidden/>
              </w:rPr>
              <w:t>24</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47" w:history="1">
            <w:r w:rsidR="00121E9F" w:rsidRPr="00296DC4">
              <w:rPr>
                <w:rStyle w:val="Hyperlink"/>
                <w:noProof/>
              </w:rPr>
              <w:t>66.</w:t>
            </w:r>
            <w:r w:rsidR="00121E9F">
              <w:rPr>
                <w:rFonts w:eastAsiaTheme="minorEastAsia"/>
                <w:noProof/>
              </w:rPr>
              <w:tab/>
            </w:r>
            <w:r w:rsidR="00121E9F" w:rsidRPr="00296DC4">
              <w:rPr>
                <w:rStyle w:val="Hyperlink"/>
                <w:noProof/>
              </w:rPr>
              <w:t>Professional Fees (Q.47)</w:t>
            </w:r>
            <w:r w:rsidR="00121E9F">
              <w:rPr>
                <w:noProof/>
                <w:webHidden/>
              </w:rPr>
              <w:tab/>
            </w:r>
            <w:r w:rsidR="00121E9F">
              <w:rPr>
                <w:noProof/>
                <w:webHidden/>
              </w:rPr>
              <w:fldChar w:fldCharType="begin"/>
            </w:r>
            <w:r w:rsidR="00121E9F">
              <w:rPr>
                <w:noProof/>
                <w:webHidden/>
              </w:rPr>
              <w:instrText xml:space="preserve"> PAGEREF _Toc512591947 \h </w:instrText>
            </w:r>
            <w:r w:rsidR="00121E9F">
              <w:rPr>
                <w:noProof/>
                <w:webHidden/>
              </w:rPr>
            </w:r>
            <w:r w:rsidR="00121E9F">
              <w:rPr>
                <w:noProof/>
                <w:webHidden/>
              </w:rPr>
              <w:fldChar w:fldCharType="separate"/>
            </w:r>
            <w:r w:rsidR="00121E9F">
              <w:rPr>
                <w:noProof/>
                <w:webHidden/>
              </w:rPr>
              <w:t>24</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48" w:history="1">
            <w:r w:rsidR="00121E9F" w:rsidRPr="00296DC4">
              <w:rPr>
                <w:rStyle w:val="Hyperlink"/>
                <w:noProof/>
              </w:rPr>
              <w:t>67.</w:t>
            </w:r>
            <w:r w:rsidR="00121E9F">
              <w:rPr>
                <w:rFonts w:eastAsiaTheme="minorEastAsia"/>
                <w:noProof/>
              </w:rPr>
              <w:tab/>
            </w:r>
            <w:r w:rsidR="00121E9F" w:rsidRPr="00296DC4">
              <w:rPr>
                <w:rStyle w:val="Hyperlink"/>
                <w:noProof/>
              </w:rPr>
              <w:t>Other Operating Expenses (Q.48)</w:t>
            </w:r>
            <w:r w:rsidR="00121E9F">
              <w:rPr>
                <w:noProof/>
                <w:webHidden/>
              </w:rPr>
              <w:tab/>
            </w:r>
            <w:r w:rsidR="00121E9F">
              <w:rPr>
                <w:noProof/>
                <w:webHidden/>
              </w:rPr>
              <w:fldChar w:fldCharType="begin"/>
            </w:r>
            <w:r w:rsidR="00121E9F">
              <w:rPr>
                <w:noProof/>
                <w:webHidden/>
              </w:rPr>
              <w:instrText xml:space="preserve"> PAGEREF _Toc512591948 \h </w:instrText>
            </w:r>
            <w:r w:rsidR="00121E9F">
              <w:rPr>
                <w:noProof/>
                <w:webHidden/>
              </w:rPr>
            </w:r>
            <w:r w:rsidR="00121E9F">
              <w:rPr>
                <w:noProof/>
                <w:webHidden/>
              </w:rPr>
              <w:fldChar w:fldCharType="separate"/>
            </w:r>
            <w:r w:rsidR="00121E9F">
              <w:rPr>
                <w:noProof/>
                <w:webHidden/>
              </w:rPr>
              <w:t>24</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49" w:history="1">
            <w:r w:rsidR="00121E9F" w:rsidRPr="00296DC4">
              <w:rPr>
                <w:rStyle w:val="Hyperlink"/>
                <w:noProof/>
              </w:rPr>
              <w:t>68.</w:t>
            </w:r>
            <w:r w:rsidR="00121E9F">
              <w:rPr>
                <w:rFonts w:eastAsiaTheme="minorEastAsia"/>
                <w:noProof/>
              </w:rPr>
              <w:tab/>
            </w:r>
            <w:r w:rsidR="00121E9F" w:rsidRPr="00296DC4">
              <w:rPr>
                <w:rStyle w:val="Hyperlink"/>
                <w:noProof/>
              </w:rPr>
              <w:t>Description of Other Operating Expenses (Q.48b)</w:t>
            </w:r>
            <w:r w:rsidR="00121E9F">
              <w:rPr>
                <w:noProof/>
                <w:webHidden/>
              </w:rPr>
              <w:tab/>
            </w:r>
            <w:r w:rsidR="00121E9F">
              <w:rPr>
                <w:noProof/>
                <w:webHidden/>
              </w:rPr>
              <w:fldChar w:fldCharType="begin"/>
            </w:r>
            <w:r w:rsidR="00121E9F">
              <w:rPr>
                <w:noProof/>
                <w:webHidden/>
              </w:rPr>
              <w:instrText xml:space="preserve"> PAGEREF _Toc512591949 \h </w:instrText>
            </w:r>
            <w:r w:rsidR="00121E9F">
              <w:rPr>
                <w:noProof/>
                <w:webHidden/>
              </w:rPr>
            </w:r>
            <w:r w:rsidR="00121E9F">
              <w:rPr>
                <w:noProof/>
                <w:webHidden/>
              </w:rPr>
              <w:fldChar w:fldCharType="separate"/>
            </w:r>
            <w:r w:rsidR="00121E9F">
              <w:rPr>
                <w:noProof/>
                <w:webHidden/>
              </w:rPr>
              <w:t>24</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50" w:history="1">
            <w:r w:rsidR="00121E9F" w:rsidRPr="00296DC4">
              <w:rPr>
                <w:rStyle w:val="Hyperlink"/>
                <w:noProof/>
              </w:rPr>
              <w:t>69.</w:t>
            </w:r>
            <w:r w:rsidR="00121E9F">
              <w:rPr>
                <w:rFonts w:eastAsiaTheme="minorEastAsia"/>
                <w:noProof/>
              </w:rPr>
              <w:tab/>
            </w:r>
            <w:r w:rsidR="00121E9F" w:rsidRPr="00296DC4">
              <w:rPr>
                <w:rStyle w:val="Hyperlink"/>
                <w:noProof/>
              </w:rPr>
              <w:t>Total Pre-Tax Operating Expenses (Q.49)</w:t>
            </w:r>
            <w:r w:rsidR="00121E9F">
              <w:rPr>
                <w:noProof/>
                <w:webHidden/>
              </w:rPr>
              <w:tab/>
            </w:r>
            <w:r w:rsidR="00121E9F">
              <w:rPr>
                <w:noProof/>
                <w:webHidden/>
              </w:rPr>
              <w:fldChar w:fldCharType="begin"/>
            </w:r>
            <w:r w:rsidR="00121E9F">
              <w:rPr>
                <w:noProof/>
                <w:webHidden/>
              </w:rPr>
              <w:instrText xml:space="preserve"> PAGEREF _Toc512591950 \h </w:instrText>
            </w:r>
            <w:r w:rsidR="00121E9F">
              <w:rPr>
                <w:noProof/>
                <w:webHidden/>
              </w:rPr>
            </w:r>
            <w:r w:rsidR="00121E9F">
              <w:rPr>
                <w:noProof/>
                <w:webHidden/>
              </w:rPr>
              <w:fldChar w:fldCharType="separate"/>
            </w:r>
            <w:r w:rsidR="00121E9F">
              <w:rPr>
                <w:noProof/>
                <w:webHidden/>
              </w:rPr>
              <w:t>25</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51" w:history="1">
            <w:r w:rsidR="00121E9F" w:rsidRPr="00296DC4">
              <w:rPr>
                <w:rStyle w:val="Hyperlink"/>
                <w:noProof/>
              </w:rPr>
              <w:t>70.</w:t>
            </w:r>
            <w:r w:rsidR="00121E9F">
              <w:rPr>
                <w:rFonts w:eastAsiaTheme="minorEastAsia"/>
                <w:noProof/>
              </w:rPr>
              <w:tab/>
            </w:r>
            <w:r w:rsidR="00121E9F" w:rsidRPr="00296DC4">
              <w:rPr>
                <w:rStyle w:val="Hyperlink"/>
                <w:noProof/>
              </w:rPr>
              <w:t>Total Non-Operating Expenses (Q.50)</w:t>
            </w:r>
            <w:r w:rsidR="00121E9F">
              <w:rPr>
                <w:noProof/>
                <w:webHidden/>
              </w:rPr>
              <w:tab/>
            </w:r>
            <w:r w:rsidR="00121E9F">
              <w:rPr>
                <w:noProof/>
                <w:webHidden/>
              </w:rPr>
              <w:fldChar w:fldCharType="begin"/>
            </w:r>
            <w:r w:rsidR="00121E9F">
              <w:rPr>
                <w:noProof/>
                <w:webHidden/>
              </w:rPr>
              <w:instrText xml:space="preserve"> PAGEREF _Toc512591951 \h </w:instrText>
            </w:r>
            <w:r w:rsidR="00121E9F">
              <w:rPr>
                <w:noProof/>
                <w:webHidden/>
              </w:rPr>
            </w:r>
            <w:r w:rsidR="00121E9F">
              <w:rPr>
                <w:noProof/>
                <w:webHidden/>
              </w:rPr>
              <w:fldChar w:fldCharType="separate"/>
            </w:r>
            <w:r w:rsidR="00121E9F">
              <w:rPr>
                <w:noProof/>
                <w:webHidden/>
              </w:rPr>
              <w:t>25</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52" w:history="1">
            <w:r w:rsidR="00121E9F" w:rsidRPr="00296DC4">
              <w:rPr>
                <w:rStyle w:val="Hyperlink"/>
                <w:noProof/>
              </w:rPr>
              <w:t>71.</w:t>
            </w:r>
            <w:r w:rsidR="00121E9F">
              <w:rPr>
                <w:rFonts w:eastAsiaTheme="minorEastAsia"/>
                <w:noProof/>
              </w:rPr>
              <w:tab/>
            </w:r>
            <w:r w:rsidR="00121E9F" w:rsidRPr="00296DC4">
              <w:rPr>
                <w:rStyle w:val="Hyperlink"/>
                <w:noProof/>
              </w:rPr>
              <w:t>Total Expenses (Q.51)</w:t>
            </w:r>
            <w:r w:rsidR="00121E9F">
              <w:rPr>
                <w:noProof/>
                <w:webHidden/>
              </w:rPr>
              <w:tab/>
            </w:r>
            <w:r w:rsidR="00121E9F">
              <w:rPr>
                <w:noProof/>
                <w:webHidden/>
              </w:rPr>
              <w:fldChar w:fldCharType="begin"/>
            </w:r>
            <w:r w:rsidR="00121E9F">
              <w:rPr>
                <w:noProof/>
                <w:webHidden/>
              </w:rPr>
              <w:instrText xml:space="preserve"> PAGEREF _Toc512591952 \h </w:instrText>
            </w:r>
            <w:r w:rsidR="00121E9F">
              <w:rPr>
                <w:noProof/>
                <w:webHidden/>
              </w:rPr>
            </w:r>
            <w:r w:rsidR="00121E9F">
              <w:rPr>
                <w:noProof/>
                <w:webHidden/>
              </w:rPr>
              <w:fldChar w:fldCharType="separate"/>
            </w:r>
            <w:r w:rsidR="00121E9F">
              <w:rPr>
                <w:noProof/>
                <w:webHidden/>
              </w:rPr>
              <w:t>25</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53" w:history="1">
            <w:r w:rsidR="00121E9F" w:rsidRPr="00296DC4">
              <w:rPr>
                <w:rStyle w:val="Hyperlink"/>
                <w:noProof/>
              </w:rPr>
              <w:t>72.</w:t>
            </w:r>
            <w:r w:rsidR="00121E9F">
              <w:rPr>
                <w:rFonts w:eastAsiaTheme="minorEastAsia"/>
                <w:noProof/>
              </w:rPr>
              <w:tab/>
            </w:r>
            <w:r w:rsidR="00121E9F" w:rsidRPr="00296DC4">
              <w:rPr>
                <w:rStyle w:val="Hyperlink"/>
                <w:noProof/>
              </w:rPr>
              <w:t>Dividends Paid Out (For-Profit CDFIs and Credit Unions only) (Q.52)</w:t>
            </w:r>
            <w:r w:rsidR="00121E9F">
              <w:rPr>
                <w:noProof/>
                <w:webHidden/>
              </w:rPr>
              <w:tab/>
            </w:r>
            <w:r w:rsidR="00121E9F">
              <w:rPr>
                <w:noProof/>
                <w:webHidden/>
              </w:rPr>
              <w:fldChar w:fldCharType="begin"/>
            </w:r>
            <w:r w:rsidR="00121E9F">
              <w:rPr>
                <w:noProof/>
                <w:webHidden/>
              </w:rPr>
              <w:instrText xml:space="preserve"> PAGEREF _Toc512591953 \h </w:instrText>
            </w:r>
            <w:r w:rsidR="00121E9F">
              <w:rPr>
                <w:noProof/>
                <w:webHidden/>
              </w:rPr>
            </w:r>
            <w:r w:rsidR="00121E9F">
              <w:rPr>
                <w:noProof/>
                <w:webHidden/>
              </w:rPr>
              <w:fldChar w:fldCharType="separate"/>
            </w:r>
            <w:r w:rsidR="00121E9F">
              <w:rPr>
                <w:noProof/>
                <w:webHidden/>
              </w:rPr>
              <w:t>25</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54" w:history="1">
            <w:r w:rsidR="00121E9F" w:rsidRPr="00296DC4">
              <w:rPr>
                <w:rStyle w:val="Hyperlink"/>
                <w:noProof/>
              </w:rPr>
              <w:t>73.</w:t>
            </w:r>
            <w:r w:rsidR="00121E9F">
              <w:rPr>
                <w:rFonts w:eastAsiaTheme="minorEastAsia"/>
                <w:noProof/>
              </w:rPr>
              <w:tab/>
            </w:r>
            <w:r w:rsidR="00121E9F" w:rsidRPr="00296DC4">
              <w:rPr>
                <w:rStyle w:val="Hyperlink"/>
                <w:noProof/>
              </w:rPr>
              <w:t>Estimated Value of Additional Expenses (Q.53)</w:t>
            </w:r>
            <w:r w:rsidR="00121E9F">
              <w:rPr>
                <w:noProof/>
                <w:webHidden/>
              </w:rPr>
              <w:tab/>
            </w:r>
            <w:r w:rsidR="00121E9F">
              <w:rPr>
                <w:noProof/>
                <w:webHidden/>
              </w:rPr>
              <w:fldChar w:fldCharType="begin"/>
            </w:r>
            <w:r w:rsidR="00121E9F">
              <w:rPr>
                <w:noProof/>
                <w:webHidden/>
              </w:rPr>
              <w:instrText xml:space="preserve"> PAGEREF _Toc512591954 \h </w:instrText>
            </w:r>
            <w:r w:rsidR="00121E9F">
              <w:rPr>
                <w:noProof/>
                <w:webHidden/>
              </w:rPr>
            </w:r>
            <w:r w:rsidR="00121E9F">
              <w:rPr>
                <w:noProof/>
                <w:webHidden/>
              </w:rPr>
              <w:fldChar w:fldCharType="separate"/>
            </w:r>
            <w:r w:rsidR="00121E9F">
              <w:rPr>
                <w:noProof/>
                <w:webHidden/>
              </w:rPr>
              <w:t>25</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55" w:history="1">
            <w:r w:rsidR="00121E9F" w:rsidRPr="00296DC4">
              <w:rPr>
                <w:rStyle w:val="Hyperlink"/>
                <w:noProof/>
              </w:rPr>
              <w:t>74.</w:t>
            </w:r>
            <w:r w:rsidR="00121E9F">
              <w:rPr>
                <w:rFonts w:eastAsiaTheme="minorEastAsia"/>
                <w:noProof/>
              </w:rPr>
              <w:tab/>
            </w:r>
            <w:r w:rsidR="00121E9F" w:rsidRPr="00296DC4">
              <w:rPr>
                <w:rStyle w:val="Hyperlink"/>
                <w:noProof/>
              </w:rPr>
              <w:t>Total Revenue in the Fiscal Year Prior to the Current Reporting Period (Q.54)</w:t>
            </w:r>
            <w:r w:rsidR="00121E9F">
              <w:rPr>
                <w:noProof/>
                <w:webHidden/>
              </w:rPr>
              <w:tab/>
            </w:r>
            <w:r w:rsidR="00121E9F">
              <w:rPr>
                <w:noProof/>
                <w:webHidden/>
              </w:rPr>
              <w:fldChar w:fldCharType="begin"/>
            </w:r>
            <w:r w:rsidR="00121E9F">
              <w:rPr>
                <w:noProof/>
                <w:webHidden/>
              </w:rPr>
              <w:instrText xml:space="preserve"> PAGEREF _Toc512591955 \h </w:instrText>
            </w:r>
            <w:r w:rsidR="00121E9F">
              <w:rPr>
                <w:noProof/>
                <w:webHidden/>
              </w:rPr>
            </w:r>
            <w:r w:rsidR="00121E9F">
              <w:rPr>
                <w:noProof/>
                <w:webHidden/>
              </w:rPr>
              <w:fldChar w:fldCharType="separate"/>
            </w:r>
            <w:r w:rsidR="00121E9F">
              <w:rPr>
                <w:noProof/>
                <w:webHidden/>
              </w:rPr>
              <w:t>25</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56" w:history="1">
            <w:r w:rsidR="00121E9F" w:rsidRPr="00296DC4">
              <w:rPr>
                <w:rStyle w:val="Hyperlink"/>
                <w:noProof/>
              </w:rPr>
              <w:t>75.</w:t>
            </w:r>
            <w:r w:rsidR="00121E9F">
              <w:rPr>
                <w:rFonts w:eastAsiaTheme="minorEastAsia"/>
                <w:noProof/>
              </w:rPr>
              <w:tab/>
            </w:r>
            <w:r w:rsidR="00121E9F" w:rsidRPr="00296DC4">
              <w:rPr>
                <w:rStyle w:val="Hyperlink"/>
                <w:noProof/>
              </w:rPr>
              <w:t>Total Revenue in the Fiscal Year Two Years Prior to the Current Reporting Period (Q.55)</w:t>
            </w:r>
            <w:r w:rsidR="00121E9F">
              <w:rPr>
                <w:noProof/>
                <w:webHidden/>
              </w:rPr>
              <w:tab/>
            </w:r>
            <w:r w:rsidR="00121E9F">
              <w:rPr>
                <w:noProof/>
                <w:webHidden/>
              </w:rPr>
              <w:fldChar w:fldCharType="begin"/>
            </w:r>
            <w:r w:rsidR="00121E9F">
              <w:rPr>
                <w:noProof/>
                <w:webHidden/>
              </w:rPr>
              <w:instrText xml:space="preserve"> PAGEREF _Toc512591956 \h </w:instrText>
            </w:r>
            <w:r w:rsidR="00121E9F">
              <w:rPr>
                <w:noProof/>
                <w:webHidden/>
              </w:rPr>
            </w:r>
            <w:r w:rsidR="00121E9F">
              <w:rPr>
                <w:noProof/>
                <w:webHidden/>
              </w:rPr>
              <w:fldChar w:fldCharType="separate"/>
            </w:r>
            <w:r w:rsidR="00121E9F">
              <w:rPr>
                <w:noProof/>
                <w:webHidden/>
              </w:rPr>
              <w:t>25</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57" w:history="1">
            <w:r w:rsidR="00121E9F" w:rsidRPr="00296DC4">
              <w:rPr>
                <w:rStyle w:val="Hyperlink"/>
                <w:noProof/>
              </w:rPr>
              <w:t>76.</w:t>
            </w:r>
            <w:r w:rsidR="00121E9F">
              <w:rPr>
                <w:rFonts w:eastAsiaTheme="minorEastAsia"/>
                <w:noProof/>
              </w:rPr>
              <w:tab/>
            </w:r>
            <w:r w:rsidR="00121E9F" w:rsidRPr="00296DC4">
              <w:rPr>
                <w:rStyle w:val="Hyperlink"/>
                <w:noProof/>
              </w:rPr>
              <w:t>Total Expenses in the Fiscal Year Prior to the Current Reporting Period (Q.56)</w:t>
            </w:r>
            <w:r w:rsidR="00121E9F">
              <w:rPr>
                <w:noProof/>
                <w:webHidden/>
              </w:rPr>
              <w:tab/>
            </w:r>
            <w:r w:rsidR="00121E9F">
              <w:rPr>
                <w:noProof/>
                <w:webHidden/>
              </w:rPr>
              <w:fldChar w:fldCharType="begin"/>
            </w:r>
            <w:r w:rsidR="00121E9F">
              <w:rPr>
                <w:noProof/>
                <w:webHidden/>
              </w:rPr>
              <w:instrText xml:space="preserve"> PAGEREF _Toc512591957 \h </w:instrText>
            </w:r>
            <w:r w:rsidR="00121E9F">
              <w:rPr>
                <w:noProof/>
                <w:webHidden/>
              </w:rPr>
            </w:r>
            <w:r w:rsidR="00121E9F">
              <w:rPr>
                <w:noProof/>
                <w:webHidden/>
              </w:rPr>
              <w:fldChar w:fldCharType="separate"/>
            </w:r>
            <w:r w:rsidR="00121E9F">
              <w:rPr>
                <w:noProof/>
                <w:webHidden/>
              </w:rPr>
              <w:t>26</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58" w:history="1">
            <w:r w:rsidR="00121E9F" w:rsidRPr="00296DC4">
              <w:rPr>
                <w:rStyle w:val="Hyperlink"/>
                <w:noProof/>
              </w:rPr>
              <w:t>77.</w:t>
            </w:r>
            <w:r w:rsidR="00121E9F">
              <w:rPr>
                <w:rFonts w:eastAsiaTheme="minorEastAsia"/>
                <w:noProof/>
              </w:rPr>
              <w:tab/>
            </w:r>
            <w:r w:rsidR="00121E9F" w:rsidRPr="00296DC4">
              <w:rPr>
                <w:rStyle w:val="Hyperlink"/>
                <w:noProof/>
              </w:rPr>
              <w:t>Total Expenses in the Fiscal Year Two Years Prior to the Current Reporting Period (Q.57)</w:t>
            </w:r>
            <w:r w:rsidR="00121E9F">
              <w:rPr>
                <w:noProof/>
                <w:webHidden/>
              </w:rPr>
              <w:tab/>
            </w:r>
            <w:r w:rsidR="00121E9F">
              <w:rPr>
                <w:noProof/>
                <w:webHidden/>
              </w:rPr>
              <w:fldChar w:fldCharType="begin"/>
            </w:r>
            <w:r w:rsidR="00121E9F">
              <w:rPr>
                <w:noProof/>
                <w:webHidden/>
              </w:rPr>
              <w:instrText xml:space="preserve"> PAGEREF _Toc512591958 \h </w:instrText>
            </w:r>
            <w:r w:rsidR="00121E9F">
              <w:rPr>
                <w:noProof/>
                <w:webHidden/>
              </w:rPr>
            </w:r>
            <w:r w:rsidR="00121E9F">
              <w:rPr>
                <w:noProof/>
                <w:webHidden/>
              </w:rPr>
              <w:fldChar w:fldCharType="separate"/>
            </w:r>
            <w:r w:rsidR="00121E9F">
              <w:rPr>
                <w:noProof/>
                <w:webHidden/>
              </w:rPr>
              <w:t>26</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59" w:history="1">
            <w:r w:rsidR="00121E9F" w:rsidRPr="00296DC4">
              <w:rPr>
                <w:rStyle w:val="Hyperlink"/>
                <w:noProof/>
              </w:rPr>
              <w:t>78.</w:t>
            </w:r>
            <w:r w:rsidR="00121E9F">
              <w:rPr>
                <w:rFonts w:eastAsiaTheme="minorEastAsia"/>
                <w:noProof/>
              </w:rPr>
              <w:tab/>
            </w:r>
            <w:r w:rsidR="00121E9F" w:rsidRPr="00296DC4">
              <w:rPr>
                <w:rStyle w:val="Hyperlink"/>
                <w:noProof/>
              </w:rPr>
              <w:t>Will the Organization Submit a Transaction-Level Report for the Current Reporting Period? (Q.58)</w:t>
            </w:r>
            <w:r w:rsidR="00121E9F">
              <w:rPr>
                <w:noProof/>
                <w:webHidden/>
              </w:rPr>
              <w:tab/>
            </w:r>
            <w:r w:rsidR="00121E9F">
              <w:rPr>
                <w:noProof/>
                <w:webHidden/>
              </w:rPr>
              <w:fldChar w:fldCharType="begin"/>
            </w:r>
            <w:r w:rsidR="00121E9F">
              <w:rPr>
                <w:noProof/>
                <w:webHidden/>
              </w:rPr>
              <w:instrText xml:space="preserve"> PAGEREF _Toc512591959 \h </w:instrText>
            </w:r>
            <w:r w:rsidR="00121E9F">
              <w:rPr>
                <w:noProof/>
                <w:webHidden/>
              </w:rPr>
            </w:r>
            <w:r w:rsidR="00121E9F">
              <w:rPr>
                <w:noProof/>
                <w:webHidden/>
              </w:rPr>
              <w:fldChar w:fldCharType="separate"/>
            </w:r>
            <w:r w:rsidR="00121E9F">
              <w:rPr>
                <w:noProof/>
                <w:webHidden/>
              </w:rPr>
              <w:t>26</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60" w:history="1">
            <w:r w:rsidR="00121E9F" w:rsidRPr="00296DC4">
              <w:rPr>
                <w:rStyle w:val="Hyperlink"/>
                <w:noProof/>
              </w:rPr>
              <w:t>79.</w:t>
            </w:r>
            <w:r w:rsidR="00121E9F">
              <w:rPr>
                <w:rFonts w:eastAsiaTheme="minorEastAsia"/>
                <w:noProof/>
              </w:rPr>
              <w:tab/>
            </w:r>
            <w:r w:rsidR="00121E9F" w:rsidRPr="00296DC4">
              <w:rPr>
                <w:rStyle w:val="Hyperlink"/>
                <w:noProof/>
              </w:rPr>
              <w:t>Loans/Investments Originated Table (Q.59)</w:t>
            </w:r>
            <w:r w:rsidR="00121E9F">
              <w:rPr>
                <w:noProof/>
                <w:webHidden/>
              </w:rPr>
              <w:tab/>
            </w:r>
            <w:r w:rsidR="00121E9F">
              <w:rPr>
                <w:noProof/>
                <w:webHidden/>
              </w:rPr>
              <w:fldChar w:fldCharType="begin"/>
            </w:r>
            <w:r w:rsidR="00121E9F">
              <w:rPr>
                <w:noProof/>
                <w:webHidden/>
              </w:rPr>
              <w:instrText xml:space="preserve"> PAGEREF _Toc512591960 \h </w:instrText>
            </w:r>
            <w:r w:rsidR="00121E9F">
              <w:rPr>
                <w:noProof/>
                <w:webHidden/>
              </w:rPr>
            </w:r>
            <w:r w:rsidR="00121E9F">
              <w:rPr>
                <w:noProof/>
                <w:webHidden/>
              </w:rPr>
              <w:fldChar w:fldCharType="separate"/>
            </w:r>
            <w:r w:rsidR="00121E9F">
              <w:rPr>
                <w:noProof/>
                <w:webHidden/>
              </w:rPr>
              <w:t>26</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61" w:history="1">
            <w:r w:rsidR="00121E9F" w:rsidRPr="00296DC4">
              <w:rPr>
                <w:rStyle w:val="Hyperlink"/>
                <w:noProof/>
              </w:rPr>
              <w:t>80.</w:t>
            </w:r>
            <w:r w:rsidR="00121E9F">
              <w:rPr>
                <w:rFonts w:eastAsiaTheme="minorEastAsia"/>
                <w:noProof/>
              </w:rPr>
              <w:tab/>
            </w:r>
            <w:r w:rsidR="00121E9F" w:rsidRPr="00296DC4">
              <w:rPr>
                <w:rStyle w:val="Hyperlink"/>
                <w:noProof/>
              </w:rPr>
              <w:t>Amount of Loans/Investments Originated in Community Facilities (Q.60)</w:t>
            </w:r>
            <w:r w:rsidR="00121E9F">
              <w:rPr>
                <w:noProof/>
                <w:webHidden/>
              </w:rPr>
              <w:tab/>
            </w:r>
            <w:r w:rsidR="00121E9F">
              <w:rPr>
                <w:noProof/>
                <w:webHidden/>
              </w:rPr>
              <w:fldChar w:fldCharType="begin"/>
            </w:r>
            <w:r w:rsidR="00121E9F">
              <w:rPr>
                <w:noProof/>
                <w:webHidden/>
              </w:rPr>
              <w:instrText xml:space="preserve"> PAGEREF _Toc512591961 \h </w:instrText>
            </w:r>
            <w:r w:rsidR="00121E9F">
              <w:rPr>
                <w:noProof/>
                <w:webHidden/>
              </w:rPr>
            </w:r>
            <w:r w:rsidR="00121E9F">
              <w:rPr>
                <w:noProof/>
                <w:webHidden/>
              </w:rPr>
              <w:fldChar w:fldCharType="separate"/>
            </w:r>
            <w:r w:rsidR="00121E9F">
              <w:rPr>
                <w:noProof/>
                <w:webHidden/>
              </w:rPr>
              <w:t>27</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62" w:history="1">
            <w:r w:rsidR="00121E9F" w:rsidRPr="00296DC4">
              <w:rPr>
                <w:rStyle w:val="Hyperlink"/>
                <w:noProof/>
              </w:rPr>
              <w:t>81.</w:t>
            </w:r>
            <w:r w:rsidR="00121E9F">
              <w:rPr>
                <w:rFonts w:eastAsiaTheme="minorEastAsia"/>
                <w:noProof/>
              </w:rPr>
              <w:tab/>
            </w:r>
            <w:r w:rsidR="00121E9F" w:rsidRPr="00296DC4">
              <w:rPr>
                <w:rStyle w:val="Hyperlink"/>
                <w:noProof/>
              </w:rPr>
              <w:t>Loans/Investments Originated in Approved Target Market (Amount/Number) (Q.61)</w:t>
            </w:r>
            <w:r w:rsidR="00121E9F">
              <w:rPr>
                <w:noProof/>
                <w:webHidden/>
              </w:rPr>
              <w:tab/>
            </w:r>
            <w:r w:rsidR="00121E9F">
              <w:rPr>
                <w:noProof/>
                <w:webHidden/>
              </w:rPr>
              <w:fldChar w:fldCharType="begin"/>
            </w:r>
            <w:r w:rsidR="00121E9F">
              <w:rPr>
                <w:noProof/>
                <w:webHidden/>
              </w:rPr>
              <w:instrText xml:space="preserve"> PAGEREF _Toc512591962 \h </w:instrText>
            </w:r>
            <w:r w:rsidR="00121E9F">
              <w:rPr>
                <w:noProof/>
                <w:webHidden/>
              </w:rPr>
            </w:r>
            <w:r w:rsidR="00121E9F">
              <w:rPr>
                <w:noProof/>
                <w:webHidden/>
              </w:rPr>
              <w:fldChar w:fldCharType="separate"/>
            </w:r>
            <w:r w:rsidR="00121E9F">
              <w:rPr>
                <w:noProof/>
                <w:webHidden/>
              </w:rPr>
              <w:t>27</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63" w:history="1">
            <w:r w:rsidR="00121E9F" w:rsidRPr="00296DC4">
              <w:rPr>
                <w:rStyle w:val="Hyperlink"/>
                <w:noProof/>
              </w:rPr>
              <w:t>82.</w:t>
            </w:r>
            <w:r w:rsidR="00121E9F">
              <w:rPr>
                <w:rFonts w:eastAsiaTheme="minorEastAsia"/>
                <w:noProof/>
              </w:rPr>
              <w:tab/>
            </w:r>
            <w:r w:rsidR="00121E9F" w:rsidRPr="00296DC4">
              <w:rPr>
                <w:rStyle w:val="Hyperlink"/>
                <w:noProof/>
              </w:rPr>
              <w:t>Portfolio Outstanding Table (Q.62)</w:t>
            </w:r>
            <w:r w:rsidR="00121E9F">
              <w:rPr>
                <w:noProof/>
                <w:webHidden/>
              </w:rPr>
              <w:tab/>
            </w:r>
            <w:r w:rsidR="00121E9F">
              <w:rPr>
                <w:noProof/>
                <w:webHidden/>
              </w:rPr>
              <w:fldChar w:fldCharType="begin"/>
            </w:r>
            <w:r w:rsidR="00121E9F">
              <w:rPr>
                <w:noProof/>
                <w:webHidden/>
              </w:rPr>
              <w:instrText xml:space="preserve"> PAGEREF _Toc512591963 \h </w:instrText>
            </w:r>
            <w:r w:rsidR="00121E9F">
              <w:rPr>
                <w:noProof/>
                <w:webHidden/>
              </w:rPr>
            </w:r>
            <w:r w:rsidR="00121E9F">
              <w:rPr>
                <w:noProof/>
                <w:webHidden/>
              </w:rPr>
              <w:fldChar w:fldCharType="separate"/>
            </w:r>
            <w:r w:rsidR="00121E9F">
              <w:rPr>
                <w:noProof/>
                <w:webHidden/>
              </w:rPr>
              <w:t>27</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64" w:history="1">
            <w:r w:rsidR="00121E9F" w:rsidRPr="00296DC4">
              <w:rPr>
                <w:rStyle w:val="Hyperlink"/>
                <w:noProof/>
              </w:rPr>
              <w:t>83.</w:t>
            </w:r>
            <w:r w:rsidR="00121E9F">
              <w:rPr>
                <w:rFonts w:eastAsiaTheme="minorEastAsia"/>
                <w:noProof/>
              </w:rPr>
              <w:tab/>
            </w:r>
            <w:r w:rsidR="00121E9F" w:rsidRPr="00296DC4">
              <w:rPr>
                <w:rStyle w:val="Hyperlink"/>
                <w:noProof/>
              </w:rPr>
              <w:t>Amount of Portfolio Outstanding Invested in Community Facilities (Q.63)</w:t>
            </w:r>
            <w:r w:rsidR="00121E9F">
              <w:rPr>
                <w:noProof/>
                <w:webHidden/>
              </w:rPr>
              <w:tab/>
            </w:r>
            <w:r w:rsidR="00121E9F">
              <w:rPr>
                <w:noProof/>
                <w:webHidden/>
              </w:rPr>
              <w:fldChar w:fldCharType="begin"/>
            </w:r>
            <w:r w:rsidR="00121E9F">
              <w:rPr>
                <w:noProof/>
                <w:webHidden/>
              </w:rPr>
              <w:instrText xml:space="preserve"> PAGEREF _Toc512591964 \h </w:instrText>
            </w:r>
            <w:r w:rsidR="00121E9F">
              <w:rPr>
                <w:noProof/>
                <w:webHidden/>
              </w:rPr>
            </w:r>
            <w:r w:rsidR="00121E9F">
              <w:rPr>
                <w:noProof/>
                <w:webHidden/>
              </w:rPr>
              <w:fldChar w:fldCharType="separate"/>
            </w:r>
            <w:r w:rsidR="00121E9F">
              <w:rPr>
                <w:noProof/>
                <w:webHidden/>
              </w:rPr>
              <w:t>28</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65" w:history="1">
            <w:r w:rsidR="00121E9F" w:rsidRPr="00296DC4">
              <w:rPr>
                <w:rStyle w:val="Hyperlink"/>
                <w:noProof/>
              </w:rPr>
              <w:t>84.</w:t>
            </w:r>
            <w:r w:rsidR="00121E9F">
              <w:rPr>
                <w:rFonts w:eastAsiaTheme="minorEastAsia"/>
                <w:noProof/>
              </w:rPr>
              <w:tab/>
            </w:r>
            <w:r w:rsidR="00121E9F" w:rsidRPr="00296DC4">
              <w:rPr>
                <w:rStyle w:val="Hyperlink"/>
                <w:noProof/>
              </w:rPr>
              <w:t>90 Days or More Past Due (Amount/Number) (Q.64)</w:t>
            </w:r>
            <w:r w:rsidR="00121E9F">
              <w:rPr>
                <w:noProof/>
                <w:webHidden/>
              </w:rPr>
              <w:tab/>
            </w:r>
            <w:r w:rsidR="00121E9F">
              <w:rPr>
                <w:noProof/>
                <w:webHidden/>
              </w:rPr>
              <w:fldChar w:fldCharType="begin"/>
            </w:r>
            <w:r w:rsidR="00121E9F">
              <w:rPr>
                <w:noProof/>
                <w:webHidden/>
              </w:rPr>
              <w:instrText xml:space="preserve"> PAGEREF _Toc512591965 \h </w:instrText>
            </w:r>
            <w:r w:rsidR="00121E9F">
              <w:rPr>
                <w:noProof/>
                <w:webHidden/>
              </w:rPr>
            </w:r>
            <w:r w:rsidR="00121E9F">
              <w:rPr>
                <w:noProof/>
                <w:webHidden/>
              </w:rPr>
              <w:fldChar w:fldCharType="separate"/>
            </w:r>
            <w:r w:rsidR="00121E9F">
              <w:rPr>
                <w:noProof/>
                <w:webHidden/>
              </w:rPr>
              <w:t>28</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66" w:history="1">
            <w:r w:rsidR="00121E9F" w:rsidRPr="00296DC4">
              <w:rPr>
                <w:rStyle w:val="Hyperlink"/>
                <w:noProof/>
              </w:rPr>
              <w:t>85.</w:t>
            </w:r>
            <w:r w:rsidR="00121E9F">
              <w:rPr>
                <w:rFonts w:eastAsiaTheme="minorEastAsia"/>
                <w:noProof/>
              </w:rPr>
              <w:tab/>
            </w:r>
            <w:r w:rsidR="00121E9F" w:rsidRPr="00296DC4">
              <w:rPr>
                <w:rStyle w:val="Hyperlink"/>
                <w:noProof/>
              </w:rPr>
              <w:t>Total Amount Charged Off (Q.65)</w:t>
            </w:r>
            <w:r w:rsidR="00121E9F">
              <w:rPr>
                <w:noProof/>
                <w:webHidden/>
              </w:rPr>
              <w:tab/>
            </w:r>
            <w:r w:rsidR="00121E9F">
              <w:rPr>
                <w:noProof/>
                <w:webHidden/>
              </w:rPr>
              <w:fldChar w:fldCharType="begin"/>
            </w:r>
            <w:r w:rsidR="00121E9F">
              <w:rPr>
                <w:noProof/>
                <w:webHidden/>
              </w:rPr>
              <w:instrText xml:space="preserve"> PAGEREF _Toc512591966 \h </w:instrText>
            </w:r>
            <w:r w:rsidR="00121E9F">
              <w:rPr>
                <w:noProof/>
                <w:webHidden/>
              </w:rPr>
            </w:r>
            <w:r w:rsidR="00121E9F">
              <w:rPr>
                <w:noProof/>
                <w:webHidden/>
              </w:rPr>
              <w:fldChar w:fldCharType="separate"/>
            </w:r>
            <w:r w:rsidR="00121E9F">
              <w:rPr>
                <w:noProof/>
                <w:webHidden/>
              </w:rPr>
              <w:t>28</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67" w:history="1">
            <w:r w:rsidR="00121E9F" w:rsidRPr="00296DC4">
              <w:rPr>
                <w:rStyle w:val="Hyperlink"/>
                <w:noProof/>
              </w:rPr>
              <w:t>86.</w:t>
            </w:r>
            <w:r w:rsidR="00121E9F">
              <w:rPr>
                <w:rFonts w:eastAsiaTheme="minorEastAsia"/>
                <w:noProof/>
              </w:rPr>
              <w:tab/>
            </w:r>
            <w:r w:rsidR="00121E9F" w:rsidRPr="00296DC4">
              <w:rPr>
                <w:rStyle w:val="Hyperlink"/>
                <w:noProof/>
              </w:rPr>
              <w:t>Total Recoveries (Q.66)</w:t>
            </w:r>
            <w:r w:rsidR="00121E9F">
              <w:rPr>
                <w:noProof/>
                <w:webHidden/>
              </w:rPr>
              <w:tab/>
            </w:r>
            <w:r w:rsidR="00121E9F">
              <w:rPr>
                <w:noProof/>
                <w:webHidden/>
              </w:rPr>
              <w:fldChar w:fldCharType="begin"/>
            </w:r>
            <w:r w:rsidR="00121E9F">
              <w:rPr>
                <w:noProof/>
                <w:webHidden/>
              </w:rPr>
              <w:instrText xml:space="preserve"> PAGEREF _Toc512591967 \h </w:instrText>
            </w:r>
            <w:r w:rsidR="00121E9F">
              <w:rPr>
                <w:noProof/>
                <w:webHidden/>
              </w:rPr>
            </w:r>
            <w:r w:rsidR="00121E9F">
              <w:rPr>
                <w:noProof/>
                <w:webHidden/>
              </w:rPr>
              <w:fldChar w:fldCharType="separate"/>
            </w:r>
            <w:r w:rsidR="00121E9F">
              <w:rPr>
                <w:noProof/>
                <w:webHidden/>
              </w:rPr>
              <w:t>28</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68" w:history="1">
            <w:r w:rsidR="00121E9F" w:rsidRPr="00296DC4">
              <w:rPr>
                <w:rStyle w:val="Hyperlink"/>
                <w:noProof/>
              </w:rPr>
              <w:t>87.</w:t>
            </w:r>
            <w:r w:rsidR="00121E9F">
              <w:rPr>
                <w:rFonts w:eastAsiaTheme="minorEastAsia"/>
                <w:noProof/>
              </w:rPr>
              <w:tab/>
            </w:r>
            <w:r w:rsidR="00121E9F" w:rsidRPr="00296DC4">
              <w:rPr>
                <w:rStyle w:val="Hyperlink"/>
                <w:noProof/>
              </w:rPr>
              <w:t>Net Amount Charged Off (Q.67)</w:t>
            </w:r>
            <w:r w:rsidR="00121E9F">
              <w:rPr>
                <w:noProof/>
                <w:webHidden/>
              </w:rPr>
              <w:tab/>
            </w:r>
            <w:r w:rsidR="00121E9F">
              <w:rPr>
                <w:noProof/>
                <w:webHidden/>
              </w:rPr>
              <w:fldChar w:fldCharType="begin"/>
            </w:r>
            <w:r w:rsidR="00121E9F">
              <w:rPr>
                <w:noProof/>
                <w:webHidden/>
              </w:rPr>
              <w:instrText xml:space="preserve"> PAGEREF _Toc512591968 \h </w:instrText>
            </w:r>
            <w:r w:rsidR="00121E9F">
              <w:rPr>
                <w:noProof/>
                <w:webHidden/>
              </w:rPr>
            </w:r>
            <w:r w:rsidR="00121E9F">
              <w:rPr>
                <w:noProof/>
                <w:webHidden/>
              </w:rPr>
              <w:fldChar w:fldCharType="separate"/>
            </w:r>
            <w:r w:rsidR="00121E9F">
              <w:rPr>
                <w:noProof/>
                <w:webHidden/>
              </w:rPr>
              <w:t>28</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69" w:history="1">
            <w:r w:rsidR="00121E9F" w:rsidRPr="00296DC4">
              <w:rPr>
                <w:rStyle w:val="Hyperlink"/>
                <w:noProof/>
              </w:rPr>
              <w:t>88.</w:t>
            </w:r>
            <w:r w:rsidR="00121E9F">
              <w:rPr>
                <w:rFonts w:eastAsiaTheme="minorEastAsia"/>
                <w:noProof/>
              </w:rPr>
              <w:tab/>
            </w:r>
            <w:r w:rsidR="00121E9F" w:rsidRPr="00296DC4">
              <w:rPr>
                <w:rStyle w:val="Hyperlink"/>
                <w:noProof/>
              </w:rPr>
              <w:t>Loan Purchase Table (Q.68)</w:t>
            </w:r>
            <w:r w:rsidR="00121E9F">
              <w:rPr>
                <w:noProof/>
                <w:webHidden/>
              </w:rPr>
              <w:tab/>
            </w:r>
            <w:r w:rsidR="00121E9F">
              <w:rPr>
                <w:noProof/>
                <w:webHidden/>
              </w:rPr>
              <w:fldChar w:fldCharType="begin"/>
            </w:r>
            <w:r w:rsidR="00121E9F">
              <w:rPr>
                <w:noProof/>
                <w:webHidden/>
              </w:rPr>
              <w:instrText xml:space="preserve"> PAGEREF _Toc512591969 \h </w:instrText>
            </w:r>
            <w:r w:rsidR="00121E9F">
              <w:rPr>
                <w:noProof/>
                <w:webHidden/>
              </w:rPr>
            </w:r>
            <w:r w:rsidR="00121E9F">
              <w:rPr>
                <w:noProof/>
                <w:webHidden/>
              </w:rPr>
              <w:fldChar w:fldCharType="separate"/>
            </w:r>
            <w:r w:rsidR="00121E9F">
              <w:rPr>
                <w:noProof/>
                <w:webHidden/>
              </w:rPr>
              <w:t>28</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70" w:history="1">
            <w:r w:rsidR="00121E9F" w:rsidRPr="00296DC4">
              <w:rPr>
                <w:rStyle w:val="Hyperlink"/>
                <w:noProof/>
              </w:rPr>
              <w:t>89.</w:t>
            </w:r>
            <w:r w:rsidR="00121E9F">
              <w:rPr>
                <w:rFonts w:eastAsiaTheme="minorEastAsia"/>
                <w:noProof/>
              </w:rPr>
              <w:tab/>
            </w:r>
            <w:r w:rsidR="00121E9F" w:rsidRPr="00296DC4">
              <w:rPr>
                <w:rStyle w:val="Hyperlink"/>
                <w:noProof/>
              </w:rPr>
              <w:t>Sector Breakouts for All Loans Purchased During the Reporting Period (Q.69)</w:t>
            </w:r>
            <w:r w:rsidR="00121E9F">
              <w:rPr>
                <w:noProof/>
                <w:webHidden/>
              </w:rPr>
              <w:tab/>
            </w:r>
            <w:r w:rsidR="00121E9F">
              <w:rPr>
                <w:noProof/>
                <w:webHidden/>
              </w:rPr>
              <w:fldChar w:fldCharType="begin"/>
            </w:r>
            <w:r w:rsidR="00121E9F">
              <w:rPr>
                <w:noProof/>
                <w:webHidden/>
              </w:rPr>
              <w:instrText xml:space="preserve"> PAGEREF _Toc512591970 \h </w:instrText>
            </w:r>
            <w:r w:rsidR="00121E9F">
              <w:rPr>
                <w:noProof/>
                <w:webHidden/>
              </w:rPr>
            </w:r>
            <w:r w:rsidR="00121E9F">
              <w:rPr>
                <w:noProof/>
                <w:webHidden/>
              </w:rPr>
              <w:fldChar w:fldCharType="separate"/>
            </w:r>
            <w:r w:rsidR="00121E9F">
              <w:rPr>
                <w:noProof/>
                <w:webHidden/>
              </w:rPr>
              <w:t>29</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71" w:history="1">
            <w:r w:rsidR="00121E9F" w:rsidRPr="00296DC4">
              <w:rPr>
                <w:rStyle w:val="Hyperlink"/>
                <w:noProof/>
              </w:rPr>
              <w:t>90.</w:t>
            </w:r>
            <w:r w:rsidR="00121E9F">
              <w:rPr>
                <w:rFonts w:eastAsiaTheme="minorEastAsia"/>
                <w:noProof/>
              </w:rPr>
              <w:tab/>
            </w:r>
            <w:r w:rsidR="00121E9F" w:rsidRPr="00296DC4">
              <w:rPr>
                <w:rStyle w:val="Hyperlink"/>
                <w:noProof/>
              </w:rPr>
              <w:t>Loans Sold Table (Q.70)</w:t>
            </w:r>
            <w:r w:rsidR="00121E9F">
              <w:rPr>
                <w:noProof/>
                <w:webHidden/>
              </w:rPr>
              <w:tab/>
            </w:r>
            <w:r w:rsidR="00121E9F">
              <w:rPr>
                <w:noProof/>
                <w:webHidden/>
              </w:rPr>
              <w:fldChar w:fldCharType="begin"/>
            </w:r>
            <w:r w:rsidR="00121E9F">
              <w:rPr>
                <w:noProof/>
                <w:webHidden/>
              </w:rPr>
              <w:instrText xml:space="preserve"> PAGEREF _Toc512591971 \h </w:instrText>
            </w:r>
            <w:r w:rsidR="00121E9F">
              <w:rPr>
                <w:noProof/>
                <w:webHidden/>
              </w:rPr>
            </w:r>
            <w:r w:rsidR="00121E9F">
              <w:rPr>
                <w:noProof/>
                <w:webHidden/>
              </w:rPr>
              <w:fldChar w:fldCharType="separate"/>
            </w:r>
            <w:r w:rsidR="00121E9F">
              <w:rPr>
                <w:noProof/>
                <w:webHidden/>
              </w:rPr>
              <w:t>29</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72" w:history="1">
            <w:r w:rsidR="00121E9F" w:rsidRPr="00296DC4">
              <w:rPr>
                <w:rStyle w:val="Hyperlink"/>
                <w:noProof/>
              </w:rPr>
              <w:t>91.</w:t>
            </w:r>
            <w:r w:rsidR="00121E9F">
              <w:rPr>
                <w:rFonts w:eastAsiaTheme="minorEastAsia"/>
                <w:noProof/>
              </w:rPr>
              <w:tab/>
            </w:r>
            <w:r w:rsidR="00121E9F" w:rsidRPr="00296DC4">
              <w:rPr>
                <w:rStyle w:val="Hyperlink"/>
                <w:noProof/>
              </w:rPr>
              <w:t>Sector Breakouts for Loans Sold During the Reporting Period (Q.71)</w:t>
            </w:r>
            <w:r w:rsidR="00121E9F">
              <w:rPr>
                <w:noProof/>
                <w:webHidden/>
              </w:rPr>
              <w:tab/>
            </w:r>
            <w:r w:rsidR="00121E9F">
              <w:rPr>
                <w:noProof/>
                <w:webHidden/>
              </w:rPr>
              <w:fldChar w:fldCharType="begin"/>
            </w:r>
            <w:r w:rsidR="00121E9F">
              <w:rPr>
                <w:noProof/>
                <w:webHidden/>
              </w:rPr>
              <w:instrText xml:space="preserve"> PAGEREF _Toc512591972 \h </w:instrText>
            </w:r>
            <w:r w:rsidR="00121E9F">
              <w:rPr>
                <w:noProof/>
                <w:webHidden/>
              </w:rPr>
            </w:r>
            <w:r w:rsidR="00121E9F">
              <w:rPr>
                <w:noProof/>
                <w:webHidden/>
              </w:rPr>
              <w:fldChar w:fldCharType="separate"/>
            </w:r>
            <w:r w:rsidR="00121E9F">
              <w:rPr>
                <w:noProof/>
                <w:webHidden/>
              </w:rPr>
              <w:t>29</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73" w:history="1">
            <w:r w:rsidR="00121E9F" w:rsidRPr="00296DC4">
              <w:rPr>
                <w:rStyle w:val="Hyperlink"/>
                <w:noProof/>
              </w:rPr>
              <w:t>92.</w:t>
            </w:r>
            <w:r w:rsidR="00121E9F">
              <w:rPr>
                <w:rFonts w:eastAsiaTheme="minorEastAsia"/>
                <w:noProof/>
              </w:rPr>
              <w:tab/>
            </w:r>
            <w:r w:rsidR="00121E9F" w:rsidRPr="00296DC4">
              <w:rPr>
                <w:rStyle w:val="Hyperlink"/>
                <w:noProof/>
              </w:rPr>
              <w:t>Loan Guarantees (Amount/Number) (Q.72)</w:t>
            </w:r>
            <w:r w:rsidR="00121E9F">
              <w:rPr>
                <w:noProof/>
                <w:webHidden/>
              </w:rPr>
              <w:tab/>
            </w:r>
            <w:r w:rsidR="00121E9F">
              <w:rPr>
                <w:noProof/>
                <w:webHidden/>
              </w:rPr>
              <w:fldChar w:fldCharType="begin"/>
            </w:r>
            <w:r w:rsidR="00121E9F">
              <w:rPr>
                <w:noProof/>
                <w:webHidden/>
              </w:rPr>
              <w:instrText xml:space="preserve"> PAGEREF _Toc512591973 \h </w:instrText>
            </w:r>
            <w:r w:rsidR="00121E9F">
              <w:rPr>
                <w:noProof/>
                <w:webHidden/>
              </w:rPr>
            </w:r>
            <w:r w:rsidR="00121E9F">
              <w:rPr>
                <w:noProof/>
                <w:webHidden/>
              </w:rPr>
              <w:fldChar w:fldCharType="separate"/>
            </w:r>
            <w:r w:rsidR="00121E9F">
              <w:rPr>
                <w:noProof/>
                <w:webHidden/>
              </w:rPr>
              <w:t>29</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74" w:history="1">
            <w:r w:rsidR="00121E9F" w:rsidRPr="00296DC4">
              <w:rPr>
                <w:rStyle w:val="Hyperlink"/>
                <w:noProof/>
              </w:rPr>
              <w:t>93.</w:t>
            </w:r>
            <w:r w:rsidR="00121E9F">
              <w:rPr>
                <w:rFonts w:eastAsiaTheme="minorEastAsia"/>
                <w:noProof/>
              </w:rPr>
              <w:tab/>
            </w:r>
            <w:r w:rsidR="00121E9F" w:rsidRPr="00296DC4">
              <w:rPr>
                <w:rStyle w:val="Hyperlink"/>
                <w:noProof/>
              </w:rPr>
              <w:t>Loans/Investments Underwritten for other Organizations (Amount/Number) (Q.73)</w:t>
            </w:r>
            <w:r w:rsidR="00121E9F">
              <w:rPr>
                <w:noProof/>
                <w:webHidden/>
              </w:rPr>
              <w:tab/>
            </w:r>
            <w:r w:rsidR="00121E9F">
              <w:rPr>
                <w:noProof/>
                <w:webHidden/>
              </w:rPr>
              <w:fldChar w:fldCharType="begin"/>
            </w:r>
            <w:r w:rsidR="00121E9F">
              <w:rPr>
                <w:noProof/>
                <w:webHidden/>
              </w:rPr>
              <w:instrText xml:space="preserve"> PAGEREF _Toc512591974 \h </w:instrText>
            </w:r>
            <w:r w:rsidR="00121E9F">
              <w:rPr>
                <w:noProof/>
                <w:webHidden/>
              </w:rPr>
            </w:r>
            <w:r w:rsidR="00121E9F">
              <w:rPr>
                <w:noProof/>
                <w:webHidden/>
              </w:rPr>
              <w:fldChar w:fldCharType="separate"/>
            </w:r>
            <w:r w:rsidR="00121E9F">
              <w:rPr>
                <w:noProof/>
                <w:webHidden/>
              </w:rPr>
              <w:t>29</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75" w:history="1">
            <w:r w:rsidR="00121E9F" w:rsidRPr="00296DC4">
              <w:rPr>
                <w:rStyle w:val="Hyperlink"/>
                <w:noProof/>
              </w:rPr>
              <w:t>94.</w:t>
            </w:r>
            <w:r w:rsidR="00121E9F">
              <w:rPr>
                <w:rFonts w:eastAsiaTheme="minorEastAsia"/>
                <w:noProof/>
              </w:rPr>
              <w:tab/>
            </w:r>
            <w:r w:rsidR="00121E9F" w:rsidRPr="00296DC4">
              <w:rPr>
                <w:rStyle w:val="Hyperlink"/>
                <w:noProof/>
              </w:rPr>
              <w:t>Loans/Investments Serviced for Other Organizations (Amount/Number) (Q.74)</w:t>
            </w:r>
            <w:r w:rsidR="00121E9F">
              <w:rPr>
                <w:noProof/>
                <w:webHidden/>
              </w:rPr>
              <w:tab/>
            </w:r>
            <w:r w:rsidR="00121E9F">
              <w:rPr>
                <w:noProof/>
                <w:webHidden/>
              </w:rPr>
              <w:fldChar w:fldCharType="begin"/>
            </w:r>
            <w:r w:rsidR="00121E9F">
              <w:rPr>
                <w:noProof/>
                <w:webHidden/>
              </w:rPr>
              <w:instrText xml:space="preserve"> PAGEREF _Toc512591975 \h </w:instrText>
            </w:r>
            <w:r w:rsidR="00121E9F">
              <w:rPr>
                <w:noProof/>
                <w:webHidden/>
              </w:rPr>
            </w:r>
            <w:r w:rsidR="00121E9F">
              <w:rPr>
                <w:noProof/>
                <w:webHidden/>
              </w:rPr>
              <w:fldChar w:fldCharType="separate"/>
            </w:r>
            <w:r w:rsidR="00121E9F">
              <w:rPr>
                <w:noProof/>
                <w:webHidden/>
              </w:rPr>
              <w:t>29</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76" w:history="1">
            <w:r w:rsidR="00121E9F" w:rsidRPr="00296DC4">
              <w:rPr>
                <w:rStyle w:val="Hyperlink"/>
                <w:noProof/>
              </w:rPr>
              <w:t>95.</w:t>
            </w:r>
            <w:r w:rsidR="00121E9F">
              <w:rPr>
                <w:rFonts w:eastAsiaTheme="minorEastAsia"/>
                <w:noProof/>
              </w:rPr>
              <w:tab/>
            </w:r>
            <w:r w:rsidR="00121E9F" w:rsidRPr="00296DC4">
              <w:rPr>
                <w:rStyle w:val="Hyperlink"/>
                <w:noProof/>
              </w:rPr>
              <w:t>Loan Guarantees (Amount/Number) (Q.75)</w:t>
            </w:r>
            <w:r w:rsidR="00121E9F">
              <w:rPr>
                <w:noProof/>
                <w:webHidden/>
              </w:rPr>
              <w:tab/>
            </w:r>
            <w:r w:rsidR="00121E9F">
              <w:rPr>
                <w:noProof/>
                <w:webHidden/>
              </w:rPr>
              <w:fldChar w:fldCharType="begin"/>
            </w:r>
            <w:r w:rsidR="00121E9F">
              <w:rPr>
                <w:noProof/>
                <w:webHidden/>
              </w:rPr>
              <w:instrText xml:space="preserve"> PAGEREF _Toc512591976 \h </w:instrText>
            </w:r>
            <w:r w:rsidR="00121E9F">
              <w:rPr>
                <w:noProof/>
                <w:webHidden/>
              </w:rPr>
            </w:r>
            <w:r w:rsidR="00121E9F">
              <w:rPr>
                <w:noProof/>
                <w:webHidden/>
              </w:rPr>
              <w:fldChar w:fldCharType="separate"/>
            </w:r>
            <w:r w:rsidR="00121E9F">
              <w:rPr>
                <w:noProof/>
                <w:webHidden/>
              </w:rPr>
              <w:t>29</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77" w:history="1">
            <w:r w:rsidR="00121E9F" w:rsidRPr="00296DC4">
              <w:rPr>
                <w:rStyle w:val="Hyperlink"/>
                <w:noProof/>
              </w:rPr>
              <w:t>96.</w:t>
            </w:r>
            <w:r w:rsidR="00121E9F">
              <w:rPr>
                <w:rFonts w:eastAsiaTheme="minorEastAsia"/>
                <w:noProof/>
              </w:rPr>
              <w:tab/>
            </w:r>
            <w:r w:rsidR="00121E9F" w:rsidRPr="00296DC4">
              <w:rPr>
                <w:rStyle w:val="Hyperlink"/>
                <w:noProof/>
              </w:rPr>
              <w:t>Loans/Investments Underwritten for other Organizations (Amount/Number) (Q.76)</w:t>
            </w:r>
            <w:r w:rsidR="00121E9F">
              <w:rPr>
                <w:noProof/>
                <w:webHidden/>
              </w:rPr>
              <w:tab/>
            </w:r>
            <w:r w:rsidR="00121E9F">
              <w:rPr>
                <w:noProof/>
                <w:webHidden/>
              </w:rPr>
              <w:fldChar w:fldCharType="begin"/>
            </w:r>
            <w:r w:rsidR="00121E9F">
              <w:rPr>
                <w:noProof/>
                <w:webHidden/>
              </w:rPr>
              <w:instrText xml:space="preserve"> PAGEREF _Toc512591977 \h </w:instrText>
            </w:r>
            <w:r w:rsidR="00121E9F">
              <w:rPr>
                <w:noProof/>
                <w:webHidden/>
              </w:rPr>
            </w:r>
            <w:r w:rsidR="00121E9F">
              <w:rPr>
                <w:noProof/>
                <w:webHidden/>
              </w:rPr>
              <w:fldChar w:fldCharType="separate"/>
            </w:r>
            <w:r w:rsidR="00121E9F">
              <w:rPr>
                <w:noProof/>
                <w:webHidden/>
              </w:rPr>
              <w:t>30</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78" w:history="1">
            <w:r w:rsidR="00121E9F" w:rsidRPr="00296DC4">
              <w:rPr>
                <w:rStyle w:val="Hyperlink"/>
                <w:noProof/>
              </w:rPr>
              <w:t>97.</w:t>
            </w:r>
            <w:r w:rsidR="00121E9F">
              <w:rPr>
                <w:rFonts w:eastAsiaTheme="minorEastAsia"/>
                <w:noProof/>
              </w:rPr>
              <w:tab/>
            </w:r>
            <w:r w:rsidR="00121E9F" w:rsidRPr="00296DC4">
              <w:rPr>
                <w:rStyle w:val="Hyperlink"/>
                <w:noProof/>
              </w:rPr>
              <w:t>Loans/Investments Serviced for Other Organizations (Amount/Number) (Q.77)</w:t>
            </w:r>
            <w:r w:rsidR="00121E9F">
              <w:rPr>
                <w:noProof/>
                <w:webHidden/>
              </w:rPr>
              <w:tab/>
            </w:r>
            <w:r w:rsidR="00121E9F">
              <w:rPr>
                <w:noProof/>
                <w:webHidden/>
              </w:rPr>
              <w:fldChar w:fldCharType="begin"/>
            </w:r>
            <w:r w:rsidR="00121E9F">
              <w:rPr>
                <w:noProof/>
                <w:webHidden/>
              </w:rPr>
              <w:instrText xml:space="preserve"> PAGEREF _Toc512591978 \h </w:instrText>
            </w:r>
            <w:r w:rsidR="00121E9F">
              <w:rPr>
                <w:noProof/>
                <w:webHidden/>
              </w:rPr>
            </w:r>
            <w:r w:rsidR="00121E9F">
              <w:rPr>
                <w:noProof/>
                <w:webHidden/>
              </w:rPr>
              <w:fldChar w:fldCharType="separate"/>
            </w:r>
            <w:r w:rsidR="00121E9F">
              <w:rPr>
                <w:noProof/>
                <w:webHidden/>
              </w:rPr>
              <w:t>30</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79" w:history="1">
            <w:r w:rsidR="00121E9F" w:rsidRPr="00296DC4">
              <w:rPr>
                <w:rStyle w:val="Hyperlink"/>
                <w:noProof/>
              </w:rPr>
              <w:t>98.</w:t>
            </w:r>
            <w:r w:rsidR="00121E9F">
              <w:rPr>
                <w:rFonts w:eastAsiaTheme="minorEastAsia"/>
                <w:noProof/>
              </w:rPr>
              <w:tab/>
            </w:r>
            <w:r w:rsidR="00121E9F" w:rsidRPr="00296DC4">
              <w:rPr>
                <w:rStyle w:val="Hyperlink"/>
                <w:noProof/>
              </w:rPr>
              <w:t>Will you Provide the Following Impact Data in a Transaction Level Report? (Q.78)</w:t>
            </w:r>
            <w:r w:rsidR="00121E9F">
              <w:rPr>
                <w:noProof/>
                <w:webHidden/>
              </w:rPr>
              <w:tab/>
            </w:r>
            <w:r w:rsidR="00121E9F">
              <w:rPr>
                <w:noProof/>
                <w:webHidden/>
              </w:rPr>
              <w:fldChar w:fldCharType="begin"/>
            </w:r>
            <w:r w:rsidR="00121E9F">
              <w:rPr>
                <w:noProof/>
                <w:webHidden/>
              </w:rPr>
              <w:instrText xml:space="preserve"> PAGEREF _Toc512591979 \h </w:instrText>
            </w:r>
            <w:r w:rsidR="00121E9F">
              <w:rPr>
                <w:noProof/>
                <w:webHidden/>
              </w:rPr>
            </w:r>
            <w:r w:rsidR="00121E9F">
              <w:rPr>
                <w:noProof/>
                <w:webHidden/>
              </w:rPr>
              <w:fldChar w:fldCharType="separate"/>
            </w:r>
            <w:r w:rsidR="00121E9F">
              <w:rPr>
                <w:noProof/>
                <w:webHidden/>
              </w:rPr>
              <w:t>30</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80" w:history="1">
            <w:r w:rsidR="00121E9F" w:rsidRPr="00296DC4">
              <w:rPr>
                <w:rStyle w:val="Hyperlink"/>
                <w:noProof/>
              </w:rPr>
              <w:t>99.</w:t>
            </w:r>
            <w:r w:rsidR="00121E9F">
              <w:rPr>
                <w:rFonts w:eastAsiaTheme="minorEastAsia"/>
                <w:noProof/>
              </w:rPr>
              <w:tab/>
            </w:r>
            <w:r w:rsidR="00121E9F" w:rsidRPr="00296DC4">
              <w:rPr>
                <w:rStyle w:val="Hyperlink"/>
                <w:noProof/>
              </w:rPr>
              <w:t>Type of Jobs Reported (Q.79)</w:t>
            </w:r>
            <w:r w:rsidR="00121E9F">
              <w:rPr>
                <w:noProof/>
                <w:webHidden/>
              </w:rPr>
              <w:tab/>
            </w:r>
            <w:r w:rsidR="00121E9F">
              <w:rPr>
                <w:noProof/>
                <w:webHidden/>
              </w:rPr>
              <w:fldChar w:fldCharType="begin"/>
            </w:r>
            <w:r w:rsidR="00121E9F">
              <w:rPr>
                <w:noProof/>
                <w:webHidden/>
              </w:rPr>
              <w:instrText xml:space="preserve"> PAGEREF _Toc512591980 \h </w:instrText>
            </w:r>
            <w:r w:rsidR="00121E9F">
              <w:rPr>
                <w:noProof/>
                <w:webHidden/>
              </w:rPr>
            </w:r>
            <w:r w:rsidR="00121E9F">
              <w:rPr>
                <w:noProof/>
                <w:webHidden/>
              </w:rPr>
              <w:fldChar w:fldCharType="separate"/>
            </w:r>
            <w:r w:rsidR="00121E9F">
              <w:rPr>
                <w:noProof/>
                <w:webHidden/>
              </w:rPr>
              <w:t>30</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81" w:history="1">
            <w:r w:rsidR="00121E9F" w:rsidRPr="00296DC4">
              <w:rPr>
                <w:rStyle w:val="Hyperlink"/>
                <w:noProof/>
              </w:rPr>
              <w:t>100.</w:t>
            </w:r>
            <w:r w:rsidR="00121E9F">
              <w:rPr>
                <w:rFonts w:eastAsiaTheme="minorEastAsia"/>
                <w:noProof/>
              </w:rPr>
              <w:tab/>
            </w:r>
            <w:r w:rsidR="00121E9F" w:rsidRPr="00296DC4">
              <w:rPr>
                <w:rStyle w:val="Hyperlink"/>
                <w:noProof/>
              </w:rPr>
              <w:t>Jobs in Portfolio Businesses at Time of Loan/Investment (Q.80)</w:t>
            </w:r>
            <w:r w:rsidR="00121E9F">
              <w:rPr>
                <w:noProof/>
                <w:webHidden/>
              </w:rPr>
              <w:tab/>
            </w:r>
            <w:r w:rsidR="00121E9F">
              <w:rPr>
                <w:noProof/>
                <w:webHidden/>
              </w:rPr>
              <w:fldChar w:fldCharType="begin"/>
            </w:r>
            <w:r w:rsidR="00121E9F">
              <w:rPr>
                <w:noProof/>
                <w:webHidden/>
              </w:rPr>
              <w:instrText xml:space="preserve"> PAGEREF _Toc512591981 \h </w:instrText>
            </w:r>
            <w:r w:rsidR="00121E9F">
              <w:rPr>
                <w:noProof/>
                <w:webHidden/>
              </w:rPr>
            </w:r>
            <w:r w:rsidR="00121E9F">
              <w:rPr>
                <w:noProof/>
                <w:webHidden/>
              </w:rPr>
              <w:fldChar w:fldCharType="separate"/>
            </w:r>
            <w:r w:rsidR="00121E9F">
              <w:rPr>
                <w:noProof/>
                <w:webHidden/>
              </w:rPr>
              <w:t>30</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82" w:history="1">
            <w:r w:rsidR="00121E9F" w:rsidRPr="00296DC4">
              <w:rPr>
                <w:rStyle w:val="Hyperlink"/>
                <w:noProof/>
              </w:rPr>
              <w:t>101.</w:t>
            </w:r>
            <w:r w:rsidR="00121E9F">
              <w:rPr>
                <w:rFonts w:eastAsiaTheme="minorEastAsia"/>
                <w:noProof/>
              </w:rPr>
              <w:tab/>
            </w:r>
            <w:r w:rsidR="00121E9F" w:rsidRPr="00296DC4">
              <w:rPr>
                <w:rStyle w:val="Hyperlink"/>
                <w:noProof/>
              </w:rPr>
              <w:t>Jobs at Reporting Period End (Q.81)</w:t>
            </w:r>
            <w:r w:rsidR="00121E9F">
              <w:rPr>
                <w:noProof/>
                <w:webHidden/>
              </w:rPr>
              <w:tab/>
            </w:r>
            <w:r w:rsidR="00121E9F">
              <w:rPr>
                <w:noProof/>
                <w:webHidden/>
              </w:rPr>
              <w:fldChar w:fldCharType="begin"/>
            </w:r>
            <w:r w:rsidR="00121E9F">
              <w:rPr>
                <w:noProof/>
                <w:webHidden/>
              </w:rPr>
              <w:instrText xml:space="preserve"> PAGEREF _Toc512591982 \h </w:instrText>
            </w:r>
            <w:r w:rsidR="00121E9F">
              <w:rPr>
                <w:noProof/>
                <w:webHidden/>
              </w:rPr>
            </w:r>
            <w:r w:rsidR="00121E9F">
              <w:rPr>
                <w:noProof/>
                <w:webHidden/>
              </w:rPr>
              <w:fldChar w:fldCharType="separate"/>
            </w:r>
            <w:r w:rsidR="00121E9F">
              <w:rPr>
                <w:noProof/>
                <w:webHidden/>
              </w:rPr>
              <w:t>30</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83" w:history="1">
            <w:r w:rsidR="00121E9F" w:rsidRPr="00296DC4">
              <w:rPr>
                <w:rStyle w:val="Hyperlink"/>
                <w:noProof/>
              </w:rPr>
              <w:t>102.</w:t>
            </w:r>
            <w:r w:rsidR="00121E9F">
              <w:rPr>
                <w:rFonts w:eastAsiaTheme="minorEastAsia"/>
                <w:noProof/>
              </w:rPr>
              <w:tab/>
            </w:r>
            <w:r w:rsidR="00121E9F" w:rsidRPr="00296DC4">
              <w:rPr>
                <w:rStyle w:val="Hyperlink"/>
                <w:noProof/>
              </w:rPr>
              <w:t>Source of Job Estimates (Q.82a)</w:t>
            </w:r>
            <w:r w:rsidR="00121E9F">
              <w:rPr>
                <w:noProof/>
                <w:webHidden/>
              </w:rPr>
              <w:tab/>
            </w:r>
            <w:r w:rsidR="00121E9F">
              <w:rPr>
                <w:noProof/>
                <w:webHidden/>
              </w:rPr>
              <w:fldChar w:fldCharType="begin"/>
            </w:r>
            <w:r w:rsidR="00121E9F">
              <w:rPr>
                <w:noProof/>
                <w:webHidden/>
              </w:rPr>
              <w:instrText xml:space="preserve"> PAGEREF _Toc512591983 \h </w:instrText>
            </w:r>
            <w:r w:rsidR="00121E9F">
              <w:rPr>
                <w:noProof/>
                <w:webHidden/>
              </w:rPr>
            </w:r>
            <w:r w:rsidR="00121E9F">
              <w:rPr>
                <w:noProof/>
                <w:webHidden/>
              </w:rPr>
              <w:fldChar w:fldCharType="separate"/>
            </w:r>
            <w:r w:rsidR="00121E9F">
              <w:rPr>
                <w:noProof/>
                <w:webHidden/>
              </w:rPr>
              <w:t>31</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84" w:history="1">
            <w:r w:rsidR="00121E9F" w:rsidRPr="00296DC4">
              <w:rPr>
                <w:rStyle w:val="Hyperlink"/>
                <w:noProof/>
              </w:rPr>
              <w:t>103.</w:t>
            </w:r>
            <w:r w:rsidR="00121E9F">
              <w:rPr>
                <w:rFonts w:eastAsiaTheme="minorEastAsia"/>
                <w:noProof/>
              </w:rPr>
              <w:tab/>
            </w:r>
            <w:r w:rsidR="00121E9F" w:rsidRPr="00296DC4">
              <w:rPr>
                <w:rStyle w:val="Hyperlink"/>
                <w:noProof/>
              </w:rPr>
              <w:t>Source of Job Estimates – Other (Q.82b)</w:t>
            </w:r>
            <w:r w:rsidR="00121E9F">
              <w:rPr>
                <w:noProof/>
                <w:webHidden/>
              </w:rPr>
              <w:tab/>
            </w:r>
            <w:r w:rsidR="00121E9F">
              <w:rPr>
                <w:noProof/>
                <w:webHidden/>
              </w:rPr>
              <w:fldChar w:fldCharType="begin"/>
            </w:r>
            <w:r w:rsidR="00121E9F">
              <w:rPr>
                <w:noProof/>
                <w:webHidden/>
              </w:rPr>
              <w:instrText xml:space="preserve"> PAGEREF _Toc512591984 \h </w:instrText>
            </w:r>
            <w:r w:rsidR="00121E9F">
              <w:rPr>
                <w:noProof/>
                <w:webHidden/>
              </w:rPr>
            </w:r>
            <w:r w:rsidR="00121E9F">
              <w:rPr>
                <w:noProof/>
                <w:webHidden/>
              </w:rPr>
              <w:fldChar w:fldCharType="separate"/>
            </w:r>
            <w:r w:rsidR="00121E9F">
              <w:rPr>
                <w:noProof/>
                <w:webHidden/>
              </w:rPr>
              <w:t>31</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85" w:history="1">
            <w:r w:rsidR="00121E9F" w:rsidRPr="00296DC4">
              <w:rPr>
                <w:rStyle w:val="Hyperlink"/>
                <w:noProof/>
              </w:rPr>
              <w:t>104.</w:t>
            </w:r>
            <w:r w:rsidR="00121E9F">
              <w:rPr>
                <w:rFonts w:eastAsiaTheme="minorEastAsia"/>
                <w:noProof/>
              </w:rPr>
              <w:tab/>
            </w:r>
            <w:r w:rsidR="00121E9F" w:rsidRPr="00296DC4">
              <w:rPr>
                <w:rStyle w:val="Hyperlink"/>
                <w:noProof/>
              </w:rPr>
              <w:t>Projected Number of Housing Units (Q.83)</w:t>
            </w:r>
            <w:r w:rsidR="00121E9F">
              <w:rPr>
                <w:noProof/>
                <w:webHidden/>
              </w:rPr>
              <w:tab/>
            </w:r>
            <w:r w:rsidR="00121E9F">
              <w:rPr>
                <w:noProof/>
                <w:webHidden/>
              </w:rPr>
              <w:fldChar w:fldCharType="begin"/>
            </w:r>
            <w:r w:rsidR="00121E9F">
              <w:rPr>
                <w:noProof/>
                <w:webHidden/>
              </w:rPr>
              <w:instrText xml:space="preserve"> PAGEREF _Toc512591985 \h </w:instrText>
            </w:r>
            <w:r w:rsidR="00121E9F">
              <w:rPr>
                <w:noProof/>
                <w:webHidden/>
              </w:rPr>
            </w:r>
            <w:r w:rsidR="00121E9F">
              <w:rPr>
                <w:noProof/>
                <w:webHidden/>
              </w:rPr>
              <w:fldChar w:fldCharType="separate"/>
            </w:r>
            <w:r w:rsidR="00121E9F">
              <w:rPr>
                <w:noProof/>
                <w:webHidden/>
              </w:rPr>
              <w:t>31</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86" w:history="1">
            <w:r w:rsidR="00121E9F" w:rsidRPr="00296DC4">
              <w:rPr>
                <w:rStyle w:val="Hyperlink"/>
                <w:noProof/>
              </w:rPr>
              <w:t>105.</w:t>
            </w:r>
            <w:r w:rsidR="00121E9F">
              <w:rPr>
                <w:rFonts w:eastAsiaTheme="minorEastAsia"/>
                <w:noProof/>
              </w:rPr>
              <w:tab/>
            </w:r>
            <w:r w:rsidR="00121E9F" w:rsidRPr="00296DC4">
              <w:rPr>
                <w:rStyle w:val="Hyperlink"/>
                <w:noProof/>
              </w:rPr>
              <w:t>Projected Number of Affordable Housing Units (Q.84)</w:t>
            </w:r>
            <w:r w:rsidR="00121E9F">
              <w:rPr>
                <w:noProof/>
                <w:webHidden/>
              </w:rPr>
              <w:tab/>
            </w:r>
            <w:r w:rsidR="00121E9F">
              <w:rPr>
                <w:noProof/>
                <w:webHidden/>
              </w:rPr>
              <w:fldChar w:fldCharType="begin"/>
            </w:r>
            <w:r w:rsidR="00121E9F">
              <w:rPr>
                <w:noProof/>
                <w:webHidden/>
              </w:rPr>
              <w:instrText xml:space="preserve"> PAGEREF _Toc512591986 \h </w:instrText>
            </w:r>
            <w:r w:rsidR="00121E9F">
              <w:rPr>
                <w:noProof/>
                <w:webHidden/>
              </w:rPr>
            </w:r>
            <w:r w:rsidR="00121E9F">
              <w:rPr>
                <w:noProof/>
                <w:webHidden/>
              </w:rPr>
              <w:fldChar w:fldCharType="separate"/>
            </w:r>
            <w:r w:rsidR="00121E9F">
              <w:rPr>
                <w:noProof/>
                <w:webHidden/>
              </w:rPr>
              <w:t>31</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87" w:history="1">
            <w:r w:rsidR="00121E9F" w:rsidRPr="00296DC4">
              <w:rPr>
                <w:rStyle w:val="Hyperlink"/>
                <w:noProof/>
              </w:rPr>
              <w:t>106.</w:t>
            </w:r>
            <w:r w:rsidR="00121E9F">
              <w:rPr>
                <w:rFonts w:eastAsiaTheme="minorEastAsia"/>
                <w:noProof/>
              </w:rPr>
              <w:tab/>
            </w:r>
            <w:r w:rsidR="00121E9F" w:rsidRPr="00296DC4">
              <w:rPr>
                <w:rStyle w:val="Hyperlink"/>
                <w:noProof/>
              </w:rPr>
              <w:t>Number of First-Time Homebuyers (Q.85)</w:t>
            </w:r>
            <w:r w:rsidR="00121E9F">
              <w:rPr>
                <w:noProof/>
                <w:webHidden/>
              </w:rPr>
              <w:tab/>
            </w:r>
            <w:r w:rsidR="00121E9F">
              <w:rPr>
                <w:noProof/>
                <w:webHidden/>
              </w:rPr>
              <w:fldChar w:fldCharType="begin"/>
            </w:r>
            <w:r w:rsidR="00121E9F">
              <w:rPr>
                <w:noProof/>
                <w:webHidden/>
              </w:rPr>
              <w:instrText xml:space="preserve"> PAGEREF _Toc512591987 \h </w:instrText>
            </w:r>
            <w:r w:rsidR="00121E9F">
              <w:rPr>
                <w:noProof/>
                <w:webHidden/>
              </w:rPr>
            </w:r>
            <w:r w:rsidR="00121E9F">
              <w:rPr>
                <w:noProof/>
                <w:webHidden/>
              </w:rPr>
              <w:fldChar w:fldCharType="separate"/>
            </w:r>
            <w:r w:rsidR="00121E9F">
              <w:rPr>
                <w:noProof/>
                <w:webHidden/>
              </w:rPr>
              <w:t>31</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88" w:history="1">
            <w:r w:rsidR="00121E9F" w:rsidRPr="00296DC4">
              <w:rPr>
                <w:rStyle w:val="Hyperlink"/>
                <w:noProof/>
              </w:rPr>
              <w:t>107.</w:t>
            </w:r>
            <w:r w:rsidR="00121E9F">
              <w:rPr>
                <w:rFonts w:eastAsiaTheme="minorEastAsia"/>
                <w:noProof/>
              </w:rPr>
              <w:tab/>
            </w:r>
            <w:r w:rsidR="00121E9F" w:rsidRPr="00296DC4">
              <w:rPr>
                <w:rStyle w:val="Hyperlink"/>
                <w:noProof/>
              </w:rPr>
              <w:t>Capacity of Community Facilities – Educational (Q.86a)</w:t>
            </w:r>
            <w:r w:rsidR="00121E9F">
              <w:rPr>
                <w:noProof/>
                <w:webHidden/>
              </w:rPr>
              <w:tab/>
            </w:r>
            <w:r w:rsidR="00121E9F">
              <w:rPr>
                <w:noProof/>
                <w:webHidden/>
              </w:rPr>
              <w:fldChar w:fldCharType="begin"/>
            </w:r>
            <w:r w:rsidR="00121E9F">
              <w:rPr>
                <w:noProof/>
                <w:webHidden/>
              </w:rPr>
              <w:instrText xml:space="preserve"> PAGEREF _Toc512591988 \h </w:instrText>
            </w:r>
            <w:r w:rsidR="00121E9F">
              <w:rPr>
                <w:noProof/>
                <w:webHidden/>
              </w:rPr>
            </w:r>
            <w:r w:rsidR="00121E9F">
              <w:rPr>
                <w:noProof/>
                <w:webHidden/>
              </w:rPr>
              <w:fldChar w:fldCharType="separate"/>
            </w:r>
            <w:r w:rsidR="00121E9F">
              <w:rPr>
                <w:noProof/>
                <w:webHidden/>
              </w:rPr>
              <w:t>31</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89" w:history="1">
            <w:r w:rsidR="00121E9F" w:rsidRPr="00296DC4">
              <w:rPr>
                <w:rStyle w:val="Hyperlink"/>
                <w:noProof/>
              </w:rPr>
              <w:t>108.</w:t>
            </w:r>
            <w:r w:rsidR="00121E9F">
              <w:rPr>
                <w:rFonts w:eastAsiaTheme="minorEastAsia"/>
                <w:noProof/>
              </w:rPr>
              <w:tab/>
            </w:r>
            <w:r w:rsidR="00121E9F" w:rsidRPr="00296DC4">
              <w:rPr>
                <w:rStyle w:val="Hyperlink"/>
                <w:noProof/>
              </w:rPr>
              <w:t>Capacity of Community Facilities – Childcare (Q.86b)</w:t>
            </w:r>
            <w:r w:rsidR="00121E9F">
              <w:rPr>
                <w:noProof/>
                <w:webHidden/>
              </w:rPr>
              <w:tab/>
            </w:r>
            <w:r w:rsidR="00121E9F">
              <w:rPr>
                <w:noProof/>
                <w:webHidden/>
              </w:rPr>
              <w:fldChar w:fldCharType="begin"/>
            </w:r>
            <w:r w:rsidR="00121E9F">
              <w:rPr>
                <w:noProof/>
                <w:webHidden/>
              </w:rPr>
              <w:instrText xml:space="preserve"> PAGEREF _Toc512591989 \h </w:instrText>
            </w:r>
            <w:r w:rsidR="00121E9F">
              <w:rPr>
                <w:noProof/>
                <w:webHidden/>
              </w:rPr>
            </w:r>
            <w:r w:rsidR="00121E9F">
              <w:rPr>
                <w:noProof/>
                <w:webHidden/>
              </w:rPr>
              <w:fldChar w:fldCharType="separate"/>
            </w:r>
            <w:r w:rsidR="00121E9F">
              <w:rPr>
                <w:noProof/>
                <w:webHidden/>
              </w:rPr>
              <w:t>31</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90" w:history="1">
            <w:r w:rsidR="00121E9F" w:rsidRPr="00296DC4">
              <w:rPr>
                <w:rStyle w:val="Hyperlink"/>
                <w:noProof/>
              </w:rPr>
              <w:t>109.</w:t>
            </w:r>
            <w:r w:rsidR="00121E9F">
              <w:rPr>
                <w:rFonts w:eastAsiaTheme="minorEastAsia"/>
                <w:noProof/>
              </w:rPr>
              <w:tab/>
            </w:r>
            <w:r w:rsidR="00121E9F" w:rsidRPr="00296DC4">
              <w:rPr>
                <w:rStyle w:val="Hyperlink"/>
                <w:noProof/>
              </w:rPr>
              <w:t>Capacity of Community Facilities – Healthcare (Q.86c)</w:t>
            </w:r>
            <w:r w:rsidR="00121E9F">
              <w:rPr>
                <w:noProof/>
                <w:webHidden/>
              </w:rPr>
              <w:tab/>
            </w:r>
            <w:r w:rsidR="00121E9F">
              <w:rPr>
                <w:noProof/>
                <w:webHidden/>
              </w:rPr>
              <w:fldChar w:fldCharType="begin"/>
            </w:r>
            <w:r w:rsidR="00121E9F">
              <w:rPr>
                <w:noProof/>
                <w:webHidden/>
              </w:rPr>
              <w:instrText xml:space="preserve"> PAGEREF _Toc512591990 \h </w:instrText>
            </w:r>
            <w:r w:rsidR="00121E9F">
              <w:rPr>
                <w:noProof/>
                <w:webHidden/>
              </w:rPr>
            </w:r>
            <w:r w:rsidR="00121E9F">
              <w:rPr>
                <w:noProof/>
                <w:webHidden/>
              </w:rPr>
              <w:fldChar w:fldCharType="separate"/>
            </w:r>
            <w:r w:rsidR="00121E9F">
              <w:rPr>
                <w:noProof/>
                <w:webHidden/>
              </w:rPr>
              <w:t>32</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91" w:history="1">
            <w:r w:rsidR="00121E9F" w:rsidRPr="00296DC4">
              <w:rPr>
                <w:rStyle w:val="Hyperlink"/>
                <w:noProof/>
              </w:rPr>
              <w:t>110.</w:t>
            </w:r>
            <w:r w:rsidR="00121E9F">
              <w:rPr>
                <w:rFonts w:eastAsiaTheme="minorEastAsia"/>
                <w:noProof/>
              </w:rPr>
              <w:tab/>
            </w:r>
            <w:r w:rsidR="00121E9F" w:rsidRPr="00296DC4">
              <w:rPr>
                <w:rStyle w:val="Hyperlink"/>
                <w:noProof/>
              </w:rPr>
              <w:t>Capacity of Community Facilities - Arts Center (Q.86d)</w:t>
            </w:r>
            <w:r w:rsidR="00121E9F">
              <w:rPr>
                <w:noProof/>
                <w:webHidden/>
              </w:rPr>
              <w:tab/>
            </w:r>
            <w:r w:rsidR="00121E9F">
              <w:rPr>
                <w:noProof/>
                <w:webHidden/>
              </w:rPr>
              <w:fldChar w:fldCharType="begin"/>
            </w:r>
            <w:r w:rsidR="00121E9F">
              <w:rPr>
                <w:noProof/>
                <w:webHidden/>
              </w:rPr>
              <w:instrText xml:space="preserve"> PAGEREF _Toc512591991 \h </w:instrText>
            </w:r>
            <w:r w:rsidR="00121E9F">
              <w:rPr>
                <w:noProof/>
                <w:webHidden/>
              </w:rPr>
            </w:r>
            <w:r w:rsidR="00121E9F">
              <w:rPr>
                <w:noProof/>
                <w:webHidden/>
              </w:rPr>
              <w:fldChar w:fldCharType="separate"/>
            </w:r>
            <w:r w:rsidR="00121E9F">
              <w:rPr>
                <w:noProof/>
                <w:webHidden/>
              </w:rPr>
              <w:t>32</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92" w:history="1">
            <w:r w:rsidR="00121E9F" w:rsidRPr="00296DC4">
              <w:rPr>
                <w:rStyle w:val="Hyperlink"/>
                <w:noProof/>
              </w:rPr>
              <w:t>111.</w:t>
            </w:r>
            <w:r w:rsidR="00121E9F">
              <w:rPr>
                <w:rFonts w:eastAsiaTheme="minorEastAsia"/>
                <w:noProof/>
              </w:rPr>
              <w:tab/>
            </w:r>
            <w:r w:rsidR="00121E9F" w:rsidRPr="00296DC4">
              <w:rPr>
                <w:rStyle w:val="Hyperlink"/>
                <w:noProof/>
              </w:rPr>
              <w:t>Capacity of Community Facilities – Other (Q.86e)</w:t>
            </w:r>
            <w:r w:rsidR="00121E9F">
              <w:rPr>
                <w:noProof/>
                <w:webHidden/>
              </w:rPr>
              <w:tab/>
            </w:r>
            <w:r w:rsidR="00121E9F">
              <w:rPr>
                <w:noProof/>
                <w:webHidden/>
              </w:rPr>
              <w:fldChar w:fldCharType="begin"/>
            </w:r>
            <w:r w:rsidR="00121E9F">
              <w:rPr>
                <w:noProof/>
                <w:webHidden/>
              </w:rPr>
              <w:instrText xml:space="preserve"> PAGEREF _Toc512591992 \h </w:instrText>
            </w:r>
            <w:r w:rsidR="00121E9F">
              <w:rPr>
                <w:noProof/>
                <w:webHidden/>
              </w:rPr>
            </w:r>
            <w:r w:rsidR="00121E9F">
              <w:rPr>
                <w:noProof/>
                <w:webHidden/>
              </w:rPr>
              <w:fldChar w:fldCharType="separate"/>
            </w:r>
            <w:r w:rsidR="00121E9F">
              <w:rPr>
                <w:noProof/>
                <w:webHidden/>
              </w:rPr>
              <w:t>32</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93" w:history="1">
            <w:r w:rsidR="00121E9F" w:rsidRPr="00296DC4">
              <w:rPr>
                <w:rStyle w:val="Hyperlink"/>
                <w:noProof/>
              </w:rPr>
              <w:t>112.</w:t>
            </w:r>
            <w:r w:rsidR="00121E9F">
              <w:rPr>
                <w:rFonts w:eastAsiaTheme="minorEastAsia"/>
                <w:noProof/>
              </w:rPr>
              <w:tab/>
            </w:r>
            <w:r w:rsidR="00121E9F" w:rsidRPr="00296DC4">
              <w:rPr>
                <w:rStyle w:val="Hyperlink"/>
                <w:noProof/>
              </w:rPr>
              <w:t>Projected Square Feet of Commercial Real Estate Property Developed (Q.87)</w:t>
            </w:r>
            <w:r w:rsidR="00121E9F">
              <w:rPr>
                <w:noProof/>
                <w:webHidden/>
              </w:rPr>
              <w:tab/>
            </w:r>
            <w:r w:rsidR="00121E9F">
              <w:rPr>
                <w:noProof/>
                <w:webHidden/>
              </w:rPr>
              <w:fldChar w:fldCharType="begin"/>
            </w:r>
            <w:r w:rsidR="00121E9F">
              <w:rPr>
                <w:noProof/>
                <w:webHidden/>
              </w:rPr>
              <w:instrText xml:space="preserve"> PAGEREF _Toc512591993 \h </w:instrText>
            </w:r>
            <w:r w:rsidR="00121E9F">
              <w:rPr>
                <w:noProof/>
                <w:webHidden/>
              </w:rPr>
            </w:r>
            <w:r w:rsidR="00121E9F">
              <w:rPr>
                <w:noProof/>
                <w:webHidden/>
              </w:rPr>
              <w:fldChar w:fldCharType="separate"/>
            </w:r>
            <w:r w:rsidR="00121E9F">
              <w:rPr>
                <w:noProof/>
                <w:webHidden/>
              </w:rPr>
              <w:t>32</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94" w:history="1">
            <w:r w:rsidR="00121E9F" w:rsidRPr="00296DC4">
              <w:rPr>
                <w:rStyle w:val="Hyperlink"/>
                <w:noProof/>
              </w:rPr>
              <w:t>113.</w:t>
            </w:r>
            <w:r w:rsidR="00121E9F">
              <w:rPr>
                <w:rFonts w:eastAsiaTheme="minorEastAsia"/>
                <w:noProof/>
              </w:rPr>
              <w:tab/>
            </w:r>
            <w:r w:rsidR="00121E9F" w:rsidRPr="00296DC4">
              <w:rPr>
                <w:rStyle w:val="Hyperlink"/>
                <w:noProof/>
              </w:rPr>
              <w:t>Number of Equity Investments Held for 12 Months or More (Q.88)</w:t>
            </w:r>
            <w:r w:rsidR="00121E9F">
              <w:rPr>
                <w:noProof/>
                <w:webHidden/>
              </w:rPr>
              <w:tab/>
            </w:r>
            <w:r w:rsidR="00121E9F">
              <w:rPr>
                <w:noProof/>
                <w:webHidden/>
              </w:rPr>
              <w:fldChar w:fldCharType="begin"/>
            </w:r>
            <w:r w:rsidR="00121E9F">
              <w:rPr>
                <w:noProof/>
                <w:webHidden/>
              </w:rPr>
              <w:instrText xml:space="preserve"> PAGEREF _Toc512591994 \h </w:instrText>
            </w:r>
            <w:r w:rsidR="00121E9F">
              <w:rPr>
                <w:noProof/>
                <w:webHidden/>
              </w:rPr>
            </w:r>
            <w:r w:rsidR="00121E9F">
              <w:rPr>
                <w:noProof/>
                <w:webHidden/>
              </w:rPr>
              <w:fldChar w:fldCharType="separate"/>
            </w:r>
            <w:r w:rsidR="00121E9F">
              <w:rPr>
                <w:noProof/>
                <w:webHidden/>
              </w:rPr>
              <w:t>32</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95" w:history="1">
            <w:r w:rsidR="00121E9F" w:rsidRPr="00296DC4">
              <w:rPr>
                <w:rStyle w:val="Hyperlink"/>
                <w:noProof/>
              </w:rPr>
              <w:t>114.</w:t>
            </w:r>
            <w:r w:rsidR="00121E9F">
              <w:rPr>
                <w:rFonts w:eastAsiaTheme="minorEastAsia"/>
                <w:noProof/>
              </w:rPr>
              <w:tab/>
            </w:r>
            <w:r w:rsidR="00121E9F" w:rsidRPr="00296DC4">
              <w:rPr>
                <w:rStyle w:val="Hyperlink"/>
                <w:noProof/>
              </w:rPr>
              <w:t>Number of Equity Investments Held for 12 Months or More That Have Decreased in value in the Organization's Prior Fiscal Year (Q.89)</w:t>
            </w:r>
            <w:r w:rsidR="00121E9F">
              <w:rPr>
                <w:noProof/>
                <w:webHidden/>
              </w:rPr>
              <w:tab/>
            </w:r>
            <w:r w:rsidR="00121E9F">
              <w:rPr>
                <w:noProof/>
                <w:webHidden/>
              </w:rPr>
              <w:fldChar w:fldCharType="begin"/>
            </w:r>
            <w:r w:rsidR="00121E9F">
              <w:rPr>
                <w:noProof/>
                <w:webHidden/>
              </w:rPr>
              <w:instrText xml:space="preserve"> PAGEREF _Toc512591995 \h </w:instrText>
            </w:r>
            <w:r w:rsidR="00121E9F">
              <w:rPr>
                <w:noProof/>
                <w:webHidden/>
              </w:rPr>
            </w:r>
            <w:r w:rsidR="00121E9F">
              <w:rPr>
                <w:noProof/>
                <w:webHidden/>
              </w:rPr>
              <w:fldChar w:fldCharType="separate"/>
            </w:r>
            <w:r w:rsidR="00121E9F">
              <w:rPr>
                <w:noProof/>
                <w:webHidden/>
              </w:rPr>
              <w:t>32</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96" w:history="1">
            <w:r w:rsidR="00121E9F" w:rsidRPr="00296DC4">
              <w:rPr>
                <w:rStyle w:val="Hyperlink"/>
                <w:noProof/>
              </w:rPr>
              <w:t>115.</w:t>
            </w:r>
            <w:r w:rsidR="00121E9F">
              <w:rPr>
                <w:rFonts w:eastAsiaTheme="minorEastAsia"/>
                <w:noProof/>
              </w:rPr>
              <w:tab/>
            </w:r>
            <w:r w:rsidR="00121E9F" w:rsidRPr="00296DC4">
              <w:rPr>
                <w:rStyle w:val="Hyperlink"/>
                <w:noProof/>
              </w:rPr>
              <w:t>Other Impacts (1) (Description, Number) (Q.90)</w:t>
            </w:r>
            <w:r w:rsidR="00121E9F">
              <w:rPr>
                <w:noProof/>
                <w:webHidden/>
              </w:rPr>
              <w:tab/>
            </w:r>
            <w:r w:rsidR="00121E9F">
              <w:rPr>
                <w:noProof/>
                <w:webHidden/>
              </w:rPr>
              <w:fldChar w:fldCharType="begin"/>
            </w:r>
            <w:r w:rsidR="00121E9F">
              <w:rPr>
                <w:noProof/>
                <w:webHidden/>
              </w:rPr>
              <w:instrText xml:space="preserve"> PAGEREF _Toc512591996 \h </w:instrText>
            </w:r>
            <w:r w:rsidR="00121E9F">
              <w:rPr>
                <w:noProof/>
                <w:webHidden/>
              </w:rPr>
            </w:r>
            <w:r w:rsidR="00121E9F">
              <w:rPr>
                <w:noProof/>
                <w:webHidden/>
              </w:rPr>
              <w:fldChar w:fldCharType="separate"/>
            </w:r>
            <w:r w:rsidR="00121E9F">
              <w:rPr>
                <w:noProof/>
                <w:webHidden/>
              </w:rPr>
              <w:t>32</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97" w:history="1">
            <w:r w:rsidR="00121E9F" w:rsidRPr="00296DC4">
              <w:rPr>
                <w:rStyle w:val="Hyperlink"/>
                <w:noProof/>
              </w:rPr>
              <w:t>116.</w:t>
            </w:r>
            <w:r w:rsidR="00121E9F">
              <w:rPr>
                <w:rFonts w:eastAsiaTheme="minorEastAsia"/>
                <w:noProof/>
              </w:rPr>
              <w:tab/>
            </w:r>
            <w:r w:rsidR="00121E9F" w:rsidRPr="00296DC4">
              <w:rPr>
                <w:rStyle w:val="Hyperlink"/>
                <w:noProof/>
              </w:rPr>
              <w:t>Other Impacts (2) (Description, Number) (Q.91)</w:t>
            </w:r>
            <w:r w:rsidR="00121E9F">
              <w:rPr>
                <w:noProof/>
                <w:webHidden/>
              </w:rPr>
              <w:tab/>
            </w:r>
            <w:r w:rsidR="00121E9F">
              <w:rPr>
                <w:noProof/>
                <w:webHidden/>
              </w:rPr>
              <w:fldChar w:fldCharType="begin"/>
            </w:r>
            <w:r w:rsidR="00121E9F">
              <w:rPr>
                <w:noProof/>
                <w:webHidden/>
              </w:rPr>
              <w:instrText xml:space="preserve"> PAGEREF _Toc512591997 \h </w:instrText>
            </w:r>
            <w:r w:rsidR="00121E9F">
              <w:rPr>
                <w:noProof/>
                <w:webHidden/>
              </w:rPr>
            </w:r>
            <w:r w:rsidR="00121E9F">
              <w:rPr>
                <w:noProof/>
                <w:webHidden/>
              </w:rPr>
              <w:fldChar w:fldCharType="separate"/>
            </w:r>
            <w:r w:rsidR="00121E9F">
              <w:rPr>
                <w:noProof/>
                <w:webHidden/>
              </w:rPr>
              <w:t>33</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98" w:history="1">
            <w:r w:rsidR="00121E9F" w:rsidRPr="00296DC4">
              <w:rPr>
                <w:rStyle w:val="Hyperlink"/>
                <w:noProof/>
              </w:rPr>
              <w:t>117.</w:t>
            </w:r>
            <w:r w:rsidR="00121E9F">
              <w:rPr>
                <w:rFonts w:eastAsiaTheme="minorEastAsia"/>
                <w:noProof/>
              </w:rPr>
              <w:tab/>
            </w:r>
            <w:r w:rsidR="00121E9F" w:rsidRPr="00296DC4">
              <w:rPr>
                <w:rStyle w:val="Hyperlink"/>
                <w:noProof/>
              </w:rPr>
              <w:t>Did the Organization Introduce Any New Products or Services During the Reporting Period? (Q.92)</w:t>
            </w:r>
            <w:r w:rsidR="00121E9F">
              <w:rPr>
                <w:noProof/>
                <w:webHidden/>
              </w:rPr>
              <w:tab/>
            </w:r>
            <w:r w:rsidR="00121E9F">
              <w:rPr>
                <w:noProof/>
                <w:webHidden/>
              </w:rPr>
              <w:fldChar w:fldCharType="begin"/>
            </w:r>
            <w:r w:rsidR="00121E9F">
              <w:rPr>
                <w:noProof/>
                <w:webHidden/>
              </w:rPr>
              <w:instrText xml:space="preserve"> PAGEREF _Toc512591998 \h </w:instrText>
            </w:r>
            <w:r w:rsidR="00121E9F">
              <w:rPr>
                <w:noProof/>
                <w:webHidden/>
              </w:rPr>
            </w:r>
            <w:r w:rsidR="00121E9F">
              <w:rPr>
                <w:noProof/>
                <w:webHidden/>
              </w:rPr>
              <w:fldChar w:fldCharType="separate"/>
            </w:r>
            <w:r w:rsidR="00121E9F">
              <w:rPr>
                <w:noProof/>
                <w:webHidden/>
              </w:rPr>
              <w:t>33</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1999" w:history="1">
            <w:r w:rsidR="00121E9F" w:rsidRPr="00296DC4">
              <w:rPr>
                <w:rStyle w:val="Hyperlink"/>
                <w:noProof/>
              </w:rPr>
              <w:t>118.</w:t>
            </w:r>
            <w:r w:rsidR="00121E9F">
              <w:rPr>
                <w:rFonts w:eastAsiaTheme="minorEastAsia"/>
                <w:noProof/>
              </w:rPr>
              <w:tab/>
            </w:r>
            <w:r w:rsidR="00121E9F" w:rsidRPr="00296DC4">
              <w:rPr>
                <w:rStyle w:val="Hyperlink"/>
                <w:noProof/>
              </w:rPr>
              <w:t>Lending/Investing with Other Certified CDFIs (Q.93)</w:t>
            </w:r>
            <w:r w:rsidR="00121E9F">
              <w:rPr>
                <w:noProof/>
                <w:webHidden/>
              </w:rPr>
              <w:tab/>
            </w:r>
            <w:r w:rsidR="00121E9F">
              <w:rPr>
                <w:noProof/>
                <w:webHidden/>
              </w:rPr>
              <w:fldChar w:fldCharType="begin"/>
            </w:r>
            <w:r w:rsidR="00121E9F">
              <w:rPr>
                <w:noProof/>
                <w:webHidden/>
              </w:rPr>
              <w:instrText xml:space="preserve"> PAGEREF _Toc512591999 \h </w:instrText>
            </w:r>
            <w:r w:rsidR="00121E9F">
              <w:rPr>
                <w:noProof/>
                <w:webHidden/>
              </w:rPr>
            </w:r>
            <w:r w:rsidR="00121E9F">
              <w:rPr>
                <w:noProof/>
                <w:webHidden/>
              </w:rPr>
              <w:fldChar w:fldCharType="separate"/>
            </w:r>
            <w:r w:rsidR="00121E9F">
              <w:rPr>
                <w:noProof/>
                <w:webHidden/>
              </w:rPr>
              <w:t>33</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00" w:history="1">
            <w:r w:rsidR="00121E9F" w:rsidRPr="00296DC4">
              <w:rPr>
                <w:rStyle w:val="Hyperlink"/>
                <w:noProof/>
              </w:rPr>
              <w:t>119.</w:t>
            </w:r>
            <w:r w:rsidR="00121E9F">
              <w:rPr>
                <w:rFonts w:eastAsiaTheme="minorEastAsia"/>
                <w:noProof/>
              </w:rPr>
              <w:tab/>
            </w:r>
            <w:r w:rsidR="00121E9F" w:rsidRPr="00296DC4">
              <w:rPr>
                <w:rStyle w:val="Hyperlink"/>
                <w:noProof/>
              </w:rPr>
              <w:t>Lending/Investing with CDEs (Q.94)</w:t>
            </w:r>
            <w:r w:rsidR="00121E9F">
              <w:rPr>
                <w:noProof/>
                <w:webHidden/>
              </w:rPr>
              <w:tab/>
            </w:r>
            <w:r w:rsidR="00121E9F">
              <w:rPr>
                <w:noProof/>
                <w:webHidden/>
              </w:rPr>
              <w:fldChar w:fldCharType="begin"/>
            </w:r>
            <w:r w:rsidR="00121E9F">
              <w:rPr>
                <w:noProof/>
                <w:webHidden/>
              </w:rPr>
              <w:instrText xml:space="preserve"> PAGEREF _Toc512592000 \h </w:instrText>
            </w:r>
            <w:r w:rsidR="00121E9F">
              <w:rPr>
                <w:noProof/>
                <w:webHidden/>
              </w:rPr>
            </w:r>
            <w:r w:rsidR="00121E9F">
              <w:rPr>
                <w:noProof/>
                <w:webHidden/>
              </w:rPr>
              <w:fldChar w:fldCharType="separate"/>
            </w:r>
            <w:r w:rsidR="00121E9F">
              <w:rPr>
                <w:noProof/>
                <w:webHidden/>
              </w:rPr>
              <w:t>33</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01" w:history="1">
            <w:r w:rsidR="00121E9F" w:rsidRPr="00296DC4">
              <w:rPr>
                <w:rStyle w:val="Hyperlink"/>
                <w:noProof/>
              </w:rPr>
              <w:t>120.</w:t>
            </w:r>
            <w:r w:rsidR="00121E9F">
              <w:rPr>
                <w:rFonts w:eastAsiaTheme="minorEastAsia"/>
                <w:noProof/>
              </w:rPr>
              <w:tab/>
            </w:r>
            <w:r w:rsidR="00121E9F" w:rsidRPr="00296DC4">
              <w:rPr>
                <w:rStyle w:val="Hyperlink"/>
                <w:noProof/>
              </w:rPr>
              <w:t>Housing Technical Assistance (Q.95)</w:t>
            </w:r>
            <w:r w:rsidR="00121E9F">
              <w:rPr>
                <w:noProof/>
                <w:webHidden/>
              </w:rPr>
              <w:tab/>
            </w:r>
            <w:r w:rsidR="00121E9F">
              <w:rPr>
                <w:noProof/>
                <w:webHidden/>
              </w:rPr>
              <w:fldChar w:fldCharType="begin"/>
            </w:r>
            <w:r w:rsidR="00121E9F">
              <w:rPr>
                <w:noProof/>
                <w:webHidden/>
              </w:rPr>
              <w:instrText xml:space="preserve"> PAGEREF _Toc512592001 \h </w:instrText>
            </w:r>
            <w:r w:rsidR="00121E9F">
              <w:rPr>
                <w:noProof/>
                <w:webHidden/>
              </w:rPr>
            </w:r>
            <w:r w:rsidR="00121E9F">
              <w:rPr>
                <w:noProof/>
                <w:webHidden/>
              </w:rPr>
              <w:fldChar w:fldCharType="separate"/>
            </w:r>
            <w:r w:rsidR="00121E9F">
              <w:rPr>
                <w:noProof/>
                <w:webHidden/>
              </w:rPr>
              <w:t>33</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02" w:history="1">
            <w:r w:rsidR="00121E9F" w:rsidRPr="00296DC4">
              <w:rPr>
                <w:rStyle w:val="Hyperlink"/>
                <w:noProof/>
              </w:rPr>
              <w:t>121.</w:t>
            </w:r>
            <w:r w:rsidR="00121E9F">
              <w:rPr>
                <w:rFonts w:eastAsiaTheme="minorEastAsia"/>
                <w:noProof/>
              </w:rPr>
              <w:tab/>
            </w:r>
            <w:r w:rsidR="00121E9F" w:rsidRPr="00296DC4">
              <w:rPr>
                <w:rStyle w:val="Hyperlink"/>
                <w:noProof/>
              </w:rPr>
              <w:t>Homeownership Counseling (Q.96)</w:t>
            </w:r>
            <w:r w:rsidR="00121E9F">
              <w:rPr>
                <w:noProof/>
                <w:webHidden/>
              </w:rPr>
              <w:tab/>
            </w:r>
            <w:r w:rsidR="00121E9F">
              <w:rPr>
                <w:noProof/>
                <w:webHidden/>
              </w:rPr>
              <w:fldChar w:fldCharType="begin"/>
            </w:r>
            <w:r w:rsidR="00121E9F">
              <w:rPr>
                <w:noProof/>
                <w:webHidden/>
              </w:rPr>
              <w:instrText xml:space="preserve"> PAGEREF _Toc512592002 \h </w:instrText>
            </w:r>
            <w:r w:rsidR="00121E9F">
              <w:rPr>
                <w:noProof/>
                <w:webHidden/>
              </w:rPr>
            </w:r>
            <w:r w:rsidR="00121E9F">
              <w:rPr>
                <w:noProof/>
                <w:webHidden/>
              </w:rPr>
              <w:fldChar w:fldCharType="separate"/>
            </w:r>
            <w:r w:rsidR="00121E9F">
              <w:rPr>
                <w:noProof/>
                <w:webHidden/>
              </w:rPr>
              <w:t>33</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03" w:history="1">
            <w:r w:rsidR="00121E9F" w:rsidRPr="00296DC4">
              <w:rPr>
                <w:rStyle w:val="Hyperlink"/>
                <w:noProof/>
              </w:rPr>
              <w:t>122.</w:t>
            </w:r>
            <w:r w:rsidR="00121E9F">
              <w:rPr>
                <w:rFonts w:eastAsiaTheme="minorEastAsia"/>
                <w:noProof/>
              </w:rPr>
              <w:tab/>
            </w:r>
            <w:r w:rsidR="00121E9F" w:rsidRPr="00296DC4">
              <w:rPr>
                <w:rStyle w:val="Hyperlink"/>
                <w:noProof/>
              </w:rPr>
              <w:t>Business Technical Assistance (Q.97)</w:t>
            </w:r>
            <w:r w:rsidR="00121E9F">
              <w:rPr>
                <w:noProof/>
                <w:webHidden/>
              </w:rPr>
              <w:tab/>
            </w:r>
            <w:r w:rsidR="00121E9F">
              <w:rPr>
                <w:noProof/>
                <w:webHidden/>
              </w:rPr>
              <w:fldChar w:fldCharType="begin"/>
            </w:r>
            <w:r w:rsidR="00121E9F">
              <w:rPr>
                <w:noProof/>
                <w:webHidden/>
              </w:rPr>
              <w:instrText xml:space="preserve"> PAGEREF _Toc512592003 \h </w:instrText>
            </w:r>
            <w:r w:rsidR="00121E9F">
              <w:rPr>
                <w:noProof/>
                <w:webHidden/>
              </w:rPr>
            </w:r>
            <w:r w:rsidR="00121E9F">
              <w:rPr>
                <w:noProof/>
                <w:webHidden/>
              </w:rPr>
              <w:fldChar w:fldCharType="separate"/>
            </w:r>
            <w:r w:rsidR="00121E9F">
              <w:rPr>
                <w:noProof/>
                <w:webHidden/>
              </w:rPr>
              <w:t>33</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04" w:history="1">
            <w:r w:rsidR="00121E9F" w:rsidRPr="00296DC4">
              <w:rPr>
                <w:rStyle w:val="Hyperlink"/>
                <w:noProof/>
              </w:rPr>
              <w:t>123.</w:t>
            </w:r>
            <w:r w:rsidR="00121E9F">
              <w:rPr>
                <w:rFonts w:eastAsiaTheme="minorEastAsia"/>
                <w:noProof/>
              </w:rPr>
              <w:tab/>
            </w:r>
            <w:r w:rsidR="00121E9F" w:rsidRPr="00296DC4">
              <w:rPr>
                <w:rStyle w:val="Hyperlink"/>
                <w:noProof/>
              </w:rPr>
              <w:t>Real Estate Technical Assistance (Q.98)</w:t>
            </w:r>
            <w:r w:rsidR="00121E9F">
              <w:rPr>
                <w:noProof/>
                <w:webHidden/>
              </w:rPr>
              <w:tab/>
            </w:r>
            <w:r w:rsidR="00121E9F">
              <w:rPr>
                <w:noProof/>
                <w:webHidden/>
              </w:rPr>
              <w:fldChar w:fldCharType="begin"/>
            </w:r>
            <w:r w:rsidR="00121E9F">
              <w:rPr>
                <w:noProof/>
                <w:webHidden/>
              </w:rPr>
              <w:instrText xml:space="preserve"> PAGEREF _Toc512592004 \h </w:instrText>
            </w:r>
            <w:r w:rsidR="00121E9F">
              <w:rPr>
                <w:noProof/>
                <w:webHidden/>
              </w:rPr>
            </w:r>
            <w:r w:rsidR="00121E9F">
              <w:rPr>
                <w:noProof/>
                <w:webHidden/>
              </w:rPr>
              <w:fldChar w:fldCharType="separate"/>
            </w:r>
            <w:r w:rsidR="00121E9F">
              <w:rPr>
                <w:noProof/>
                <w:webHidden/>
              </w:rPr>
              <w:t>33</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05" w:history="1">
            <w:r w:rsidR="00121E9F" w:rsidRPr="00296DC4">
              <w:rPr>
                <w:rStyle w:val="Hyperlink"/>
                <w:noProof/>
              </w:rPr>
              <w:t>124.</w:t>
            </w:r>
            <w:r w:rsidR="00121E9F">
              <w:rPr>
                <w:rFonts w:eastAsiaTheme="minorEastAsia"/>
                <w:noProof/>
              </w:rPr>
              <w:tab/>
            </w:r>
            <w:r w:rsidR="00121E9F" w:rsidRPr="00296DC4">
              <w:rPr>
                <w:rStyle w:val="Hyperlink"/>
                <w:noProof/>
              </w:rPr>
              <w:t>Credit Counseling (Q.99)</w:t>
            </w:r>
            <w:r w:rsidR="00121E9F">
              <w:rPr>
                <w:noProof/>
                <w:webHidden/>
              </w:rPr>
              <w:tab/>
            </w:r>
            <w:r w:rsidR="00121E9F">
              <w:rPr>
                <w:noProof/>
                <w:webHidden/>
              </w:rPr>
              <w:fldChar w:fldCharType="begin"/>
            </w:r>
            <w:r w:rsidR="00121E9F">
              <w:rPr>
                <w:noProof/>
                <w:webHidden/>
              </w:rPr>
              <w:instrText xml:space="preserve"> PAGEREF _Toc512592005 \h </w:instrText>
            </w:r>
            <w:r w:rsidR="00121E9F">
              <w:rPr>
                <w:noProof/>
                <w:webHidden/>
              </w:rPr>
            </w:r>
            <w:r w:rsidR="00121E9F">
              <w:rPr>
                <w:noProof/>
                <w:webHidden/>
              </w:rPr>
              <w:fldChar w:fldCharType="separate"/>
            </w:r>
            <w:r w:rsidR="00121E9F">
              <w:rPr>
                <w:noProof/>
                <w:webHidden/>
              </w:rPr>
              <w:t>34</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06" w:history="1">
            <w:r w:rsidR="00121E9F" w:rsidRPr="00296DC4">
              <w:rPr>
                <w:rStyle w:val="Hyperlink"/>
                <w:noProof/>
              </w:rPr>
              <w:t>125.</w:t>
            </w:r>
            <w:r w:rsidR="00121E9F">
              <w:rPr>
                <w:rFonts w:eastAsiaTheme="minorEastAsia"/>
                <w:noProof/>
              </w:rPr>
              <w:tab/>
            </w:r>
            <w:r w:rsidR="00121E9F" w:rsidRPr="00296DC4">
              <w:rPr>
                <w:rStyle w:val="Hyperlink"/>
                <w:noProof/>
              </w:rPr>
              <w:t>Financial Education (Q.100)</w:t>
            </w:r>
            <w:r w:rsidR="00121E9F">
              <w:rPr>
                <w:noProof/>
                <w:webHidden/>
              </w:rPr>
              <w:tab/>
            </w:r>
            <w:r w:rsidR="00121E9F">
              <w:rPr>
                <w:noProof/>
                <w:webHidden/>
              </w:rPr>
              <w:fldChar w:fldCharType="begin"/>
            </w:r>
            <w:r w:rsidR="00121E9F">
              <w:rPr>
                <w:noProof/>
                <w:webHidden/>
              </w:rPr>
              <w:instrText xml:space="preserve"> PAGEREF _Toc512592006 \h </w:instrText>
            </w:r>
            <w:r w:rsidR="00121E9F">
              <w:rPr>
                <w:noProof/>
                <w:webHidden/>
              </w:rPr>
            </w:r>
            <w:r w:rsidR="00121E9F">
              <w:rPr>
                <w:noProof/>
                <w:webHidden/>
              </w:rPr>
              <w:fldChar w:fldCharType="separate"/>
            </w:r>
            <w:r w:rsidR="00121E9F">
              <w:rPr>
                <w:noProof/>
                <w:webHidden/>
              </w:rPr>
              <w:t>34</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07" w:history="1">
            <w:r w:rsidR="00121E9F" w:rsidRPr="00296DC4">
              <w:rPr>
                <w:rStyle w:val="Hyperlink"/>
                <w:noProof/>
              </w:rPr>
              <w:t>126.</w:t>
            </w:r>
            <w:r w:rsidR="00121E9F">
              <w:rPr>
                <w:rFonts w:eastAsiaTheme="minorEastAsia"/>
                <w:noProof/>
              </w:rPr>
              <w:tab/>
            </w:r>
            <w:r w:rsidR="00121E9F" w:rsidRPr="00296DC4">
              <w:rPr>
                <w:rStyle w:val="Hyperlink"/>
                <w:noProof/>
              </w:rPr>
              <w:t>Other Services (Not Included Above) (Q.101)</w:t>
            </w:r>
            <w:r w:rsidR="00121E9F">
              <w:rPr>
                <w:noProof/>
                <w:webHidden/>
              </w:rPr>
              <w:tab/>
            </w:r>
            <w:r w:rsidR="00121E9F">
              <w:rPr>
                <w:noProof/>
                <w:webHidden/>
              </w:rPr>
              <w:fldChar w:fldCharType="begin"/>
            </w:r>
            <w:r w:rsidR="00121E9F">
              <w:rPr>
                <w:noProof/>
                <w:webHidden/>
              </w:rPr>
              <w:instrText xml:space="preserve"> PAGEREF _Toc512592007 \h </w:instrText>
            </w:r>
            <w:r w:rsidR="00121E9F">
              <w:rPr>
                <w:noProof/>
                <w:webHidden/>
              </w:rPr>
            </w:r>
            <w:r w:rsidR="00121E9F">
              <w:rPr>
                <w:noProof/>
                <w:webHidden/>
              </w:rPr>
              <w:fldChar w:fldCharType="separate"/>
            </w:r>
            <w:r w:rsidR="00121E9F">
              <w:rPr>
                <w:noProof/>
                <w:webHidden/>
              </w:rPr>
              <w:t>34</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08" w:history="1">
            <w:r w:rsidR="00121E9F" w:rsidRPr="00296DC4">
              <w:rPr>
                <w:rStyle w:val="Hyperlink"/>
                <w:noProof/>
              </w:rPr>
              <w:t>127.</w:t>
            </w:r>
            <w:r w:rsidR="00121E9F">
              <w:rPr>
                <w:rFonts w:eastAsiaTheme="minorEastAsia"/>
                <w:noProof/>
              </w:rPr>
              <w:tab/>
            </w:r>
            <w:r w:rsidR="00121E9F" w:rsidRPr="00296DC4">
              <w:rPr>
                <w:rStyle w:val="Hyperlink"/>
                <w:noProof/>
              </w:rPr>
              <w:t>Total Clients Served (Organization and Other Development Services Providers) (Q.102)</w:t>
            </w:r>
            <w:r w:rsidR="00121E9F">
              <w:rPr>
                <w:noProof/>
                <w:webHidden/>
              </w:rPr>
              <w:tab/>
            </w:r>
            <w:r w:rsidR="00121E9F">
              <w:rPr>
                <w:noProof/>
                <w:webHidden/>
              </w:rPr>
              <w:fldChar w:fldCharType="begin"/>
            </w:r>
            <w:r w:rsidR="00121E9F">
              <w:rPr>
                <w:noProof/>
                <w:webHidden/>
              </w:rPr>
              <w:instrText xml:space="preserve"> PAGEREF _Toc512592008 \h </w:instrText>
            </w:r>
            <w:r w:rsidR="00121E9F">
              <w:rPr>
                <w:noProof/>
                <w:webHidden/>
              </w:rPr>
            </w:r>
            <w:r w:rsidR="00121E9F">
              <w:rPr>
                <w:noProof/>
                <w:webHidden/>
              </w:rPr>
              <w:fldChar w:fldCharType="separate"/>
            </w:r>
            <w:r w:rsidR="00121E9F">
              <w:rPr>
                <w:noProof/>
                <w:webHidden/>
              </w:rPr>
              <w:t>34</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09" w:history="1">
            <w:r w:rsidR="00121E9F" w:rsidRPr="00296DC4">
              <w:rPr>
                <w:rStyle w:val="Hyperlink"/>
                <w:noProof/>
              </w:rPr>
              <w:t>128.</w:t>
            </w:r>
            <w:r w:rsidR="00121E9F">
              <w:rPr>
                <w:rFonts w:eastAsiaTheme="minorEastAsia"/>
                <w:noProof/>
              </w:rPr>
              <w:tab/>
            </w:r>
            <w:r w:rsidR="00121E9F" w:rsidRPr="00296DC4">
              <w:rPr>
                <w:rStyle w:val="Hyperlink"/>
                <w:noProof/>
              </w:rPr>
              <w:t>Affordable Housing (Organization and Other Development Services Providers) (Q.103)</w:t>
            </w:r>
            <w:r w:rsidR="00121E9F">
              <w:rPr>
                <w:noProof/>
                <w:webHidden/>
              </w:rPr>
              <w:tab/>
            </w:r>
            <w:r w:rsidR="00121E9F">
              <w:rPr>
                <w:noProof/>
                <w:webHidden/>
              </w:rPr>
              <w:fldChar w:fldCharType="begin"/>
            </w:r>
            <w:r w:rsidR="00121E9F">
              <w:rPr>
                <w:noProof/>
                <w:webHidden/>
              </w:rPr>
              <w:instrText xml:space="preserve"> PAGEREF _Toc512592009 \h </w:instrText>
            </w:r>
            <w:r w:rsidR="00121E9F">
              <w:rPr>
                <w:noProof/>
                <w:webHidden/>
              </w:rPr>
            </w:r>
            <w:r w:rsidR="00121E9F">
              <w:rPr>
                <w:noProof/>
                <w:webHidden/>
              </w:rPr>
              <w:fldChar w:fldCharType="separate"/>
            </w:r>
            <w:r w:rsidR="00121E9F">
              <w:rPr>
                <w:noProof/>
                <w:webHidden/>
              </w:rPr>
              <w:t>34</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10" w:history="1">
            <w:r w:rsidR="00121E9F" w:rsidRPr="00296DC4">
              <w:rPr>
                <w:rStyle w:val="Hyperlink"/>
                <w:noProof/>
              </w:rPr>
              <w:t>129.</w:t>
            </w:r>
            <w:r w:rsidR="00121E9F">
              <w:rPr>
                <w:rFonts w:eastAsiaTheme="minorEastAsia"/>
                <w:noProof/>
              </w:rPr>
              <w:tab/>
            </w:r>
            <w:r w:rsidR="00121E9F" w:rsidRPr="00296DC4">
              <w:rPr>
                <w:rStyle w:val="Hyperlink"/>
                <w:noProof/>
              </w:rPr>
              <w:t>Economic Development (Organization and Other Development Services Providers) (Q.104)</w:t>
            </w:r>
            <w:r w:rsidR="00121E9F">
              <w:rPr>
                <w:noProof/>
                <w:webHidden/>
              </w:rPr>
              <w:tab/>
            </w:r>
            <w:r w:rsidR="00121E9F">
              <w:rPr>
                <w:noProof/>
                <w:webHidden/>
              </w:rPr>
              <w:fldChar w:fldCharType="begin"/>
            </w:r>
            <w:r w:rsidR="00121E9F">
              <w:rPr>
                <w:noProof/>
                <w:webHidden/>
              </w:rPr>
              <w:instrText xml:space="preserve"> PAGEREF _Toc512592010 \h </w:instrText>
            </w:r>
            <w:r w:rsidR="00121E9F">
              <w:rPr>
                <w:noProof/>
                <w:webHidden/>
              </w:rPr>
            </w:r>
            <w:r w:rsidR="00121E9F">
              <w:rPr>
                <w:noProof/>
                <w:webHidden/>
              </w:rPr>
              <w:fldChar w:fldCharType="separate"/>
            </w:r>
            <w:r w:rsidR="00121E9F">
              <w:rPr>
                <w:noProof/>
                <w:webHidden/>
              </w:rPr>
              <w:t>34</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11" w:history="1">
            <w:r w:rsidR="00121E9F" w:rsidRPr="00296DC4">
              <w:rPr>
                <w:rStyle w:val="Hyperlink"/>
                <w:noProof/>
              </w:rPr>
              <w:t>130.</w:t>
            </w:r>
            <w:r w:rsidR="00121E9F">
              <w:rPr>
                <w:rFonts w:eastAsiaTheme="minorEastAsia"/>
                <w:noProof/>
              </w:rPr>
              <w:tab/>
            </w:r>
            <w:r w:rsidR="00121E9F" w:rsidRPr="00296DC4">
              <w:rPr>
                <w:rStyle w:val="Hyperlink"/>
                <w:noProof/>
              </w:rPr>
              <w:t>Consumer Development (Organization and Other Development Services Providers) (Q.105)</w:t>
            </w:r>
            <w:r w:rsidR="00121E9F">
              <w:rPr>
                <w:noProof/>
                <w:webHidden/>
              </w:rPr>
              <w:tab/>
            </w:r>
            <w:r w:rsidR="00121E9F">
              <w:rPr>
                <w:noProof/>
                <w:webHidden/>
              </w:rPr>
              <w:fldChar w:fldCharType="begin"/>
            </w:r>
            <w:r w:rsidR="00121E9F">
              <w:rPr>
                <w:noProof/>
                <w:webHidden/>
              </w:rPr>
              <w:instrText xml:space="preserve"> PAGEREF _Toc512592011 \h </w:instrText>
            </w:r>
            <w:r w:rsidR="00121E9F">
              <w:rPr>
                <w:noProof/>
                <w:webHidden/>
              </w:rPr>
            </w:r>
            <w:r w:rsidR="00121E9F">
              <w:rPr>
                <w:noProof/>
                <w:webHidden/>
              </w:rPr>
              <w:fldChar w:fldCharType="separate"/>
            </w:r>
            <w:r w:rsidR="00121E9F">
              <w:rPr>
                <w:noProof/>
                <w:webHidden/>
              </w:rPr>
              <w:t>35</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12" w:history="1">
            <w:r w:rsidR="00121E9F" w:rsidRPr="00296DC4">
              <w:rPr>
                <w:rStyle w:val="Hyperlink"/>
                <w:noProof/>
              </w:rPr>
              <w:t>131.</w:t>
            </w:r>
            <w:r w:rsidR="00121E9F">
              <w:rPr>
                <w:rFonts w:eastAsiaTheme="minorEastAsia"/>
                <w:noProof/>
              </w:rPr>
              <w:tab/>
            </w:r>
            <w:r w:rsidR="00121E9F" w:rsidRPr="00296DC4">
              <w:rPr>
                <w:rStyle w:val="Hyperlink"/>
                <w:noProof/>
              </w:rPr>
              <w:t>Other Services (Not Included Above) (Organization and Other Development Services Providers) (Q.106)</w:t>
            </w:r>
            <w:r w:rsidR="00121E9F">
              <w:rPr>
                <w:noProof/>
                <w:webHidden/>
              </w:rPr>
              <w:tab/>
            </w:r>
            <w:r w:rsidR="00121E9F">
              <w:rPr>
                <w:noProof/>
                <w:webHidden/>
              </w:rPr>
              <w:fldChar w:fldCharType="begin"/>
            </w:r>
            <w:r w:rsidR="00121E9F">
              <w:rPr>
                <w:noProof/>
                <w:webHidden/>
              </w:rPr>
              <w:instrText xml:space="preserve"> PAGEREF _Toc512592012 \h </w:instrText>
            </w:r>
            <w:r w:rsidR="00121E9F">
              <w:rPr>
                <w:noProof/>
                <w:webHidden/>
              </w:rPr>
            </w:r>
            <w:r w:rsidR="00121E9F">
              <w:rPr>
                <w:noProof/>
                <w:webHidden/>
              </w:rPr>
              <w:fldChar w:fldCharType="separate"/>
            </w:r>
            <w:r w:rsidR="00121E9F">
              <w:rPr>
                <w:noProof/>
                <w:webHidden/>
              </w:rPr>
              <w:t>35</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13" w:history="1">
            <w:r w:rsidR="00121E9F" w:rsidRPr="00296DC4">
              <w:rPr>
                <w:rStyle w:val="Hyperlink"/>
                <w:noProof/>
              </w:rPr>
              <w:t>132.</w:t>
            </w:r>
            <w:r w:rsidR="00121E9F">
              <w:rPr>
                <w:rFonts w:eastAsiaTheme="minorEastAsia"/>
                <w:noProof/>
              </w:rPr>
              <w:tab/>
            </w:r>
            <w:r w:rsidR="00121E9F" w:rsidRPr="00296DC4">
              <w:rPr>
                <w:rStyle w:val="Hyperlink"/>
                <w:noProof/>
              </w:rPr>
              <w:t>Number of American Indians, Alaska Natives and Native Hawaiians Served (Q.107)</w:t>
            </w:r>
            <w:r w:rsidR="00121E9F">
              <w:rPr>
                <w:noProof/>
                <w:webHidden/>
              </w:rPr>
              <w:tab/>
            </w:r>
            <w:r w:rsidR="00121E9F">
              <w:rPr>
                <w:noProof/>
                <w:webHidden/>
              </w:rPr>
              <w:fldChar w:fldCharType="begin"/>
            </w:r>
            <w:r w:rsidR="00121E9F">
              <w:rPr>
                <w:noProof/>
                <w:webHidden/>
              </w:rPr>
              <w:instrText xml:space="preserve"> PAGEREF _Toc512592013 \h </w:instrText>
            </w:r>
            <w:r w:rsidR="00121E9F">
              <w:rPr>
                <w:noProof/>
                <w:webHidden/>
              </w:rPr>
            </w:r>
            <w:r w:rsidR="00121E9F">
              <w:rPr>
                <w:noProof/>
                <w:webHidden/>
              </w:rPr>
              <w:fldChar w:fldCharType="separate"/>
            </w:r>
            <w:r w:rsidR="00121E9F">
              <w:rPr>
                <w:noProof/>
                <w:webHidden/>
              </w:rPr>
              <w:t>35</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14" w:history="1">
            <w:r w:rsidR="00121E9F" w:rsidRPr="00296DC4">
              <w:rPr>
                <w:rStyle w:val="Hyperlink"/>
                <w:noProof/>
              </w:rPr>
              <w:t>133.</w:t>
            </w:r>
            <w:r w:rsidR="00121E9F">
              <w:rPr>
                <w:rFonts w:eastAsiaTheme="minorEastAsia"/>
                <w:noProof/>
              </w:rPr>
              <w:tab/>
            </w:r>
            <w:r w:rsidR="00121E9F" w:rsidRPr="00296DC4">
              <w:rPr>
                <w:rStyle w:val="Hyperlink"/>
                <w:noProof/>
              </w:rPr>
              <w:t>Total Amount of All Open IDAs (Q.108)</w:t>
            </w:r>
            <w:r w:rsidR="00121E9F">
              <w:rPr>
                <w:noProof/>
                <w:webHidden/>
              </w:rPr>
              <w:tab/>
            </w:r>
            <w:r w:rsidR="00121E9F">
              <w:rPr>
                <w:noProof/>
                <w:webHidden/>
              </w:rPr>
              <w:fldChar w:fldCharType="begin"/>
            </w:r>
            <w:r w:rsidR="00121E9F">
              <w:rPr>
                <w:noProof/>
                <w:webHidden/>
              </w:rPr>
              <w:instrText xml:space="preserve"> PAGEREF _Toc512592014 \h </w:instrText>
            </w:r>
            <w:r w:rsidR="00121E9F">
              <w:rPr>
                <w:noProof/>
                <w:webHidden/>
              </w:rPr>
            </w:r>
            <w:r w:rsidR="00121E9F">
              <w:rPr>
                <w:noProof/>
                <w:webHidden/>
              </w:rPr>
              <w:fldChar w:fldCharType="separate"/>
            </w:r>
            <w:r w:rsidR="00121E9F">
              <w:rPr>
                <w:noProof/>
                <w:webHidden/>
              </w:rPr>
              <w:t>35</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15" w:history="1">
            <w:r w:rsidR="00121E9F" w:rsidRPr="00296DC4">
              <w:rPr>
                <w:rStyle w:val="Hyperlink"/>
                <w:noProof/>
              </w:rPr>
              <w:t>134.</w:t>
            </w:r>
            <w:r w:rsidR="00121E9F">
              <w:rPr>
                <w:rFonts w:eastAsiaTheme="minorEastAsia"/>
                <w:noProof/>
              </w:rPr>
              <w:tab/>
            </w:r>
            <w:r w:rsidR="00121E9F" w:rsidRPr="00296DC4">
              <w:rPr>
                <w:rStyle w:val="Hyperlink"/>
                <w:noProof/>
              </w:rPr>
              <w:t>Total Number of Individual Development Accounts Open (Q.109)</w:t>
            </w:r>
            <w:r w:rsidR="00121E9F">
              <w:rPr>
                <w:noProof/>
                <w:webHidden/>
              </w:rPr>
              <w:tab/>
            </w:r>
            <w:r w:rsidR="00121E9F">
              <w:rPr>
                <w:noProof/>
                <w:webHidden/>
              </w:rPr>
              <w:fldChar w:fldCharType="begin"/>
            </w:r>
            <w:r w:rsidR="00121E9F">
              <w:rPr>
                <w:noProof/>
                <w:webHidden/>
              </w:rPr>
              <w:instrText xml:space="preserve"> PAGEREF _Toc512592015 \h </w:instrText>
            </w:r>
            <w:r w:rsidR="00121E9F">
              <w:rPr>
                <w:noProof/>
                <w:webHidden/>
              </w:rPr>
            </w:r>
            <w:r w:rsidR="00121E9F">
              <w:rPr>
                <w:noProof/>
                <w:webHidden/>
              </w:rPr>
              <w:fldChar w:fldCharType="separate"/>
            </w:r>
            <w:r w:rsidR="00121E9F">
              <w:rPr>
                <w:noProof/>
                <w:webHidden/>
              </w:rPr>
              <w:t>35</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16" w:history="1">
            <w:r w:rsidR="00121E9F" w:rsidRPr="00296DC4">
              <w:rPr>
                <w:rStyle w:val="Hyperlink"/>
                <w:noProof/>
              </w:rPr>
              <w:t>135.</w:t>
            </w:r>
            <w:r w:rsidR="00121E9F">
              <w:rPr>
                <w:rFonts w:eastAsiaTheme="minorEastAsia"/>
                <w:noProof/>
              </w:rPr>
              <w:tab/>
            </w:r>
            <w:r w:rsidR="00121E9F" w:rsidRPr="00296DC4">
              <w:rPr>
                <w:rStyle w:val="Hyperlink"/>
                <w:noProof/>
              </w:rPr>
              <w:t>IDA Withdrawal Purpose Table (Q.110)</w:t>
            </w:r>
            <w:r w:rsidR="00121E9F">
              <w:rPr>
                <w:noProof/>
                <w:webHidden/>
              </w:rPr>
              <w:tab/>
            </w:r>
            <w:r w:rsidR="00121E9F">
              <w:rPr>
                <w:noProof/>
                <w:webHidden/>
              </w:rPr>
              <w:fldChar w:fldCharType="begin"/>
            </w:r>
            <w:r w:rsidR="00121E9F">
              <w:rPr>
                <w:noProof/>
                <w:webHidden/>
              </w:rPr>
              <w:instrText xml:space="preserve"> PAGEREF _Toc512592016 \h </w:instrText>
            </w:r>
            <w:r w:rsidR="00121E9F">
              <w:rPr>
                <w:noProof/>
                <w:webHidden/>
              </w:rPr>
            </w:r>
            <w:r w:rsidR="00121E9F">
              <w:rPr>
                <w:noProof/>
                <w:webHidden/>
              </w:rPr>
              <w:fldChar w:fldCharType="separate"/>
            </w:r>
            <w:r w:rsidR="00121E9F">
              <w:rPr>
                <w:noProof/>
                <w:webHidden/>
              </w:rPr>
              <w:t>35</w:t>
            </w:r>
            <w:r w:rsidR="00121E9F">
              <w:rPr>
                <w:noProof/>
                <w:webHidden/>
              </w:rPr>
              <w:fldChar w:fldCharType="end"/>
            </w:r>
          </w:hyperlink>
        </w:p>
        <w:p w:rsidR="00121E9F" w:rsidRDefault="00E52699">
          <w:pPr>
            <w:pStyle w:val="TOC1"/>
            <w:tabs>
              <w:tab w:val="left" w:pos="660"/>
              <w:tab w:val="right" w:leader="dot" w:pos="9350"/>
            </w:tabs>
            <w:rPr>
              <w:rFonts w:eastAsiaTheme="minorEastAsia"/>
              <w:noProof/>
            </w:rPr>
          </w:pPr>
          <w:hyperlink w:anchor="_Toc512592017" w:history="1">
            <w:r w:rsidR="00121E9F" w:rsidRPr="00296DC4">
              <w:rPr>
                <w:rStyle w:val="Hyperlink"/>
                <w:noProof/>
              </w:rPr>
              <w:t>III.</w:t>
            </w:r>
            <w:r w:rsidR="00121E9F">
              <w:rPr>
                <w:rFonts w:eastAsiaTheme="minorEastAsia"/>
                <w:noProof/>
              </w:rPr>
              <w:tab/>
            </w:r>
            <w:r w:rsidR="00121E9F" w:rsidRPr="00296DC4">
              <w:rPr>
                <w:rStyle w:val="Hyperlink"/>
                <w:noProof/>
              </w:rPr>
              <w:t>Transaction Level Report (TLR)</w:t>
            </w:r>
            <w:r w:rsidR="00121E9F">
              <w:rPr>
                <w:noProof/>
                <w:webHidden/>
              </w:rPr>
              <w:tab/>
            </w:r>
            <w:r w:rsidR="00121E9F">
              <w:rPr>
                <w:noProof/>
                <w:webHidden/>
              </w:rPr>
              <w:fldChar w:fldCharType="begin"/>
            </w:r>
            <w:r w:rsidR="00121E9F">
              <w:rPr>
                <w:noProof/>
                <w:webHidden/>
              </w:rPr>
              <w:instrText xml:space="preserve"> PAGEREF _Toc512592017 \h </w:instrText>
            </w:r>
            <w:r w:rsidR="00121E9F">
              <w:rPr>
                <w:noProof/>
                <w:webHidden/>
              </w:rPr>
            </w:r>
            <w:r w:rsidR="00121E9F">
              <w:rPr>
                <w:noProof/>
                <w:webHidden/>
              </w:rPr>
              <w:fldChar w:fldCharType="separate"/>
            </w:r>
            <w:r w:rsidR="00121E9F">
              <w:rPr>
                <w:noProof/>
                <w:webHidden/>
              </w:rPr>
              <w:t>36</w:t>
            </w:r>
            <w:r w:rsidR="00121E9F">
              <w:rPr>
                <w:noProof/>
                <w:webHidden/>
              </w:rPr>
              <w:fldChar w:fldCharType="end"/>
            </w:r>
          </w:hyperlink>
        </w:p>
        <w:p w:rsidR="00121E9F" w:rsidRDefault="00E52699">
          <w:pPr>
            <w:pStyle w:val="TOC2"/>
            <w:tabs>
              <w:tab w:val="left" w:pos="660"/>
              <w:tab w:val="right" w:leader="dot" w:pos="9350"/>
            </w:tabs>
            <w:rPr>
              <w:rFonts w:eastAsiaTheme="minorEastAsia"/>
              <w:noProof/>
            </w:rPr>
          </w:pPr>
          <w:hyperlink w:anchor="_Toc512592018" w:history="1">
            <w:r w:rsidR="00121E9F" w:rsidRPr="00296DC4">
              <w:rPr>
                <w:rStyle w:val="Hyperlink"/>
                <w:noProof/>
              </w:rPr>
              <w:t>1.</w:t>
            </w:r>
            <w:r w:rsidR="00121E9F">
              <w:rPr>
                <w:rFonts w:eastAsiaTheme="minorEastAsia"/>
                <w:noProof/>
              </w:rPr>
              <w:tab/>
            </w:r>
            <w:r w:rsidR="00121E9F" w:rsidRPr="00296DC4">
              <w:rPr>
                <w:rStyle w:val="Hyperlink"/>
                <w:noProof/>
              </w:rPr>
              <w:t>Submitter Transmission ID (Column A)</w:t>
            </w:r>
            <w:r w:rsidR="00121E9F">
              <w:rPr>
                <w:noProof/>
                <w:webHidden/>
              </w:rPr>
              <w:tab/>
            </w:r>
            <w:r w:rsidR="00121E9F">
              <w:rPr>
                <w:noProof/>
                <w:webHidden/>
              </w:rPr>
              <w:fldChar w:fldCharType="begin"/>
            </w:r>
            <w:r w:rsidR="00121E9F">
              <w:rPr>
                <w:noProof/>
                <w:webHidden/>
              </w:rPr>
              <w:instrText xml:space="preserve"> PAGEREF _Toc512592018 \h </w:instrText>
            </w:r>
            <w:r w:rsidR="00121E9F">
              <w:rPr>
                <w:noProof/>
                <w:webHidden/>
              </w:rPr>
            </w:r>
            <w:r w:rsidR="00121E9F">
              <w:rPr>
                <w:noProof/>
                <w:webHidden/>
              </w:rPr>
              <w:fldChar w:fldCharType="separate"/>
            </w:r>
            <w:r w:rsidR="00121E9F">
              <w:rPr>
                <w:noProof/>
                <w:webHidden/>
              </w:rPr>
              <w:t>36</w:t>
            </w:r>
            <w:r w:rsidR="00121E9F">
              <w:rPr>
                <w:noProof/>
                <w:webHidden/>
              </w:rPr>
              <w:fldChar w:fldCharType="end"/>
            </w:r>
          </w:hyperlink>
        </w:p>
        <w:p w:rsidR="00121E9F" w:rsidRDefault="00E52699">
          <w:pPr>
            <w:pStyle w:val="TOC2"/>
            <w:tabs>
              <w:tab w:val="left" w:pos="660"/>
              <w:tab w:val="right" w:leader="dot" w:pos="9350"/>
            </w:tabs>
            <w:rPr>
              <w:rFonts w:eastAsiaTheme="minorEastAsia"/>
              <w:noProof/>
            </w:rPr>
          </w:pPr>
          <w:hyperlink w:anchor="_Toc512592019" w:history="1">
            <w:r w:rsidR="00121E9F" w:rsidRPr="00296DC4">
              <w:rPr>
                <w:rStyle w:val="Hyperlink"/>
                <w:noProof/>
              </w:rPr>
              <w:t>2.</w:t>
            </w:r>
            <w:r w:rsidR="00121E9F">
              <w:rPr>
                <w:rFonts w:eastAsiaTheme="minorEastAsia"/>
                <w:noProof/>
              </w:rPr>
              <w:tab/>
            </w:r>
            <w:r w:rsidR="00121E9F" w:rsidRPr="00296DC4">
              <w:rPr>
                <w:rStyle w:val="Hyperlink"/>
                <w:noProof/>
              </w:rPr>
              <w:t>Project Number (Column B)</w:t>
            </w:r>
            <w:r w:rsidR="00121E9F">
              <w:rPr>
                <w:noProof/>
                <w:webHidden/>
              </w:rPr>
              <w:tab/>
            </w:r>
            <w:r w:rsidR="00121E9F">
              <w:rPr>
                <w:noProof/>
                <w:webHidden/>
              </w:rPr>
              <w:fldChar w:fldCharType="begin"/>
            </w:r>
            <w:r w:rsidR="00121E9F">
              <w:rPr>
                <w:noProof/>
                <w:webHidden/>
              </w:rPr>
              <w:instrText xml:space="preserve"> PAGEREF _Toc512592019 \h </w:instrText>
            </w:r>
            <w:r w:rsidR="00121E9F">
              <w:rPr>
                <w:noProof/>
                <w:webHidden/>
              </w:rPr>
            </w:r>
            <w:r w:rsidR="00121E9F">
              <w:rPr>
                <w:noProof/>
                <w:webHidden/>
              </w:rPr>
              <w:fldChar w:fldCharType="separate"/>
            </w:r>
            <w:r w:rsidR="00121E9F">
              <w:rPr>
                <w:noProof/>
                <w:webHidden/>
              </w:rPr>
              <w:t>36</w:t>
            </w:r>
            <w:r w:rsidR="00121E9F">
              <w:rPr>
                <w:noProof/>
                <w:webHidden/>
              </w:rPr>
              <w:fldChar w:fldCharType="end"/>
            </w:r>
          </w:hyperlink>
        </w:p>
        <w:p w:rsidR="00121E9F" w:rsidRDefault="00E52699">
          <w:pPr>
            <w:pStyle w:val="TOC2"/>
            <w:tabs>
              <w:tab w:val="left" w:pos="660"/>
              <w:tab w:val="right" w:leader="dot" w:pos="9350"/>
            </w:tabs>
            <w:rPr>
              <w:rFonts w:eastAsiaTheme="minorEastAsia"/>
              <w:noProof/>
            </w:rPr>
          </w:pPr>
          <w:hyperlink w:anchor="_Toc512592020" w:history="1">
            <w:r w:rsidR="00121E9F" w:rsidRPr="00296DC4">
              <w:rPr>
                <w:rStyle w:val="Hyperlink"/>
                <w:noProof/>
              </w:rPr>
              <w:t>3.</w:t>
            </w:r>
            <w:r w:rsidR="00121E9F">
              <w:rPr>
                <w:rFonts w:eastAsiaTheme="minorEastAsia"/>
                <w:noProof/>
              </w:rPr>
              <w:tab/>
            </w:r>
            <w:r w:rsidR="00121E9F" w:rsidRPr="00296DC4">
              <w:rPr>
                <w:rStyle w:val="Hyperlink"/>
                <w:noProof/>
              </w:rPr>
              <w:t>Originator Transaction ID (Column C)</w:t>
            </w:r>
            <w:r w:rsidR="00121E9F">
              <w:rPr>
                <w:noProof/>
                <w:webHidden/>
              </w:rPr>
              <w:tab/>
            </w:r>
            <w:r w:rsidR="00121E9F">
              <w:rPr>
                <w:noProof/>
                <w:webHidden/>
              </w:rPr>
              <w:fldChar w:fldCharType="begin"/>
            </w:r>
            <w:r w:rsidR="00121E9F">
              <w:rPr>
                <w:noProof/>
                <w:webHidden/>
              </w:rPr>
              <w:instrText xml:space="preserve"> PAGEREF _Toc512592020 \h </w:instrText>
            </w:r>
            <w:r w:rsidR="00121E9F">
              <w:rPr>
                <w:noProof/>
                <w:webHidden/>
              </w:rPr>
            </w:r>
            <w:r w:rsidR="00121E9F">
              <w:rPr>
                <w:noProof/>
                <w:webHidden/>
              </w:rPr>
              <w:fldChar w:fldCharType="separate"/>
            </w:r>
            <w:r w:rsidR="00121E9F">
              <w:rPr>
                <w:noProof/>
                <w:webHidden/>
              </w:rPr>
              <w:t>37</w:t>
            </w:r>
            <w:r w:rsidR="00121E9F">
              <w:rPr>
                <w:noProof/>
                <w:webHidden/>
              </w:rPr>
              <w:fldChar w:fldCharType="end"/>
            </w:r>
          </w:hyperlink>
        </w:p>
        <w:p w:rsidR="00121E9F" w:rsidRDefault="00E52699">
          <w:pPr>
            <w:pStyle w:val="TOC2"/>
            <w:tabs>
              <w:tab w:val="left" w:pos="660"/>
              <w:tab w:val="right" w:leader="dot" w:pos="9350"/>
            </w:tabs>
            <w:rPr>
              <w:rFonts w:eastAsiaTheme="minorEastAsia"/>
              <w:noProof/>
            </w:rPr>
          </w:pPr>
          <w:hyperlink w:anchor="_Toc512592021" w:history="1">
            <w:r w:rsidR="00121E9F" w:rsidRPr="00296DC4">
              <w:rPr>
                <w:rStyle w:val="Hyperlink"/>
                <w:noProof/>
              </w:rPr>
              <w:t>4.</w:t>
            </w:r>
            <w:r w:rsidR="00121E9F">
              <w:rPr>
                <w:rFonts w:eastAsiaTheme="minorEastAsia"/>
                <w:noProof/>
              </w:rPr>
              <w:tab/>
            </w:r>
            <w:r w:rsidR="00121E9F" w:rsidRPr="00296DC4">
              <w:rPr>
                <w:rStyle w:val="Hyperlink"/>
                <w:noProof/>
              </w:rPr>
              <w:t>Client ID (Column D)</w:t>
            </w:r>
            <w:r w:rsidR="00121E9F">
              <w:rPr>
                <w:noProof/>
                <w:webHidden/>
              </w:rPr>
              <w:tab/>
            </w:r>
            <w:r w:rsidR="00121E9F">
              <w:rPr>
                <w:noProof/>
                <w:webHidden/>
              </w:rPr>
              <w:fldChar w:fldCharType="begin"/>
            </w:r>
            <w:r w:rsidR="00121E9F">
              <w:rPr>
                <w:noProof/>
                <w:webHidden/>
              </w:rPr>
              <w:instrText xml:space="preserve"> PAGEREF _Toc512592021 \h </w:instrText>
            </w:r>
            <w:r w:rsidR="00121E9F">
              <w:rPr>
                <w:noProof/>
                <w:webHidden/>
              </w:rPr>
            </w:r>
            <w:r w:rsidR="00121E9F">
              <w:rPr>
                <w:noProof/>
                <w:webHidden/>
              </w:rPr>
              <w:fldChar w:fldCharType="separate"/>
            </w:r>
            <w:r w:rsidR="00121E9F">
              <w:rPr>
                <w:noProof/>
                <w:webHidden/>
              </w:rPr>
              <w:t>37</w:t>
            </w:r>
            <w:r w:rsidR="00121E9F">
              <w:rPr>
                <w:noProof/>
                <w:webHidden/>
              </w:rPr>
              <w:fldChar w:fldCharType="end"/>
            </w:r>
          </w:hyperlink>
        </w:p>
        <w:p w:rsidR="00121E9F" w:rsidRDefault="00E52699">
          <w:pPr>
            <w:pStyle w:val="TOC2"/>
            <w:tabs>
              <w:tab w:val="left" w:pos="660"/>
              <w:tab w:val="right" w:leader="dot" w:pos="9350"/>
            </w:tabs>
            <w:rPr>
              <w:rFonts w:eastAsiaTheme="minorEastAsia"/>
              <w:noProof/>
            </w:rPr>
          </w:pPr>
          <w:hyperlink w:anchor="_Toc512592022" w:history="1">
            <w:r w:rsidR="00121E9F" w:rsidRPr="00296DC4">
              <w:rPr>
                <w:rStyle w:val="Hyperlink"/>
                <w:noProof/>
              </w:rPr>
              <w:t>5.</w:t>
            </w:r>
            <w:r w:rsidR="00121E9F">
              <w:rPr>
                <w:rFonts w:eastAsiaTheme="minorEastAsia"/>
                <w:noProof/>
              </w:rPr>
              <w:tab/>
            </w:r>
            <w:r w:rsidR="00121E9F" w:rsidRPr="00296DC4">
              <w:rPr>
                <w:rStyle w:val="Hyperlink"/>
                <w:noProof/>
              </w:rPr>
              <w:t>Investee Type (Column E)</w:t>
            </w:r>
            <w:r w:rsidR="00121E9F">
              <w:rPr>
                <w:noProof/>
                <w:webHidden/>
              </w:rPr>
              <w:tab/>
            </w:r>
            <w:r w:rsidR="00121E9F">
              <w:rPr>
                <w:noProof/>
                <w:webHidden/>
              </w:rPr>
              <w:fldChar w:fldCharType="begin"/>
            </w:r>
            <w:r w:rsidR="00121E9F">
              <w:rPr>
                <w:noProof/>
                <w:webHidden/>
              </w:rPr>
              <w:instrText xml:space="preserve"> PAGEREF _Toc512592022 \h </w:instrText>
            </w:r>
            <w:r w:rsidR="00121E9F">
              <w:rPr>
                <w:noProof/>
                <w:webHidden/>
              </w:rPr>
            </w:r>
            <w:r w:rsidR="00121E9F">
              <w:rPr>
                <w:noProof/>
                <w:webHidden/>
              </w:rPr>
              <w:fldChar w:fldCharType="separate"/>
            </w:r>
            <w:r w:rsidR="00121E9F">
              <w:rPr>
                <w:noProof/>
                <w:webHidden/>
              </w:rPr>
              <w:t>37</w:t>
            </w:r>
            <w:r w:rsidR="00121E9F">
              <w:rPr>
                <w:noProof/>
                <w:webHidden/>
              </w:rPr>
              <w:fldChar w:fldCharType="end"/>
            </w:r>
          </w:hyperlink>
        </w:p>
        <w:p w:rsidR="00121E9F" w:rsidRDefault="00E52699">
          <w:pPr>
            <w:pStyle w:val="TOC2"/>
            <w:tabs>
              <w:tab w:val="left" w:pos="660"/>
              <w:tab w:val="right" w:leader="dot" w:pos="9350"/>
            </w:tabs>
            <w:rPr>
              <w:rFonts w:eastAsiaTheme="minorEastAsia"/>
              <w:noProof/>
            </w:rPr>
          </w:pPr>
          <w:hyperlink w:anchor="_Toc512592023" w:history="1">
            <w:r w:rsidR="00121E9F" w:rsidRPr="00296DC4">
              <w:rPr>
                <w:rStyle w:val="Hyperlink"/>
                <w:noProof/>
              </w:rPr>
              <w:t>6.</w:t>
            </w:r>
            <w:r w:rsidR="00121E9F">
              <w:rPr>
                <w:rFonts w:eastAsiaTheme="minorEastAsia"/>
                <w:noProof/>
              </w:rPr>
              <w:tab/>
            </w:r>
            <w:r w:rsidR="00121E9F" w:rsidRPr="00296DC4">
              <w:rPr>
                <w:rStyle w:val="Hyperlink"/>
                <w:noProof/>
              </w:rPr>
              <w:t>Date Originated (Column F)</w:t>
            </w:r>
            <w:r w:rsidR="00121E9F">
              <w:rPr>
                <w:noProof/>
                <w:webHidden/>
              </w:rPr>
              <w:tab/>
            </w:r>
            <w:r w:rsidR="00121E9F">
              <w:rPr>
                <w:noProof/>
                <w:webHidden/>
              </w:rPr>
              <w:fldChar w:fldCharType="begin"/>
            </w:r>
            <w:r w:rsidR="00121E9F">
              <w:rPr>
                <w:noProof/>
                <w:webHidden/>
              </w:rPr>
              <w:instrText xml:space="preserve"> PAGEREF _Toc512592023 \h </w:instrText>
            </w:r>
            <w:r w:rsidR="00121E9F">
              <w:rPr>
                <w:noProof/>
                <w:webHidden/>
              </w:rPr>
            </w:r>
            <w:r w:rsidR="00121E9F">
              <w:rPr>
                <w:noProof/>
                <w:webHidden/>
              </w:rPr>
              <w:fldChar w:fldCharType="separate"/>
            </w:r>
            <w:r w:rsidR="00121E9F">
              <w:rPr>
                <w:noProof/>
                <w:webHidden/>
              </w:rPr>
              <w:t>37</w:t>
            </w:r>
            <w:r w:rsidR="00121E9F">
              <w:rPr>
                <w:noProof/>
                <w:webHidden/>
              </w:rPr>
              <w:fldChar w:fldCharType="end"/>
            </w:r>
          </w:hyperlink>
        </w:p>
        <w:p w:rsidR="00121E9F" w:rsidRDefault="00E52699">
          <w:pPr>
            <w:pStyle w:val="TOC2"/>
            <w:tabs>
              <w:tab w:val="left" w:pos="660"/>
              <w:tab w:val="right" w:leader="dot" w:pos="9350"/>
            </w:tabs>
            <w:rPr>
              <w:rFonts w:eastAsiaTheme="minorEastAsia"/>
              <w:noProof/>
            </w:rPr>
          </w:pPr>
          <w:hyperlink w:anchor="_Toc512592024" w:history="1">
            <w:r w:rsidR="00121E9F" w:rsidRPr="00296DC4">
              <w:rPr>
                <w:rStyle w:val="Hyperlink"/>
                <w:noProof/>
              </w:rPr>
              <w:t>7.</w:t>
            </w:r>
            <w:r w:rsidR="00121E9F">
              <w:rPr>
                <w:rFonts w:eastAsiaTheme="minorEastAsia"/>
                <w:noProof/>
              </w:rPr>
              <w:tab/>
            </w:r>
            <w:r w:rsidR="00121E9F" w:rsidRPr="00296DC4">
              <w:rPr>
                <w:rStyle w:val="Hyperlink"/>
                <w:noProof/>
              </w:rPr>
              <w:t>Original Loan/Investment Amount (Column G)</w:t>
            </w:r>
            <w:r w:rsidR="00121E9F">
              <w:rPr>
                <w:noProof/>
                <w:webHidden/>
              </w:rPr>
              <w:tab/>
            </w:r>
            <w:r w:rsidR="00121E9F">
              <w:rPr>
                <w:noProof/>
                <w:webHidden/>
              </w:rPr>
              <w:fldChar w:fldCharType="begin"/>
            </w:r>
            <w:r w:rsidR="00121E9F">
              <w:rPr>
                <w:noProof/>
                <w:webHidden/>
              </w:rPr>
              <w:instrText xml:space="preserve"> PAGEREF _Toc512592024 \h </w:instrText>
            </w:r>
            <w:r w:rsidR="00121E9F">
              <w:rPr>
                <w:noProof/>
                <w:webHidden/>
              </w:rPr>
            </w:r>
            <w:r w:rsidR="00121E9F">
              <w:rPr>
                <w:noProof/>
                <w:webHidden/>
              </w:rPr>
              <w:fldChar w:fldCharType="separate"/>
            </w:r>
            <w:r w:rsidR="00121E9F">
              <w:rPr>
                <w:noProof/>
                <w:webHidden/>
              </w:rPr>
              <w:t>37</w:t>
            </w:r>
            <w:r w:rsidR="00121E9F">
              <w:rPr>
                <w:noProof/>
                <w:webHidden/>
              </w:rPr>
              <w:fldChar w:fldCharType="end"/>
            </w:r>
          </w:hyperlink>
        </w:p>
        <w:p w:rsidR="00121E9F" w:rsidRDefault="00E52699">
          <w:pPr>
            <w:pStyle w:val="TOC2"/>
            <w:tabs>
              <w:tab w:val="left" w:pos="660"/>
              <w:tab w:val="right" w:leader="dot" w:pos="9350"/>
            </w:tabs>
            <w:rPr>
              <w:rFonts w:eastAsiaTheme="minorEastAsia"/>
              <w:noProof/>
            </w:rPr>
          </w:pPr>
          <w:hyperlink w:anchor="_Toc512592025" w:history="1">
            <w:r w:rsidR="00121E9F" w:rsidRPr="00296DC4">
              <w:rPr>
                <w:rStyle w:val="Hyperlink"/>
                <w:noProof/>
              </w:rPr>
              <w:t>8.</w:t>
            </w:r>
            <w:r w:rsidR="00121E9F">
              <w:rPr>
                <w:rFonts w:eastAsiaTheme="minorEastAsia"/>
                <w:noProof/>
              </w:rPr>
              <w:tab/>
            </w:r>
            <w:r w:rsidR="00121E9F" w:rsidRPr="00296DC4">
              <w:rPr>
                <w:rStyle w:val="Hyperlink"/>
                <w:noProof/>
              </w:rPr>
              <w:t>Purpose (Column H)</w:t>
            </w:r>
            <w:r w:rsidR="00121E9F">
              <w:rPr>
                <w:noProof/>
                <w:webHidden/>
              </w:rPr>
              <w:tab/>
            </w:r>
            <w:r w:rsidR="00121E9F">
              <w:rPr>
                <w:noProof/>
                <w:webHidden/>
              </w:rPr>
              <w:fldChar w:fldCharType="begin"/>
            </w:r>
            <w:r w:rsidR="00121E9F">
              <w:rPr>
                <w:noProof/>
                <w:webHidden/>
              </w:rPr>
              <w:instrText xml:space="preserve"> PAGEREF _Toc512592025 \h </w:instrText>
            </w:r>
            <w:r w:rsidR="00121E9F">
              <w:rPr>
                <w:noProof/>
                <w:webHidden/>
              </w:rPr>
            </w:r>
            <w:r w:rsidR="00121E9F">
              <w:rPr>
                <w:noProof/>
                <w:webHidden/>
              </w:rPr>
              <w:fldChar w:fldCharType="separate"/>
            </w:r>
            <w:r w:rsidR="00121E9F">
              <w:rPr>
                <w:noProof/>
                <w:webHidden/>
              </w:rPr>
              <w:t>37</w:t>
            </w:r>
            <w:r w:rsidR="00121E9F">
              <w:rPr>
                <w:noProof/>
                <w:webHidden/>
              </w:rPr>
              <w:fldChar w:fldCharType="end"/>
            </w:r>
          </w:hyperlink>
        </w:p>
        <w:p w:rsidR="00121E9F" w:rsidRDefault="00E52699">
          <w:pPr>
            <w:pStyle w:val="TOC2"/>
            <w:tabs>
              <w:tab w:val="left" w:pos="660"/>
              <w:tab w:val="right" w:leader="dot" w:pos="9350"/>
            </w:tabs>
            <w:rPr>
              <w:rFonts w:eastAsiaTheme="minorEastAsia"/>
              <w:noProof/>
            </w:rPr>
          </w:pPr>
          <w:hyperlink w:anchor="_Toc512592026" w:history="1">
            <w:r w:rsidR="00121E9F" w:rsidRPr="00296DC4">
              <w:rPr>
                <w:rStyle w:val="Hyperlink"/>
                <w:noProof/>
              </w:rPr>
              <w:t>9.</w:t>
            </w:r>
            <w:r w:rsidR="00121E9F">
              <w:rPr>
                <w:rFonts w:eastAsiaTheme="minorEastAsia"/>
                <w:noProof/>
              </w:rPr>
              <w:tab/>
            </w:r>
            <w:r w:rsidR="00121E9F" w:rsidRPr="00296DC4">
              <w:rPr>
                <w:rStyle w:val="Hyperlink"/>
                <w:noProof/>
              </w:rPr>
              <w:t>Transaction Type (Column I)</w:t>
            </w:r>
            <w:r w:rsidR="00121E9F">
              <w:rPr>
                <w:noProof/>
                <w:webHidden/>
              </w:rPr>
              <w:tab/>
            </w:r>
            <w:r w:rsidR="00121E9F">
              <w:rPr>
                <w:noProof/>
                <w:webHidden/>
              </w:rPr>
              <w:fldChar w:fldCharType="begin"/>
            </w:r>
            <w:r w:rsidR="00121E9F">
              <w:rPr>
                <w:noProof/>
                <w:webHidden/>
              </w:rPr>
              <w:instrText xml:space="preserve"> PAGEREF _Toc512592026 \h </w:instrText>
            </w:r>
            <w:r w:rsidR="00121E9F">
              <w:rPr>
                <w:noProof/>
                <w:webHidden/>
              </w:rPr>
            </w:r>
            <w:r w:rsidR="00121E9F">
              <w:rPr>
                <w:noProof/>
                <w:webHidden/>
              </w:rPr>
              <w:fldChar w:fldCharType="separate"/>
            </w:r>
            <w:r w:rsidR="00121E9F">
              <w:rPr>
                <w:noProof/>
                <w:webHidden/>
              </w:rPr>
              <w:t>37</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27" w:history="1">
            <w:r w:rsidR="00121E9F" w:rsidRPr="00296DC4">
              <w:rPr>
                <w:rStyle w:val="Hyperlink"/>
                <w:noProof/>
              </w:rPr>
              <w:t>10.</w:t>
            </w:r>
            <w:r w:rsidR="00121E9F">
              <w:rPr>
                <w:rFonts w:eastAsiaTheme="minorEastAsia"/>
                <w:noProof/>
              </w:rPr>
              <w:tab/>
            </w:r>
            <w:r w:rsidR="00121E9F" w:rsidRPr="00296DC4">
              <w:rPr>
                <w:rStyle w:val="Hyperlink"/>
                <w:noProof/>
              </w:rPr>
              <w:t>Interest Rate (Column J)</w:t>
            </w:r>
            <w:r w:rsidR="00121E9F">
              <w:rPr>
                <w:noProof/>
                <w:webHidden/>
              </w:rPr>
              <w:tab/>
            </w:r>
            <w:r w:rsidR="00121E9F">
              <w:rPr>
                <w:noProof/>
                <w:webHidden/>
              </w:rPr>
              <w:fldChar w:fldCharType="begin"/>
            </w:r>
            <w:r w:rsidR="00121E9F">
              <w:rPr>
                <w:noProof/>
                <w:webHidden/>
              </w:rPr>
              <w:instrText xml:space="preserve"> PAGEREF _Toc512592027 \h </w:instrText>
            </w:r>
            <w:r w:rsidR="00121E9F">
              <w:rPr>
                <w:noProof/>
                <w:webHidden/>
              </w:rPr>
            </w:r>
            <w:r w:rsidR="00121E9F">
              <w:rPr>
                <w:noProof/>
                <w:webHidden/>
              </w:rPr>
              <w:fldChar w:fldCharType="separate"/>
            </w:r>
            <w:r w:rsidR="00121E9F">
              <w:rPr>
                <w:noProof/>
                <w:webHidden/>
              </w:rPr>
              <w:t>38</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28" w:history="1">
            <w:r w:rsidR="00121E9F" w:rsidRPr="00296DC4">
              <w:rPr>
                <w:rStyle w:val="Hyperlink"/>
                <w:noProof/>
              </w:rPr>
              <w:t>11.</w:t>
            </w:r>
            <w:r w:rsidR="00121E9F">
              <w:rPr>
                <w:rFonts w:eastAsiaTheme="minorEastAsia"/>
                <w:noProof/>
              </w:rPr>
              <w:tab/>
            </w:r>
            <w:r w:rsidR="00121E9F" w:rsidRPr="00296DC4">
              <w:rPr>
                <w:rStyle w:val="Hyperlink"/>
                <w:noProof/>
              </w:rPr>
              <w:t>Interest Type (Column K)</w:t>
            </w:r>
            <w:r w:rsidR="00121E9F">
              <w:rPr>
                <w:noProof/>
                <w:webHidden/>
              </w:rPr>
              <w:tab/>
            </w:r>
            <w:r w:rsidR="00121E9F">
              <w:rPr>
                <w:noProof/>
                <w:webHidden/>
              </w:rPr>
              <w:fldChar w:fldCharType="begin"/>
            </w:r>
            <w:r w:rsidR="00121E9F">
              <w:rPr>
                <w:noProof/>
                <w:webHidden/>
              </w:rPr>
              <w:instrText xml:space="preserve"> PAGEREF _Toc512592028 \h </w:instrText>
            </w:r>
            <w:r w:rsidR="00121E9F">
              <w:rPr>
                <w:noProof/>
                <w:webHidden/>
              </w:rPr>
            </w:r>
            <w:r w:rsidR="00121E9F">
              <w:rPr>
                <w:noProof/>
                <w:webHidden/>
              </w:rPr>
              <w:fldChar w:fldCharType="separate"/>
            </w:r>
            <w:r w:rsidR="00121E9F">
              <w:rPr>
                <w:noProof/>
                <w:webHidden/>
              </w:rPr>
              <w:t>38</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29" w:history="1">
            <w:r w:rsidR="00121E9F" w:rsidRPr="00296DC4">
              <w:rPr>
                <w:rStyle w:val="Hyperlink"/>
                <w:noProof/>
              </w:rPr>
              <w:t>12.</w:t>
            </w:r>
            <w:r w:rsidR="00121E9F">
              <w:rPr>
                <w:rFonts w:eastAsiaTheme="minorEastAsia"/>
                <w:noProof/>
              </w:rPr>
              <w:tab/>
            </w:r>
            <w:r w:rsidR="00121E9F" w:rsidRPr="00296DC4">
              <w:rPr>
                <w:rStyle w:val="Hyperlink"/>
                <w:noProof/>
              </w:rPr>
              <w:t>Points (Column L)</w:t>
            </w:r>
            <w:r w:rsidR="00121E9F">
              <w:rPr>
                <w:noProof/>
                <w:webHidden/>
              </w:rPr>
              <w:tab/>
            </w:r>
            <w:r w:rsidR="00121E9F">
              <w:rPr>
                <w:noProof/>
                <w:webHidden/>
              </w:rPr>
              <w:fldChar w:fldCharType="begin"/>
            </w:r>
            <w:r w:rsidR="00121E9F">
              <w:rPr>
                <w:noProof/>
                <w:webHidden/>
              </w:rPr>
              <w:instrText xml:space="preserve"> PAGEREF _Toc512592029 \h </w:instrText>
            </w:r>
            <w:r w:rsidR="00121E9F">
              <w:rPr>
                <w:noProof/>
                <w:webHidden/>
              </w:rPr>
            </w:r>
            <w:r w:rsidR="00121E9F">
              <w:rPr>
                <w:noProof/>
                <w:webHidden/>
              </w:rPr>
              <w:fldChar w:fldCharType="separate"/>
            </w:r>
            <w:r w:rsidR="00121E9F">
              <w:rPr>
                <w:noProof/>
                <w:webHidden/>
              </w:rPr>
              <w:t>38</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30" w:history="1">
            <w:r w:rsidR="00121E9F" w:rsidRPr="00296DC4">
              <w:rPr>
                <w:rStyle w:val="Hyperlink"/>
                <w:noProof/>
              </w:rPr>
              <w:t>13.</w:t>
            </w:r>
            <w:r w:rsidR="00121E9F">
              <w:rPr>
                <w:rFonts w:eastAsiaTheme="minorEastAsia"/>
                <w:noProof/>
              </w:rPr>
              <w:tab/>
            </w:r>
            <w:r w:rsidR="00121E9F" w:rsidRPr="00296DC4">
              <w:rPr>
                <w:rStyle w:val="Hyperlink"/>
                <w:noProof/>
              </w:rPr>
              <w:t>Origination Fees (Column M)</w:t>
            </w:r>
            <w:r w:rsidR="00121E9F">
              <w:rPr>
                <w:noProof/>
                <w:webHidden/>
              </w:rPr>
              <w:tab/>
            </w:r>
            <w:r w:rsidR="00121E9F">
              <w:rPr>
                <w:noProof/>
                <w:webHidden/>
              </w:rPr>
              <w:fldChar w:fldCharType="begin"/>
            </w:r>
            <w:r w:rsidR="00121E9F">
              <w:rPr>
                <w:noProof/>
                <w:webHidden/>
              </w:rPr>
              <w:instrText xml:space="preserve"> PAGEREF _Toc512592030 \h </w:instrText>
            </w:r>
            <w:r w:rsidR="00121E9F">
              <w:rPr>
                <w:noProof/>
                <w:webHidden/>
              </w:rPr>
            </w:r>
            <w:r w:rsidR="00121E9F">
              <w:rPr>
                <w:noProof/>
                <w:webHidden/>
              </w:rPr>
              <w:fldChar w:fldCharType="separate"/>
            </w:r>
            <w:r w:rsidR="00121E9F">
              <w:rPr>
                <w:noProof/>
                <w:webHidden/>
              </w:rPr>
              <w:t>38</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31" w:history="1">
            <w:r w:rsidR="00121E9F" w:rsidRPr="00296DC4">
              <w:rPr>
                <w:rStyle w:val="Hyperlink"/>
                <w:noProof/>
              </w:rPr>
              <w:t>14.</w:t>
            </w:r>
            <w:r w:rsidR="00121E9F">
              <w:rPr>
                <w:rFonts w:eastAsiaTheme="minorEastAsia"/>
                <w:noProof/>
              </w:rPr>
              <w:tab/>
            </w:r>
            <w:r w:rsidR="00121E9F" w:rsidRPr="00296DC4">
              <w:rPr>
                <w:rStyle w:val="Hyperlink"/>
                <w:noProof/>
              </w:rPr>
              <w:t>Amortization Type (Column N)</w:t>
            </w:r>
            <w:r w:rsidR="00121E9F">
              <w:rPr>
                <w:noProof/>
                <w:webHidden/>
              </w:rPr>
              <w:tab/>
            </w:r>
            <w:r w:rsidR="00121E9F">
              <w:rPr>
                <w:noProof/>
                <w:webHidden/>
              </w:rPr>
              <w:fldChar w:fldCharType="begin"/>
            </w:r>
            <w:r w:rsidR="00121E9F">
              <w:rPr>
                <w:noProof/>
                <w:webHidden/>
              </w:rPr>
              <w:instrText xml:space="preserve"> PAGEREF _Toc512592031 \h </w:instrText>
            </w:r>
            <w:r w:rsidR="00121E9F">
              <w:rPr>
                <w:noProof/>
                <w:webHidden/>
              </w:rPr>
            </w:r>
            <w:r w:rsidR="00121E9F">
              <w:rPr>
                <w:noProof/>
                <w:webHidden/>
              </w:rPr>
              <w:fldChar w:fldCharType="separate"/>
            </w:r>
            <w:r w:rsidR="00121E9F">
              <w:rPr>
                <w:noProof/>
                <w:webHidden/>
              </w:rPr>
              <w:t>38</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32" w:history="1">
            <w:r w:rsidR="00121E9F" w:rsidRPr="00296DC4">
              <w:rPr>
                <w:rStyle w:val="Hyperlink"/>
                <w:noProof/>
              </w:rPr>
              <w:t>15.</w:t>
            </w:r>
            <w:r w:rsidR="00121E9F">
              <w:rPr>
                <w:rFonts w:eastAsiaTheme="minorEastAsia"/>
                <w:noProof/>
              </w:rPr>
              <w:tab/>
            </w:r>
            <w:r w:rsidR="00121E9F" w:rsidRPr="00296DC4">
              <w:rPr>
                <w:rStyle w:val="Hyperlink"/>
                <w:noProof/>
              </w:rPr>
              <w:t>Equity-Like Features (Column O)</w:t>
            </w:r>
            <w:r w:rsidR="00121E9F">
              <w:rPr>
                <w:noProof/>
                <w:webHidden/>
              </w:rPr>
              <w:tab/>
            </w:r>
            <w:r w:rsidR="00121E9F">
              <w:rPr>
                <w:noProof/>
                <w:webHidden/>
              </w:rPr>
              <w:fldChar w:fldCharType="begin"/>
            </w:r>
            <w:r w:rsidR="00121E9F">
              <w:rPr>
                <w:noProof/>
                <w:webHidden/>
              </w:rPr>
              <w:instrText xml:space="preserve"> PAGEREF _Toc512592032 \h </w:instrText>
            </w:r>
            <w:r w:rsidR="00121E9F">
              <w:rPr>
                <w:noProof/>
                <w:webHidden/>
              </w:rPr>
            </w:r>
            <w:r w:rsidR="00121E9F">
              <w:rPr>
                <w:noProof/>
                <w:webHidden/>
              </w:rPr>
              <w:fldChar w:fldCharType="separate"/>
            </w:r>
            <w:r w:rsidR="00121E9F">
              <w:rPr>
                <w:noProof/>
                <w:webHidden/>
              </w:rPr>
              <w:t>38</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33" w:history="1">
            <w:r w:rsidR="00121E9F" w:rsidRPr="00296DC4">
              <w:rPr>
                <w:rStyle w:val="Hyperlink"/>
                <w:noProof/>
              </w:rPr>
              <w:t>16.</w:t>
            </w:r>
            <w:r w:rsidR="00121E9F">
              <w:rPr>
                <w:rFonts w:eastAsiaTheme="minorEastAsia"/>
                <w:noProof/>
              </w:rPr>
              <w:tab/>
            </w:r>
            <w:r w:rsidR="00121E9F" w:rsidRPr="00296DC4">
              <w:rPr>
                <w:rStyle w:val="Hyperlink"/>
                <w:noProof/>
              </w:rPr>
              <w:t>Term (Column P)</w:t>
            </w:r>
            <w:r w:rsidR="00121E9F">
              <w:rPr>
                <w:noProof/>
                <w:webHidden/>
              </w:rPr>
              <w:tab/>
            </w:r>
            <w:r w:rsidR="00121E9F">
              <w:rPr>
                <w:noProof/>
                <w:webHidden/>
              </w:rPr>
              <w:fldChar w:fldCharType="begin"/>
            </w:r>
            <w:r w:rsidR="00121E9F">
              <w:rPr>
                <w:noProof/>
                <w:webHidden/>
              </w:rPr>
              <w:instrText xml:space="preserve"> PAGEREF _Toc512592033 \h </w:instrText>
            </w:r>
            <w:r w:rsidR="00121E9F">
              <w:rPr>
                <w:noProof/>
                <w:webHidden/>
              </w:rPr>
            </w:r>
            <w:r w:rsidR="00121E9F">
              <w:rPr>
                <w:noProof/>
                <w:webHidden/>
              </w:rPr>
              <w:fldChar w:fldCharType="separate"/>
            </w:r>
            <w:r w:rsidR="00121E9F">
              <w:rPr>
                <w:noProof/>
                <w:webHidden/>
              </w:rPr>
              <w:t>38</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34" w:history="1">
            <w:r w:rsidR="00121E9F" w:rsidRPr="00296DC4">
              <w:rPr>
                <w:rStyle w:val="Hyperlink"/>
                <w:noProof/>
              </w:rPr>
              <w:t>17.</w:t>
            </w:r>
            <w:r w:rsidR="00121E9F">
              <w:rPr>
                <w:rFonts w:eastAsiaTheme="minorEastAsia"/>
                <w:noProof/>
              </w:rPr>
              <w:tab/>
            </w:r>
            <w:r w:rsidR="00121E9F" w:rsidRPr="00296DC4">
              <w:rPr>
                <w:rStyle w:val="Hyperlink"/>
                <w:noProof/>
              </w:rPr>
              <w:t>Date First Payment Due (Column Q)</w:t>
            </w:r>
            <w:r w:rsidR="00121E9F">
              <w:rPr>
                <w:noProof/>
                <w:webHidden/>
              </w:rPr>
              <w:tab/>
            </w:r>
            <w:r w:rsidR="00121E9F">
              <w:rPr>
                <w:noProof/>
                <w:webHidden/>
              </w:rPr>
              <w:fldChar w:fldCharType="begin"/>
            </w:r>
            <w:r w:rsidR="00121E9F">
              <w:rPr>
                <w:noProof/>
                <w:webHidden/>
              </w:rPr>
              <w:instrText xml:space="preserve"> PAGEREF _Toc512592034 \h </w:instrText>
            </w:r>
            <w:r w:rsidR="00121E9F">
              <w:rPr>
                <w:noProof/>
                <w:webHidden/>
              </w:rPr>
            </w:r>
            <w:r w:rsidR="00121E9F">
              <w:rPr>
                <w:noProof/>
                <w:webHidden/>
              </w:rPr>
              <w:fldChar w:fldCharType="separate"/>
            </w:r>
            <w:r w:rsidR="00121E9F">
              <w:rPr>
                <w:noProof/>
                <w:webHidden/>
              </w:rPr>
              <w:t>39</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35" w:history="1">
            <w:r w:rsidR="00121E9F" w:rsidRPr="00296DC4">
              <w:rPr>
                <w:rStyle w:val="Hyperlink"/>
                <w:noProof/>
              </w:rPr>
              <w:t>18.</w:t>
            </w:r>
            <w:r w:rsidR="00121E9F">
              <w:rPr>
                <w:rFonts w:eastAsiaTheme="minorEastAsia"/>
                <w:noProof/>
              </w:rPr>
              <w:tab/>
            </w:r>
            <w:r w:rsidR="00121E9F" w:rsidRPr="00296DC4">
              <w:rPr>
                <w:rStyle w:val="Hyperlink"/>
                <w:noProof/>
              </w:rPr>
              <w:t>Guarantee (Column R)</w:t>
            </w:r>
            <w:r w:rsidR="00121E9F">
              <w:rPr>
                <w:noProof/>
                <w:webHidden/>
              </w:rPr>
              <w:tab/>
            </w:r>
            <w:r w:rsidR="00121E9F">
              <w:rPr>
                <w:noProof/>
                <w:webHidden/>
              </w:rPr>
              <w:fldChar w:fldCharType="begin"/>
            </w:r>
            <w:r w:rsidR="00121E9F">
              <w:rPr>
                <w:noProof/>
                <w:webHidden/>
              </w:rPr>
              <w:instrText xml:space="preserve"> PAGEREF _Toc512592035 \h </w:instrText>
            </w:r>
            <w:r w:rsidR="00121E9F">
              <w:rPr>
                <w:noProof/>
                <w:webHidden/>
              </w:rPr>
            </w:r>
            <w:r w:rsidR="00121E9F">
              <w:rPr>
                <w:noProof/>
                <w:webHidden/>
              </w:rPr>
              <w:fldChar w:fldCharType="separate"/>
            </w:r>
            <w:r w:rsidR="00121E9F">
              <w:rPr>
                <w:noProof/>
                <w:webHidden/>
              </w:rPr>
              <w:t>39</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36" w:history="1">
            <w:r w:rsidR="00121E9F" w:rsidRPr="00296DC4">
              <w:rPr>
                <w:rStyle w:val="Hyperlink"/>
                <w:noProof/>
              </w:rPr>
              <w:t>19.</w:t>
            </w:r>
            <w:r w:rsidR="00121E9F">
              <w:rPr>
                <w:rFonts w:eastAsiaTheme="minorEastAsia"/>
                <w:noProof/>
              </w:rPr>
              <w:tab/>
            </w:r>
            <w:r w:rsidR="00121E9F" w:rsidRPr="00296DC4">
              <w:rPr>
                <w:rStyle w:val="Hyperlink"/>
                <w:noProof/>
              </w:rPr>
              <w:t>Lien Position (Column S)</w:t>
            </w:r>
            <w:r w:rsidR="00121E9F">
              <w:rPr>
                <w:noProof/>
                <w:webHidden/>
              </w:rPr>
              <w:tab/>
            </w:r>
            <w:r w:rsidR="00121E9F">
              <w:rPr>
                <w:noProof/>
                <w:webHidden/>
              </w:rPr>
              <w:fldChar w:fldCharType="begin"/>
            </w:r>
            <w:r w:rsidR="00121E9F">
              <w:rPr>
                <w:noProof/>
                <w:webHidden/>
              </w:rPr>
              <w:instrText xml:space="preserve"> PAGEREF _Toc512592036 \h </w:instrText>
            </w:r>
            <w:r w:rsidR="00121E9F">
              <w:rPr>
                <w:noProof/>
                <w:webHidden/>
              </w:rPr>
            </w:r>
            <w:r w:rsidR="00121E9F">
              <w:rPr>
                <w:noProof/>
                <w:webHidden/>
              </w:rPr>
              <w:fldChar w:fldCharType="separate"/>
            </w:r>
            <w:r w:rsidR="00121E9F">
              <w:rPr>
                <w:noProof/>
                <w:webHidden/>
              </w:rPr>
              <w:t>39</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37" w:history="1">
            <w:r w:rsidR="00121E9F" w:rsidRPr="00296DC4">
              <w:rPr>
                <w:rStyle w:val="Hyperlink"/>
                <w:noProof/>
              </w:rPr>
              <w:t>20.</w:t>
            </w:r>
            <w:r w:rsidR="00121E9F">
              <w:rPr>
                <w:rFonts w:eastAsiaTheme="minorEastAsia"/>
                <w:noProof/>
              </w:rPr>
              <w:tab/>
            </w:r>
            <w:r w:rsidR="00121E9F" w:rsidRPr="00296DC4">
              <w:rPr>
                <w:rStyle w:val="Hyperlink"/>
                <w:noProof/>
              </w:rPr>
              <w:t>Collateral Type (Column T)</w:t>
            </w:r>
            <w:r w:rsidR="00121E9F">
              <w:rPr>
                <w:noProof/>
                <w:webHidden/>
              </w:rPr>
              <w:tab/>
            </w:r>
            <w:r w:rsidR="00121E9F">
              <w:rPr>
                <w:noProof/>
                <w:webHidden/>
              </w:rPr>
              <w:fldChar w:fldCharType="begin"/>
            </w:r>
            <w:r w:rsidR="00121E9F">
              <w:rPr>
                <w:noProof/>
                <w:webHidden/>
              </w:rPr>
              <w:instrText xml:space="preserve"> PAGEREF _Toc512592037 \h </w:instrText>
            </w:r>
            <w:r w:rsidR="00121E9F">
              <w:rPr>
                <w:noProof/>
                <w:webHidden/>
              </w:rPr>
            </w:r>
            <w:r w:rsidR="00121E9F">
              <w:rPr>
                <w:noProof/>
                <w:webHidden/>
              </w:rPr>
              <w:fldChar w:fldCharType="separate"/>
            </w:r>
            <w:r w:rsidR="00121E9F">
              <w:rPr>
                <w:noProof/>
                <w:webHidden/>
              </w:rPr>
              <w:t>39</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38" w:history="1">
            <w:r w:rsidR="00121E9F" w:rsidRPr="00296DC4">
              <w:rPr>
                <w:rStyle w:val="Hyperlink"/>
                <w:noProof/>
              </w:rPr>
              <w:t>21.</w:t>
            </w:r>
            <w:r w:rsidR="00121E9F">
              <w:rPr>
                <w:rFonts w:eastAsiaTheme="minorEastAsia"/>
                <w:noProof/>
              </w:rPr>
              <w:tab/>
            </w:r>
            <w:r w:rsidR="00121E9F" w:rsidRPr="00296DC4">
              <w:rPr>
                <w:rStyle w:val="Hyperlink"/>
                <w:noProof/>
              </w:rPr>
              <w:t>Collateral Value at Origination (Column U)</w:t>
            </w:r>
            <w:r w:rsidR="00121E9F">
              <w:rPr>
                <w:noProof/>
                <w:webHidden/>
              </w:rPr>
              <w:tab/>
            </w:r>
            <w:r w:rsidR="00121E9F">
              <w:rPr>
                <w:noProof/>
                <w:webHidden/>
              </w:rPr>
              <w:fldChar w:fldCharType="begin"/>
            </w:r>
            <w:r w:rsidR="00121E9F">
              <w:rPr>
                <w:noProof/>
                <w:webHidden/>
              </w:rPr>
              <w:instrText xml:space="preserve"> PAGEREF _Toc512592038 \h </w:instrText>
            </w:r>
            <w:r w:rsidR="00121E9F">
              <w:rPr>
                <w:noProof/>
                <w:webHidden/>
              </w:rPr>
            </w:r>
            <w:r w:rsidR="00121E9F">
              <w:rPr>
                <w:noProof/>
                <w:webHidden/>
              </w:rPr>
              <w:fldChar w:fldCharType="separate"/>
            </w:r>
            <w:r w:rsidR="00121E9F">
              <w:rPr>
                <w:noProof/>
                <w:webHidden/>
              </w:rPr>
              <w:t>39</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39" w:history="1">
            <w:r w:rsidR="00121E9F" w:rsidRPr="00296DC4">
              <w:rPr>
                <w:rStyle w:val="Hyperlink"/>
                <w:noProof/>
              </w:rPr>
              <w:t>22.</w:t>
            </w:r>
            <w:r w:rsidR="00121E9F">
              <w:rPr>
                <w:rFonts w:eastAsiaTheme="minorEastAsia"/>
                <w:noProof/>
              </w:rPr>
              <w:tab/>
            </w:r>
            <w:r w:rsidR="00121E9F" w:rsidRPr="00296DC4">
              <w:rPr>
                <w:rStyle w:val="Hyperlink"/>
                <w:noProof/>
              </w:rPr>
              <w:t>Equity Injection Amount (Column V)</w:t>
            </w:r>
            <w:r w:rsidR="00121E9F">
              <w:rPr>
                <w:noProof/>
                <w:webHidden/>
              </w:rPr>
              <w:tab/>
            </w:r>
            <w:r w:rsidR="00121E9F">
              <w:rPr>
                <w:noProof/>
                <w:webHidden/>
              </w:rPr>
              <w:fldChar w:fldCharType="begin"/>
            </w:r>
            <w:r w:rsidR="00121E9F">
              <w:rPr>
                <w:noProof/>
                <w:webHidden/>
              </w:rPr>
              <w:instrText xml:space="preserve"> PAGEREF _Toc512592039 \h </w:instrText>
            </w:r>
            <w:r w:rsidR="00121E9F">
              <w:rPr>
                <w:noProof/>
                <w:webHidden/>
              </w:rPr>
            </w:r>
            <w:r w:rsidR="00121E9F">
              <w:rPr>
                <w:noProof/>
                <w:webHidden/>
              </w:rPr>
              <w:fldChar w:fldCharType="separate"/>
            </w:r>
            <w:r w:rsidR="00121E9F">
              <w:rPr>
                <w:noProof/>
                <w:webHidden/>
              </w:rPr>
              <w:t>39</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40" w:history="1">
            <w:r w:rsidR="00121E9F" w:rsidRPr="00296DC4">
              <w:rPr>
                <w:rStyle w:val="Hyperlink"/>
                <w:noProof/>
              </w:rPr>
              <w:t>23.</w:t>
            </w:r>
            <w:r w:rsidR="00121E9F">
              <w:rPr>
                <w:rFonts w:eastAsiaTheme="minorEastAsia"/>
                <w:noProof/>
              </w:rPr>
              <w:tab/>
            </w:r>
            <w:r w:rsidR="00121E9F" w:rsidRPr="00296DC4">
              <w:rPr>
                <w:rStyle w:val="Hyperlink"/>
                <w:noProof/>
              </w:rPr>
              <w:t>Forgivable Loan (Column W)</w:t>
            </w:r>
            <w:r w:rsidR="00121E9F">
              <w:rPr>
                <w:noProof/>
                <w:webHidden/>
              </w:rPr>
              <w:tab/>
            </w:r>
            <w:r w:rsidR="00121E9F">
              <w:rPr>
                <w:noProof/>
                <w:webHidden/>
              </w:rPr>
              <w:fldChar w:fldCharType="begin"/>
            </w:r>
            <w:r w:rsidR="00121E9F">
              <w:rPr>
                <w:noProof/>
                <w:webHidden/>
              </w:rPr>
              <w:instrText xml:space="preserve"> PAGEREF _Toc512592040 \h </w:instrText>
            </w:r>
            <w:r w:rsidR="00121E9F">
              <w:rPr>
                <w:noProof/>
                <w:webHidden/>
              </w:rPr>
            </w:r>
            <w:r w:rsidR="00121E9F">
              <w:rPr>
                <w:noProof/>
                <w:webHidden/>
              </w:rPr>
              <w:fldChar w:fldCharType="separate"/>
            </w:r>
            <w:r w:rsidR="00121E9F">
              <w:rPr>
                <w:noProof/>
                <w:webHidden/>
              </w:rPr>
              <w:t>39</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41" w:history="1">
            <w:r w:rsidR="00121E9F" w:rsidRPr="00296DC4">
              <w:rPr>
                <w:rStyle w:val="Hyperlink"/>
                <w:noProof/>
              </w:rPr>
              <w:t>24.</w:t>
            </w:r>
            <w:r w:rsidR="00121E9F">
              <w:rPr>
                <w:rFonts w:eastAsiaTheme="minorEastAsia"/>
                <w:noProof/>
              </w:rPr>
              <w:tab/>
            </w:r>
            <w:r w:rsidR="00121E9F" w:rsidRPr="00296DC4">
              <w:rPr>
                <w:rStyle w:val="Hyperlink"/>
                <w:noProof/>
              </w:rPr>
              <w:t>Investee Street Address Line 1 (Column X)</w:t>
            </w:r>
            <w:r w:rsidR="00121E9F">
              <w:rPr>
                <w:noProof/>
                <w:webHidden/>
              </w:rPr>
              <w:tab/>
            </w:r>
            <w:r w:rsidR="00121E9F">
              <w:rPr>
                <w:noProof/>
                <w:webHidden/>
              </w:rPr>
              <w:fldChar w:fldCharType="begin"/>
            </w:r>
            <w:r w:rsidR="00121E9F">
              <w:rPr>
                <w:noProof/>
                <w:webHidden/>
              </w:rPr>
              <w:instrText xml:space="preserve"> PAGEREF _Toc512592041 \h </w:instrText>
            </w:r>
            <w:r w:rsidR="00121E9F">
              <w:rPr>
                <w:noProof/>
                <w:webHidden/>
              </w:rPr>
            </w:r>
            <w:r w:rsidR="00121E9F">
              <w:rPr>
                <w:noProof/>
                <w:webHidden/>
              </w:rPr>
              <w:fldChar w:fldCharType="separate"/>
            </w:r>
            <w:r w:rsidR="00121E9F">
              <w:rPr>
                <w:noProof/>
                <w:webHidden/>
              </w:rPr>
              <w:t>40</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42" w:history="1">
            <w:r w:rsidR="00121E9F" w:rsidRPr="00296DC4">
              <w:rPr>
                <w:rStyle w:val="Hyperlink"/>
                <w:noProof/>
              </w:rPr>
              <w:t>25.</w:t>
            </w:r>
            <w:r w:rsidR="00121E9F">
              <w:rPr>
                <w:rFonts w:eastAsiaTheme="minorEastAsia"/>
                <w:noProof/>
              </w:rPr>
              <w:tab/>
            </w:r>
            <w:r w:rsidR="00121E9F" w:rsidRPr="00296DC4">
              <w:rPr>
                <w:rStyle w:val="Hyperlink"/>
                <w:noProof/>
              </w:rPr>
              <w:t>Investee Street Address Line 2 (Column Y)</w:t>
            </w:r>
            <w:r w:rsidR="00121E9F">
              <w:rPr>
                <w:noProof/>
                <w:webHidden/>
              </w:rPr>
              <w:tab/>
            </w:r>
            <w:r w:rsidR="00121E9F">
              <w:rPr>
                <w:noProof/>
                <w:webHidden/>
              </w:rPr>
              <w:fldChar w:fldCharType="begin"/>
            </w:r>
            <w:r w:rsidR="00121E9F">
              <w:rPr>
                <w:noProof/>
                <w:webHidden/>
              </w:rPr>
              <w:instrText xml:space="preserve"> PAGEREF _Toc512592042 \h </w:instrText>
            </w:r>
            <w:r w:rsidR="00121E9F">
              <w:rPr>
                <w:noProof/>
                <w:webHidden/>
              </w:rPr>
            </w:r>
            <w:r w:rsidR="00121E9F">
              <w:rPr>
                <w:noProof/>
                <w:webHidden/>
              </w:rPr>
              <w:fldChar w:fldCharType="separate"/>
            </w:r>
            <w:r w:rsidR="00121E9F">
              <w:rPr>
                <w:noProof/>
                <w:webHidden/>
              </w:rPr>
              <w:t>40</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43" w:history="1">
            <w:r w:rsidR="00121E9F" w:rsidRPr="00296DC4">
              <w:rPr>
                <w:rStyle w:val="Hyperlink"/>
                <w:noProof/>
              </w:rPr>
              <w:t>26.</w:t>
            </w:r>
            <w:r w:rsidR="00121E9F">
              <w:rPr>
                <w:rFonts w:eastAsiaTheme="minorEastAsia"/>
                <w:noProof/>
              </w:rPr>
              <w:tab/>
            </w:r>
            <w:r w:rsidR="00121E9F" w:rsidRPr="00296DC4">
              <w:rPr>
                <w:rStyle w:val="Hyperlink"/>
                <w:noProof/>
              </w:rPr>
              <w:t>Investee City (Column Z)</w:t>
            </w:r>
            <w:r w:rsidR="00121E9F">
              <w:rPr>
                <w:noProof/>
                <w:webHidden/>
              </w:rPr>
              <w:tab/>
            </w:r>
            <w:r w:rsidR="00121E9F">
              <w:rPr>
                <w:noProof/>
                <w:webHidden/>
              </w:rPr>
              <w:fldChar w:fldCharType="begin"/>
            </w:r>
            <w:r w:rsidR="00121E9F">
              <w:rPr>
                <w:noProof/>
                <w:webHidden/>
              </w:rPr>
              <w:instrText xml:space="preserve"> PAGEREF _Toc512592043 \h </w:instrText>
            </w:r>
            <w:r w:rsidR="00121E9F">
              <w:rPr>
                <w:noProof/>
                <w:webHidden/>
              </w:rPr>
            </w:r>
            <w:r w:rsidR="00121E9F">
              <w:rPr>
                <w:noProof/>
                <w:webHidden/>
              </w:rPr>
              <w:fldChar w:fldCharType="separate"/>
            </w:r>
            <w:r w:rsidR="00121E9F">
              <w:rPr>
                <w:noProof/>
                <w:webHidden/>
              </w:rPr>
              <w:t>40</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44" w:history="1">
            <w:r w:rsidR="00121E9F" w:rsidRPr="00296DC4">
              <w:rPr>
                <w:rStyle w:val="Hyperlink"/>
                <w:noProof/>
              </w:rPr>
              <w:t>27.</w:t>
            </w:r>
            <w:r w:rsidR="00121E9F">
              <w:rPr>
                <w:rFonts w:eastAsiaTheme="minorEastAsia"/>
                <w:noProof/>
              </w:rPr>
              <w:tab/>
            </w:r>
            <w:r w:rsidR="00121E9F" w:rsidRPr="00296DC4">
              <w:rPr>
                <w:rStyle w:val="Hyperlink"/>
                <w:noProof/>
              </w:rPr>
              <w:t>Investee State (Column AA)</w:t>
            </w:r>
            <w:r w:rsidR="00121E9F">
              <w:rPr>
                <w:noProof/>
                <w:webHidden/>
              </w:rPr>
              <w:tab/>
            </w:r>
            <w:r w:rsidR="00121E9F">
              <w:rPr>
                <w:noProof/>
                <w:webHidden/>
              </w:rPr>
              <w:fldChar w:fldCharType="begin"/>
            </w:r>
            <w:r w:rsidR="00121E9F">
              <w:rPr>
                <w:noProof/>
                <w:webHidden/>
              </w:rPr>
              <w:instrText xml:space="preserve"> PAGEREF _Toc512592044 \h </w:instrText>
            </w:r>
            <w:r w:rsidR="00121E9F">
              <w:rPr>
                <w:noProof/>
                <w:webHidden/>
              </w:rPr>
            </w:r>
            <w:r w:rsidR="00121E9F">
              <w:rPr>
                <w:noProof/>
                <w:webHidden/>
              </w:rPr>
              <w:fldChar w:fldCharType="separate"/>
            </w:r>
            <w:r w:rsidR="00121E9F">
              <w:rPr>
                <w:noProof/>
                <w:webHidden/>
              </w:rPr>
              <w:t>40</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45" w:history="1">
            <w:r w:rsidR="00121E9F" w:rsidRPr="00296DC4">
              <w:rPr>
                <w:rStyle w:val="Hyperlink"/>
                <w:noProof/>
              </w:rPr>
              <w:t>28.</w:t>
            </w:r>
            <w:r w:rsidR="00121E9F">
              <w:rPr>
                <w:rFonts w:eastAsiaTheme="minorEastAsia"/>
                <w:noProof/>
              </w:rPr>
              <w:tab/>
            </w:r>
            <w:r w:rsidR="00121E9F" w:rsidRPr="00296DC4">
              <w:rPr>
                <w:rStyle w:val="Hyperlink"/>
                <w:noProof/>
              </w:rPr>
              <w:t>Investee Zipcode5 (Column AB)</w:t>
            </w:r>
            <w:r w:rsidR="00121E9F">
              <w:rPr>
                <w:noProof/>
                <w:webHidden/>
              </w:rPr>
              <w:tab/>
            </w:r>
            <w:r w:rsidR="00121E9F">
              <w:rPr>
                <w:noProof/>
                <w:webHidden/>
              </w:rPr>
              <w:fldChar w:fldCharType="begin"/>
            </w:r>
            <w:r w:rsidR="00121E9F">
              <w:rPr>
                <w:noProof/>
                <w:webHidden/>
              </w:rPr>
              <w:instrText xml:space="preserve"> PAGEREF _Toc512592045 \h </w:instrText>
            </w:r>
            <w:r w:rsidR="00121E9F">
              <w:rPr>
                <w:noProof/>
                <w:webHidden/>
              </w:rPr>
            </w:r>
            <w:r w:rsidR="00121E9F">
              <w:rPr>
                <w:noProof/>
                <w:webHidden/>
              </w:rPr>
              <w:fldChar w:fldCharType="separate"/>
            </w:r>
            <w:r w:rsidR="00121E9F">
              <w:rPr>
                <w:noProof/>
                <w:webHidden/>
              </w:rPr>
              <w:t>40</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46" w:history="1">
            <w:r w:rsidR="00121E9F" w:rsidRPr="00296DC4">
              <w:rPr>
                <w:rStyle w:val="Hyperlink"/>
                <w:noProof/>
              </w:rPr>
              <w:t>29.</w:t>
            </w:r>
            <w:r w:rsidR="00121E9F">
              <w:rPr>
                <w:rFonts w:eastAsiaTheme="minorEastAsia"/>
                <w:noProof/>
              </w:rPr>
              <w:tab/>
            </w:r>
            <w:r w:rsidR="00121E9F" w:rsidRPr="00296DC4">
              <w:rPr>
                <w:rStyle w:val="Hyperlink"/>
                <w:noProof/>
              </w:rPr>
              <w:t>Investee Zipcode+4 (Column AC)</w:t>
            </w:r>
            <w:r w:rsidR="00121E9F">
              <w:rPr>
                <w:noProof/>
                <w:webHidden/>
              </w:rPr>
              <w:tab/>
            </w:r>
            <w:r w:rsidR="00121E9F">
              <w:rPr>
                <w:noProof/>
                <w:webHidden/>
              </w:rPr>
              <w:fldChar w:fldCharType="begin"/>
            </w:r>
            <w:r w:rsidR="00121E9F">
              <w:rPr>
                <w:noProof/>
                <w:webHidden/>
              </w:rPr>
              <w:instrText xml:space="preserve"> PAGEREF _Toc512592046 \h </w:instrText>
            </w:r>
            <w:r w:rsidR="00121E9F">
              <w:rPr>
                <w:noProof/>
                <w:webHidden/>
              </w:rPr>
            </w:r>
            <w:r w:rsidR="00121E9F">
              <w:rPr>
                <w:noProof/>
                <w:webHidden/>
              </w:rPr>
              <w:fldChar w:fldCharType="separate"/>
            </w:r>
            <w:r w:rsidR="00121E9F">
              <w:rPr>
                <w:noProof/>
                <w:webHidden/>
              </w:rPr>
              <w:t>40</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47" w:history="1">
            <w:r w:rsidR="00121E9F" w:rsidRPr="00296DC4">
              <w:rPr>
                <w:rStyle w:val="Hyperlink"/>
                <w:noProof/>
              </w:rPr>
              <w:t>30.</w:t>
            </w:r>
            <w:r w:rsidR="00121E9F">
              <w:rPr>
                <w:rFonts w:eastAsiaTheme="minorEastAsia"/>
                <w:noProof/>
              </w:rPr>
              <w:tab/>
            </w:r>
            <w:r w:rsidR="00121E9F" w:rsidRPr="00296DC4">
              <w:rPr>
                <w:rStyle w:val="Hyperlink"/>
                <w:noProof/>
              </w:rPr>
              <w:t>Investee FIPS Code (Column AD)</w:t>
            </w:r>
            <w:r w:rsidR="00121E9F">
              <w:rPr>
                <w:noProof/>
                <w:webHidden/>
              </w:rPr>
              <w:tab/>
            </w:r>
            <w:r w:rsidR="00121E9F">
              <w:rPr>
                <w:noProof/>
                <w:webHidden/>
              </w:rPr>
              <w:fldChar w:fldCharType="begin"/>
            </w:r>
            <w:r w:rsidR="00121E9F">
              <w:rPr>
                <w:noProof/>
                <w:webHidden/>
              </w:rPr>
              <w:instrText xml:space="preserve"> PAGEREF _Toc512592047 \h </w:instrText>
            </w:r>
            <w:r w:rsidR="00121E9F">
              <w:rPr>
                <w:noProof/>
                <w:webHidden/>
              </w:rPr>
            </w:r>
            <w:r w:rsidR="00121E9F">
              <w:rPr>
                <w:noProof/>
                <w:webHidden/>
              </w:rPr>
              <w:fldChar w:fldCharType="separate"/>
            </w:r>
            <w:r w:rsidR="00121E9F">
              <w:rPr>
                <w:noProof/>
                <w:webHidden/>
              </w:rPr>
              <w:t>40</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48" w:history="1">
            <w:r w:rsidR="00121E9F" w:rsidRPr="00296DC4">
              <w:rPr>
                <w:rStyle w:val="Hyperlink"/>
                <w:noProof/>
              </w:rPr>
              <w:t>31.</w:t>
            </w:r>
            <w:r w:rsidR="00121E9F">
              <w:rPr>
                <w:rFonts w:eastAsiaTheme="minorEastAsia"/>
                <w:noProof/>
              </w:rPr>
              <w:tab/>
            </w:r>
            <w:r w:rsidR="00121E9F" w:rsidRPr="00296DC4">
              <w:rPr>
                <w:rStyle w:val="Hyperlink"/>
                <w:noProof/>
              </w:rPr>
              <w:t>Investee X Coordinates (Column AE)</w:t>
            </w:r>
            <w:r w:rsidR="00121E9F">
              <w:rPr>
                <w:noProof/>
                <w:webHidden/>
              </w:rPr>
              <w:tab/>
            </w:r>
            <w:r w:rsidR="00121E9F">
              <w:rPr>
                <w:noProof/>
                <w:webHidden/>
              </w:rPr>
              <w:fldChar w:fldCharType="begin"/>
            </w:r>
            <w:r w:rsidR="00121E9F">
              <w:rPr>
                <w:noProof/>
                <w:webHidden/>
              </w:rPr>
              <w:instrText xml:space="preserve"> PAGEREF _Toc512592048 \h </w:instrText>
            </w:r>
            <w:r w:rsidR="00121E9F">
              <w:rPr>
                <w:noProof/>
                <w:webHidden/>
              </w:rPr>
            </w:r>
            <w:r w:rsidR="00121E9F">
              <w:rPr>
                <w:noProof/>
                <w:webHidden/>
              </w:rPr>
              <w:fldChar w:fldCharType="separate"/>
            </w:r>
            <w:r w:rsidR="00121E9F">
              <w:rPr>
                <w:noProof/>
                <w:webHidden/>
              </w:rPr>
              <w:t>40</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49" w:history="1">
            <w:r w:rsidR="00121E9F" w:rsidRPr="00296DC4">
              <w:rPr>
                <w:rStyle w:val="Hyperlink"/>
                <w:noProof/>
              </w:rPr>
              <w:t>32.</w:t>
            </w:r>
            <w:r w:rsidR="00121E9F">
              <w:rPr>
                <w:rFonts w:eastAsiaTheme="minorEastAsia"/>
                <w:noProof/>
              </w:rPr>
              <w:tab/>
            </w:r>
            <w:r w:rsidR="00121E9F" w:rsidRPr="00296DC4">
              <w:rPr>
                <w:rStyle w:val="Hyperlink"/>
                <w:noProof/>
              </w:rPr>
              <w:t>Investee Y Coordinates (Column AF)</w:t>
            </w:r>
            <w:r w:rsidR="00121E9F">
              <w:rPr>
                <w:noProof/>
                <w:webHidden/>
              </w:rPr>
              <w:tab/>
            </w:r>
            <w:r w:rsidR="00121E9F">
              <w:rPr>
                <w:noProof/>
                <w:webHidden/>
              </w:rPr>
              <w:fldChar w:fldCharType="begin"/>
            </w:r>
            <w:r w:rsidR="00121E9F">
              <w:rPr>
                <w:noProof/>
                <w:webHidden/>
              </w:rPr>
              <w:instrText xml:space="preserve"> PAGEREF _Toc512592049 \h </w:instrText>
            </w:r>
            <w:r w:rsidR="00121E9F">
              <w:rPr>
                <w:noProof/>
                <w:webHidden/>
              </w:rPr>
            </w:r>
            <w:r w:rsidR="00121E9F">
              <w:rPr>
                <w:noProof/>
                <w:webHidden/>
              </w:rPr>
              <w:fldChar w:fldCharType="separate"/>
            </w:r>
            <w:r w:rsidR="00121E9F">
              <w:rPr>
                <w:noProof/>
                <w:webHidden/>
              </w:rPr>
              <w:t>40</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50" w:history="1">
            <w:r w:rsidR="00121E9F" w:rsidRPr="00296DC4">
              <w:rPr>
                <w:rStyle w:val="Hyperlink"/>
                <w:noProof/>
              </w:rPr>
              <w:t>33.</w:t>
            </w:r>
            <w:r w:rsidR="00121E9F">
              <w:rPr>
                <w:rFonts w:eastAsiaTheme="minorEastAsia"/>
                <w:noProof/>
              </w:rPr>
              <w:tab/>
            </w:r>
            <w:r w:rsidR="00121E9F" w:rsidRPr="00296DC4">
              <w:rPr>
                <w:rStyle w:val="Hyperlink"/>
                <w:noProof/>
              </w:rPr>
              <w:t>Project Street Address Line 1 (Column AG)</w:t>
            </w:r>
            <w:r w:rsidR="00121E9F">
              <w:rPr>
                <w:noProof/>
                <w:webHidden/>
              </w:rPr>
              <w:tab/>
            </w:r>
            <w:r w:rsidR="00121E9F">
              <w:rPr>
                <w:noProof/>
                <w:webHidden/>
              </w:rPr>
              <w:fldChar w:fldCharType="begin"/>
            </w:r>
            <w:r w:rsidR="00121E9F">
              <w:rPr>
                <w:noProof/>
                <w:webHidden/>
              </w:rPr>
              <w:instrText xml:space="preserve"> PAGEREF _Toc512592050 \h </w:instrText>
            </w:r>
            <w:r w:rsidR="00121E9F">
              <w:rPr>
                <w:noProof/>
                <w:webHidden/>
              </w:rPr>
            </w:r>
            <w:r w:rsidR="00121E9F">
              <w:rPr>
                <w:noProof/>
                <w:webHidden/>
              </w:rPr>
              <w:fldChar w:fldCharType="separate"/>
            </w:r>
            <w:r w:rsidR="00121E9F">
              <w:rPr>
                <w:noProof/>
                <w:webHidden/>
              </w:rPr>
              <w:t>41</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51" w:history="1">
            <w:r w:rsidR="00121E9F" w:rsidRPr="00296DC4">
              <w:rPr>
                <w:rStyle w:val="Hyperlink"/>
                <w:noProof/>
              </w:rPr>
              <w:t>34.</w:t>
            </w:r>
            <w:r w:rsidR="00121E9F">
              <w:rPr>
                <w:rFonts w:eastAsiaTheme="minorEastAsia"/>
                <w:noProof/>
              </w:rPr>
              <w:tab/>
            </w:r>
            <w:r w:rsidR="00121E9F" w:rsidRPr="00296DC4">
              <w:rPr>
                <w:rStyle w:val="Hyperlink"/>
                <w:noProof/>
              </w:rPr>
              <w:t>Project Street Address Line 2 (Column AH)</w:t>
            </w:r>
            <w:r w:rsidR="00121E9F">
              <w:rPr>
                <w:noProof/>
                <w:webHidden/>
              </w:rPr>
              <w:tab/>
            </w:r>
            <w:r w:rsidR="00121E9F">
              <w:rPr>
                <w:noProof/>
                <w:webHidden/>
              </w:rPr>
              <w:fldChar w:fldCharType="begin"/>
            </w:r>
            <w:r w:rsidR="00121E9F">
              <w:rPr>
                <w:noProof/>
                <w:webHidden/>
              </w:rPr>
              <w:instrText xml:space="preserve"> PAGEREF _Toc512592051 \h </w:instrText>
            </w:r>
            <w:r w:rsidR="00121E9F">
              <w:rPr>
                <w:noProof/>
                <w:webHidden/>
              </w:rPr>
            </w:r>
            <w:r w:rsidR="00121E9F">
              <w:rPr>
                <w:noProof/>
                <w:webHidden/>
              </w:rPr>
              <w:fldChar w:fldCharType="separate"/>
            </w:r>
            <w:r w:rsidR="00121E9F">
              <w:rPr>
                <w:noProof/>
                <w:webHidden/>
              </w:rPr>
              <w:t>41</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52" w:history="1">
            <w:r w:rsidR="00121E9F" w:rsidRPr="00296DC4">
              <w:rPr>
                <w:rStyle w:val="Hyperlink"/>
                <w:noProof/>
              </w:rPr>
              <w:t>35.</w:t>
            </w:r>
            <w:r w:rsidR="00121E9F">
              <w:rPr>
                <w:rFonts w:eastAsiaTheme="minorEastAsia"/>
                <w:noProof/>
              </w:rPr>
              <w:tab/>
            </w:r>
            <w:r w:rsidR="00121E9F" w:rsidRPr="00296DC4">
              <w:rPr>
                <w:rStyle w:val="Hyperlink"/>
                <w:noProof/>
              </w:rPr>
              <w:t>Project City (Column AI)</w:t>
            </w:r>
            <w:r w:rsidR="00121E9F">
              <w:rPr>
                <w:noProof/>
                <w:webHidden/>
              </w:rPr>
              <w:tab/>
            </w:r>
            <w:r w:rsidR="00121E9F">
              <w:rPr>
                <w:noProof/>
                <w:webHidden/>
              </w:rPr>
              <w:fldChar w:fldCharType="begin"/>
            </w:r>
            <w:r w:rsidR="00121E9F">
              <w:rPr>
                <w:noProof/>
                <w:webHidden/>
              </w:rPr>
              <w:instrText xml:space="preserve"> PAGEREF _Toc512592052 \h </w:instrText>
            </w:r>
            <w:r w:rsidR="00121E9F">
              <w:rPr>
                <w:noProof/>
                <w:webHidden/>
              </w:rPr>
            </w:r>
            <w:r w:rsidR="00121E9F">
              <w:rPr>
                <w:noProof/>
                <w:webHidden/>
              </w:rPr>
              <w:fldChar w:fldCharType="separate"/>
            </w:r>
            <w:r w:rsidR="00121E9F">
              <w:rPr>
                <w:noProof/>
                <w:webHidden/>
              </w:rPr>
              <w:t>41</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53" w:history="1">
            <w:r w:rsidR="00121E9F" w:rsidRPr="00296DC4">
              <w:rPr>
                <w:rStyle w:val="Hyperlink"/>
                <w:noProof/>
              </w:rPr>
              <w:t>36.</w:t>
            </w:r>
            <w:r w:rsidR="00121E9F">
              <w:rPr>
                <w:rFonts w:eastAsiaTheme="minorEastAsia"/>
                <w:noProof/>
              </w:rPr>
              <w:tab/>
            </w:r>
            <w:r w:rsidR="00121E9F" w:rsidRPr="00296DC4">
              <w:rPr>
                <w:rStyle w:val="Hyperlink"/>
                <w:noProof/>
              </w:rPr>
              <w:t>Project State (Column AJ)</w:t>
            </w:r>
            <w:r w:rsidR="00121E9F">
              <w:rPr>
                <w:noProof/>
                <w:webHidden/>
              </w:rPr>
              <w:tab/>
            </w:r>
            <w:r w:rsidR="00121E9F">
              <w:rPr>
                <w:noProof/>
                <w:webHidden/>
              </w:rPr>
              <w:fldChar w:fldCharType="begin"/>
            </w:r>
            <w:r w:rsidR="00121E9F">
              <w:rPr>
                <w:noProof/>
                <w:webHidden/>
              </w:rPr>
              <w:instrText xml:space="preserve"> PAGEREF _Toc512592053 \h </w:instrText>
            </w:r>
            <w:r w:rsidR="00121E9F">
              <w:rPr>
                <w:noProof/>
                <w:webHidden/>
              </w:rPr>
            </w:r>
            <w:r w:rsidR="00121E9F">
              <w:rPr>
                <w:noProof/>
                <w:webHidden/>
              </w:rPr>
              <w:fldChar w:fldCharType="separate"/>
            </w:r>
            <w:r w:rsidR="00121E9F">
              <w:rPr>
                <w:noProof/>
                <w:webHidden/>
              </w:rPr>
              <w:t>41</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54" w:history="1">
            <w:r w:rsidR="00121E9F" w:rsidRPr="00296DC4">
              <w:rPr>
                <w:rStyle w:val="Hyperlink"/>
                <w:noProof/>
              </w:rPr>
              <w:t>37.</w:t>
            </w:r>
            <w:r w:rsidR="00121E9F">
              <w:rPr>
                <w:rFonts w:eastAsiaTheme="minorEastAsia"/>
                <w:noProof/>
              </w:rPr>
              <w:tab/>
            </w:r>
            <w:r w:rsidR="00121E9F" w:rsidRPr="00296DC4">
              <w:rPr>
                <w:rStyle w:val="Hyperlink"/>
                <w:noProof/>
              </w:rPr>
              <w:t>Project Zipcode5 (Column AK)</w:t>
            </w:r>
            <w:r w:rsidR="00121E9F">
              <w:rPr>
                <w:noProof/>
                <w:webHidden/>
              </w:rPr>
              <w:tab/>
            </w:r>
            <w:r w:rsidR="00121E9F">
              <w:rPr>
                <w:noProof/>
                <w:webHidden/>
              </w:rPr>
              <w:fldChar w:fldCharType="begin"/>
            </w:r>
            <w:r w:rsidR="00121E9F">
              <w:rPr>
                <w:noProof/>
                <w:webHidden/>
              </w:rPr>
              <w:instrText xml:space="preserve"> PAGEREF _Toc512592054 \h </w:instrText>
            </w:r>
            <w:r w:rsidR="00121E9F">
              <w:rPr>
                <w:noProof/>
                <w:webHidden/>
              </w:rPr>
            </w:r>
            <w:r w:rsidR="00121E9F">
              <w:rPr>
                <w:noProof/>
                <w:webHidden/>
              </w:rPr>
              <w:fldChar w:fldCharType="separate"/>
            </w:r>
            <w:r w:rsidR="00121E9F">
              <w:rPr>
                <w:noProof/>
                <w:webHidden/>
              </w:rPr>
              <w:t>41</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55" w:history="1">
            <w:r w:rsidR="00121E9F" w:rsidRPr="00296DC4">
              <w:rPr>
                <w:rStyle w:val="Hyperlink"/>
                <w:noProof/>
              </w:rPr>
              <w:t>38.</w:t>
            </w:r>
            <w:r w:rsidR="00121E9F">
              <w:rPr>
                <w:rFonts w:eastAsiaTheme="minorEastAsia"/>
                <w:noProof/>
              </w:rPr>
              <w:tab/>
            </w:r>
            <w:r w:rsidR="00121E9F" w:rsidRPr="00296DC4">
              <w:rPr>
                <w:rStyle w:val="Hyperlink"/>
                <w:noProof/>
              </w:rPr>
              <w:t>Project Zipcode+4 (Column AL)</w:t>
            </w:r>
            <w:r w:rsidR="00121E9F">
              <w:rPr>
                <w:noProof/>
                <w:webHidden/>
              </w:rPr>
              <w:tab/>
            </w:r>
            <w:r w:rsidR="00121E9F">
              <w:rPr>
                <w:noProof/>
                <w:webHidden/>
              </w:rPr>
              <w:fldChar w:fldCharType="begin"/>
            </w:r>
            <w:r w:rsidR="00121E9F">
              <w:rPr>
                <w:noProof/>
                <w:webHidden/>
              </w:rPr>
              <w:instrText xml:space="preserve"> PAGEREF _Toc512592055 \h </w:instrText>
            </w:r>
            <w:r w:rsidR="00121E9F">
              <w:rPr>
                <w:noProof/>
                <w:webHidden/>
              </w:rPr>
            </w:r>
            <w:r w:rsidR="00121E9F">
              <w:rPr>
                <w:noProof/>
                <w:webHidden/>
              </w:rPr>
              <w:fldChar w:fldCharType="separate"/>
            </w:r>
            <w:r w:rsidR="00121E9F">
              <w:rPr>
                <w:noProof/>
                <w:webHidden/>
              </w:rPr>
              <w:t>41</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56" w:history="1">
            <w:r w:rsidR="00121E9F" w:rsidRPr="00296DC4">
              <w:rPr>
                <w:rStyle w:val="Hyperlink"/>
                <w:noProof/>
              </w:rPr>
              <w:t>39.</w:t>
            </w:r>
            <w:r w:rsidR="00121E9F">
              <w:rPr>
                <w:rFonts w:eastAsiaTheme="minorEastAsia"/>
                <w:noProof/>
              </w:rPr>
              <w:tab/>
            </w:r>
            <w:r w:rsidR="00121E9F" w:rsidRPr="00296DC4">
              <w:rPr>
                <w:rStyle w:val="Hyperlink"/>
                <w:noProof/>
              </w:rPr>
              <w:t>Project FIPS Code (Column AM)</w:t>
            </w:r>
            <w:r w:rsidR="00121E9F">
              <w:rPr>
                <w:noProof/>
                <w:webHidden/>
              </w:rPr>
              <w:tab/>
            </w:r>
            <w:r w:rsidR="00121E9F">
              <w:rPr>
                <w:noProof/>
                <w:webHidden/>
              </w:rPr>
              <w:fldChar w:fldCharType="begin"/>
            </w:r>
            <w:r w:rsidR="00121E9F">
              <w:rPr>
                <w:noProof/>
                <w:webHidden/>
              </w:rPr>
              <w:instrText xml:space="preserve"> PAGEREF _Toc512592056 \h </w:instrText>
            </w:r>
            <w:r w:rsidR="00121E9F">
              <w:rPr>
                <w:noProof/>
                <w:webHidden/>
              </w:rPr>
            </w:r>
            <w:r w:rsidR="00121E9F">
              <w:rPr>
                <w:noProof/>
                <w:webHidden/>
              </w:rPr>
              <w:fldChar w:fldCharType="separate"/>
            </w:r>
            <w:r w:rsidR="00121E9F">
              <w:rPr>
                <w:noProof/>
                <w:webHidden/>
              </w:rPr>
              <w:t>41</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57" w:history="1">
            <w:r w:rsidR="00121E9F" w:rsidRPr="00296DC4">
              <w:rPr>
                <w:rStyle w:val="Hyperlink"/>
                <w:noProof/>
              </w:rPr>
              <w:t>40.</w:t>
            </w:r>
            <w:r w:rsidR="00121E9F">
              <w:rPr>
                <w:rFonts w:eastAsiaTheme="minorEastAsia"/>
                <w:noProof/>
              </w:rPr>
              <w:tab/>
            </w:r>
            <w:r w:rsidR="00121E9F" w:rsidRPr="00296DC4">
              <w:rPr>
                <w:rStyle w:val="Hyperlink"/>
                <w:noProof/>
              </w:rPr>
              <w:t>Project X Coordinates (Column AN)</w:t>
            </w:r>
            <w:r w:rsidR="00121E9F">
              <w:rPr>
                <w:noProof/>
                <w:webHidden/>
              </w:rPr>
              <w:tab/>
            </w:r>
            <w:r w:rsidR="00121E9F">
              <w:rPr>
                <w:noProof/>
                <w:webHidden/>
              </w:rPr>
              <w:fldChar w:fldCharType="begin"/>
            </w:r>
            <w:r w:rsidR="00121E9F">
              <w:rPr>
                <w:noProof/>
                <w:webHidden/>
              </w:rPr>
              <w:instrText xml:space="preserve"> PAGEREF _Toc512592057 \h </w:instrText>
            </w:r>
            <w:r w:rsidR="00121E9F">
              <w:rPr>
                <w:noProof/>
                <w:webHidden/>
              </w:rPr>
            </w:r>
            <w:r w:rsidR="00121E9F">
              <w:rPr>
                <w:noProof/>
                <w:webHidden/>
              </w:rPr>
              <w:fldChar w:fldCharType="separate"/>
            </w:r>
            <w:r w:rsidR="00121E9F">
              <w:rPr>
                <w:noProof/>
                <w:webHidden/>
              </w:rPr>
              <w:t>42</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58" w:history="1">
            <w:r w:rsidR="00121E9F" w:rsidRPr="00296DC4">
              <w:rPr>
                <w:rStyle w:val="Hyperlink"/>
                <w:noProof/>
              </w:rPr>
              <w:t>41.</w:t>
            </w:r>
            <w:r w:rsidR="00121E9F">
              <w:rPr>
                <w:rFonts w:eastAsiaTheme="minorEastAsia"/>
                <w:noProof/>
              </w:rPr>
              <w:tab/>
            </w:r>
            <w:r w:rsidR="00121E9F" w:rsidRPr="00296DC4">
              <w:rPr>
                <w:rStyle w:val="Hyperlink"/>
                <w:noProof/>
              </w:rPr>
              <w:t>Project Y Coordinates (Column AO)</w:t>
            </w:r>
            <w:r w:rsidR="00121E9F">
              <w:rPr>
                <w:noProof/>
                <w:webHidden/>
              </w:rPr>
              <w:tab/>
            </w:r>
            <w:r w:rsidR="00121E9F">
              <w:rPr>
                <w:noProof/>
                <w:webHidden/>
              </w:rPr>
              <w:fldChar w:fldCharType="begin"/>
            </w:r>
            <w:r w:rsidR="00121E9F">
              <w:rPr>
                <w:noProof/>
                <w:webHidden/>
              </w:rPr>
              <w:instrText xml:space="preserve"> PAGEREF _Toc512592058 \h </w:instrText>
            </w:r>
            <w:r w:rsidR="00121E9F">
              <w:rPr>
                <w:noProof/>
                <w:webHidden/>
              </w:rPr>
            </w:r>
            <w:r w:rsidR="00121E9F">
              <w:rPr>
                <w:noProof/>
                <w:webHidden/>
              </w:rPr>
              <w:fldChar w:fldCharType="separate"/>
            </w:r>
            <w:r w:rsidR="00121E9F">
              <w:rPr>
                <w:noProof/>
                <w:webHidden/>
              </w:rPr>
              <w:t>42</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59" w:history="1">
            <w:r w:rsidR="00121E9F" w:rsidRPr="00296DC4">
              <w:rPr>
                <w:rStyle w:val="Hyperlink"/>
                <w:noProof/>
              </w:rPr>
              <w:t>42.</w:t>
            </w:r>
            <w:r w:rsidR="00121E9F">
              <w:rPr>
                <w:rFonts w:eastAsiaTheme="minorEastAsia"/>
                <w:noProof/>
              </w:rPr>
              <w:tab/>
            </w:r>
            <w:r w:rsidR="00121E9F" w:rsidRPr="00296DC4">
              <w:rPr>
                <w:rStyle w:val="Hyperlink"/>
                <w:noProof/>
              </w:rPr>
              <w:t>NAICS (Column AP)</w:t>
            </w:r>
            <w:r w:rsidR="00121E9F">
              <w:rPr>
                <w:noProof/>
                <w:webHidden/>
              </w:rPr>
              <w:tab/>
            </w:r>
            <w:r w:rsidR="00121E9F">
              <w:rPr>
                <w:noProof/>
                <w:webHidden/>
              </w:rPr>
              <w:fldChar w:fldCharType="begin"/>
            </w:r>
            <w:r w:rsidR="00121E9F">
              <w:rPr>
                <w:noProof/>
                <w:webHidden/>
              </w:rPr>
              <w:instrText xml:space="preserve"> PAGEREF _Toc512592059 \h </w:instrText>
            </w:r>
            <w:r w:rsidR="00121E9F">
              <w:rPr>
                <w:noProof/>
                <w:webHidden/>
              </w:rPr>
            </w:r>
            <w:r w:rsidR="00121E9F">
              <w:rPr>
                <w:noProof/>
                <w:webHidden/>
              </w:rPr>
              <w:fldChar w:fldCharType="separate"/>
            </w:r>
            <w:r w:rsidR="00121E9F">
              <w:rPr>
                <w:noProof/>
                <w:webHidden/>
              </w:rPr>
              <w:t>42</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60" w:history="1">
            <w:r w:rsidR="00121E9F" w:rsidRPr="00296DC4">
              <w:rPr>
                <w:rStyle w:val="Hyperlink"/>
                <w:noProof/>
              </w:rPr>
              <w:t>43.</w:t>
            </w:r>
            <w:r w:rsidR="00121E9F">
              <w:rPr>
                <w:rFonts w:eastAsiaTheme="minorEastAsia"/>
                <w:noProof/>
              </w:rPr>
              <w:tab/>
            </w:r>
            <w:r w:rsidR="00121E9F" w:rsidRPr="00296DC4">
              <w:rPr>
                <w:rStyle w:val="Hyperlink"/>
                <w:noProof/>
              </w:rPr>
              <w:t>Date Business Established (Column AQ)</w:t>
            </w:r>
            <w:r w:rsidR="00121E9F">
              <w:rPr>
                <w:noProof/>
                <w:webHidden/>
              </w:rPr>
              <w:tab/>
            </w:r>
            <w:r w:rsidR="00121E9F">
              <w:rPr>
                <w:noProof/>
                <w:webHidden/>
              </w:rPr>
              <w:fldChar w:fldCharType="begin"/>
            </w:r>
            <w:r w:rsidR="00121E9F">
              <w:rPr>
                <w:noProof/>
                <w:webHidden/>
              </w:rPr>
              <w:instrText xml:space="preserve"> PAGEREF _Toc512592060 \h </w:instrText>
            </w:r>
            <w:r w:rsidR="00121E9F">
              <w:rPr>
                <w:noProof/>
                <w:webHidden/>
              </w:rPr>
            </w:r>
            <w:r w:rsidR="00121E9F">
              <w:rPr>
                <w:noProof/>
                <w:webHidden/>
              </w:rPr>
              <w:fldChar w:fldCharType="separate"/>
            </w:r>
            <w:r w:rsidR="00121E9F">
              <w:rPr>
                <w:noProof/>
                <w:webHidden/>
              </w:rPr>
              <w:t>42</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61" w:history="1">
            <w:r w:rsidR="00121E9F" w:rsidRPr="00296DC4">
              <w:rPr>
                <w:rStyle w:val="Hyperlink"/>
                <w:noProof/>
              </w:rPr>
              <w:t>44.</w:t>
            </w:r>
            <w:r w:rsidR="00121E9F">
              <w:rPr>
                <w:rFonts w:eastAsiaTheme="minorEastAsia"/>
                <w:noProof/>
              </w:rPr>
              <w:tab/>
            </w:r>
            <w:r w:rsidR="00121E9F" w:rsidRPr="00296DC4">
              <w:rPr>
                <w:rStyle w:val="Hyperlink"/>
                <w:noProof/>
              </w:rPr>
              <w:t>Entity Structure (Column AR)</w:t>
            </w:r>
            <w:r w:rsidR="00121E9F">
              <w:rPr>
                <w:noProof/>
                <w:webHidden/>
              </w:rPr>
              <w:tab/>
            </w:r>
            <w:r w:rsidR="00121E9F">
              <w:rPr>
                <w:noProof/>
                <w:webHidden/>
              </w:rPr>
              <w:fldChar w:fldCharType="begin"/>
            </w:r>
            <w:r w:rsidR="00121E9F">
              <w:rPr>
                <w:noProof/>
                <w:webHidden/>
              </w:rPr>
              <w:instrText xml:space="preserve"> PAGEREF _Toc512592061 \h </w:instrText>
            </w:r>
            <w:r w:rsidR="00121E9F">
              <w:rPr>
                <w:noProof/>
                <w:webHidden/>
              </w:rPr>
            </w:r>
            <w:r w:rsidR="00121E9F">
              <w:rPr>
                <w:noProof/>
                <w:webHidden/>
              </w:rPr>
              <w:fldChar w:fldCharType="separate"/>
            </w:r>
            <w:r w:rsidR="00121E9F">
              <w:rPr>
                <w:noProof/>
                <w:webHidden/>
              </w:rPr>
              <w:t>42</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62" w:history="1">
            <w:r w:rsidR="00121E9F" w:rsidRPr="00296DC4">
              <w:rPr>
                <w:rStyle w:val="Hyperlink"/>
                <w:noProof/>
              </w:rPr>
              <w:t>45.</w:t>
            </w:r>
            <w:r w:rsidR="00121E9F">
              <w:rPr>
                <w:rFonts w:eastAsiaTheme="minorEastAsia"/>
                <w:noProof/>
              </w:rPr>
              <w:tab/>
            </w:r>
            <w:r w:rsidR="00121E9F" w:rsidRPr="00296DC4">
              <w:rPr>
                <w:rStyle w:val="Hyperlink"/>
                <w:noProof/>
              </w:rPr>
              <w:t>Minority Owned or Controlled (Column AS)</w:t>
            </w:r>
            <w:r w:rsidR="00121E9F">
              <w:rPr>
                <w:noProof/>
                <w:webHidden/>
              </w:rPr>
              <w:tab/>
            </w:r>
            <w:r w:rsidR="00121E9F">
              <w:rPr>
                <w:noProof/>
                <w:webHidden/>
              </w:rPr>
              <w:fldChar w:fldCharType="begin"/>
            </w:r>
            <w:r w:rsidR="00121E9F">
              <w:rPr>
                <w:noProof/>
                <w:webHidden/>
              </w:rPr>
              <w:instrText xml:space="preserve"> PAGEREF _Toc512592062 \h </w:instrText>
            </w:r>
            <w:r w:rsidR="00121E9F">
              <w:rPr>
                <w:noProof/>
                <w:webHidden/>
              </w:rPr>
            </w:r>
            <w:r w:rsidR="00121E9F">
              <w:rPr>
                <w:noProof/>
                <w:webHidden/>
              </w:rPr>
              <w:fldChar w:fldCharType="separate"/>
            </w:r>
            <w:r w:rsidR="00121E9F">
              <w:rPr>
                <w:noProof/>
                <w:webHidden/>
              </w:rPr>
              <w:t>42</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63" w:history="1">
            <w:r w:rsidR="00121E9F" w:rsidRPr="00296DC4">
              <w:rPr>
                <w:rStyle w:val="Hyperlink"/>
                <w:noProof/>
              </w:rPr>
              <w:t>46.</w:t>
            </w:r>
            <w:r w:rsidR="00121E9F">
              <w:rPr>
                <w:rFonts w:eastAsiaTheme="minorEastAsia"/>
                <w:noProof/>
              </w:rPr>
              <w:tab/>
            </w:r>
            <w:r w:rsidR="00121E9F" w:rsidRPr="00296DC4">
              <w:rPr>
                <w:rStyle w:val="Hyperlink"/>
                <w:noProof/>
              </w:rPr>
              <w:t>Women Owned or Controlled (Column AT)</w:t>
            </w:r>
            <w:r w:rsidR="00121E9F">
              <w:rPr>
                <w:noProof/>
                <w:webHidden/>
              </w:rPr>
              <w:tab/>
            </w:r>
            <w:r w:rsidR="00121E9F">
              <w:rPr>
                <w:noProof/>
                <w:webHidden/>
              </w:rPr>
              <w:fldChar w:fldCharType="begin"/>
            </w:r>
            <w:r w:rsidR="00121E9F">
              <w:rPr>
                <w:noProof/>
                <w:webHidden/>
              </w:rPr>
              <w:instrText xml:space="preserve"> PAGEREF _Toc512592063 \h </w:instrText>
            </w:r>
            <w:r w:rsidR="00121E9F">
              <w:rPr>
                <w:noProof/>
                <w:webHidden/>
              </w:rPr>
            </w:r>
            <w:r w:rsidR="00121E9F">
              <w:rPr>
                <w:noProof/>
                <w:webHidden/>
              </w:rPr>
              <w:fldChar w:fldCharType="separate"/>
            </w:r>
            <w:r w:rsidR="00121E9F">
              <w:rPr>
                <w:noProof/>
                <w:webHidden/>
              </w:rPr>
              <w:t>42</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64" w:history="1">
            <w:r w:rsidR="00121E9F" w:rsidRPr="00296DC4">
              <w:rPr>
                <w:rStyle w:val="Hyperlink"/>
                <w:noProof/>
              </w:rPr>
              <w:t>47.</w:t>
            </w:r>
            <w:r w:rsidR="00121E9F">
              <w:rPr>
                <w:rFonts w:eastAsiaTheme="minorEastAsia"/>
                <w:noProof/>
              </w:rPr>
              <w:tab/>
            </w:r>
            <w:r w:rsidR="00121E9F" w:rsidRPr="00296DC4">
              <w:rPr>
                <w:rStyle w:val="Hyperlink"/>
                <w:noProof/>
              </w:rPr>
              <w:t>Low-Income Owned or Controlled (AU)</w:t>
            </w:r>
            <w:r w:rsidR="00121E9F">
              <w:rPr>
                <w:noProof/>
                <w:webHidden/>
              </w:rPr>
              <w:tab/>
            </w:r>
            <w:r w:rsidR="00121E9F">
              <w:rPr>
                <w:noProof/>
                <w:webHidden/>
              </w:rPr>
              <w:fldChar w:fldCharType="begin"/>
            </w:r>
            <w:r w:rsidR="00121E9F">
              <w:rPr>
                <w:noProof/>
                <w:webHidden/>
              </w:rPr>
              <w:instrText xml:space="preserve"> PAGEREF _Toc512592064 \h </w:instrText>
            </w:r>
            <w:r w:rsidR="00121E9F">
              <w:rPr>
                <w:noProof/>
                <w:webHidden/>
              </w:rPr>
            </w:r>
            <w:r w:rsidR="00121E9F">
              <w:rPr>
                <w:noProof/>
                <w:webHidden/>
              </w:rPr>
              <w:fldChar w:fldCharType="separate"/>
            </w:r>
            <w:r w:rsidR="00121E9F">
              <w:rPr>
                <w:noProof/>
                <w:webHidden/>
              </w:rPr>
              <w:t>43</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65" w:history="1">
            <w:r w:rsidR="00121E9F" w:rsidRPr="00296DC4">
              <w:rPr>
                <w:rStyle w:val="Hyperlink"/>
                <w:noProof/>
              </w:rPr>
              <w:t>48.</w:t>
            </w:r>
            <w:r w:rsidR="00121E9F">
              <w:rPr>
                <w:rFonts w:eastAsiaTheme="minorEastAsia"/>
                <w:noProof/>
              </w:rPr>
              <w:tab/>
            </w:r>
            <w:r w:rsidR="00121E9F" w:rsidRPr="00296DC4">
              <w:rPr>
                <w:rStyle w:val="Hyperlink"/>
                <w:noProof/>
              </w:rPr>
              <w:t>Jobs at Time of Loan/Investment (AV)</w:t>
            </w:r>
            <w:r w:rsidR="00121E9F">
              <w:rPr>
                <w:noProof/>
                <w:webHidden/>
              </w:rPr>
              <w:tab/>
            </w:r>
            <w:r w:rsidR="00121E9F">
              <w:rPr>
                <w:noProof/>
                <w:webHidden/>
              </w:rPr>
              <w:fldChar w:fldCharType="begin"/>
            </w:r>
            <w:r w:rsidR="00121E9F">
              <w:rPr>
                <w:noProof/>
                <w:webHidden/>
              </w:rPr>
              <w:instrText xml:space="preserve"> PAGEREF _Toc512592065 \h </w:instrText>
            </w:r>
            <w:r w:rsidR="00121E9F">
              <w:rPr>
                <w:noProof/>
                <w:webHidden/>
              </w:rPr>
            </w:r>
            <w:r w:rsidR="00121E9F">
              <w:rPr>
                <w:noProof/>
                <w:webHidden/>
              </w:rPr>
              <w:fldChar w:fldCharType="separate"/>
            </w:r>
            <w:r w:rsidR="00121E9F">
              <w:rPr>
                <w:noProof/>
                <w:webHidden/>
              </w:rPr>
              <w:t>43</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66" w:history="1">
            <w:r w:rsidR="00121E9F" w:rsidRPr="00296DC4">
              <w:rPr>
                <w:rStyle w:val="Hyperlink"/>
                <w:noProof/>
              </w:rPr>
              <w:t>49.</w:t>
            </w:r>
            <w:r w:rsidR="00121E9F">
              <w:rPr>
                <w:rFonts w:eastAsiaTheme="minorEastAsia"/>
                <w:noProof/>
              </w:rPr>
              <w:tab/>
            </w:r>
            <w:r w:rsidR="00121E9F" w:rsidRPr="00296DC4">
              <w:rPr>
                <w:rStyle w:val="Hyperlink"/>
                <w:noProof/>
              </w:rPr>
              <w:t>Principal Balance Outstanding (Column AW)</w:t>
            </w:r>
            <w:r w:rsidR="00121E9F">
              <w:rPr>
                <w:noProof/>
                <w:webHidden/>
              </w:rPr>
              <w:tab/>
            </w:r>
            <w:r w:rsidR="00121E9F">
              <w:rPr>
                <w:noProof/>
                <w:webHidden/>
              </w:rPr>
              <w:fldChar w:fldCharType="begin"/>
            </w:r>
            <w:r w:rsidR="00121E9F">
              <w:rPr>
                <w:noProof/>
                <w:webHidden/>
              </w:rPr>
              <w:instrText xml:space="preserve"> PAGEREF _Toc512592066 \h </w:instrText>
            </w:r>
            <w:r w:rsidR="00121E9F">
              <w:rPr>
                <w:noProof/>
                <w:webHidden/>
              </w:rPr>
            </w:r>
            <w:r w:rsidR="00121E9F">
              <w:rPr>
                <w:noProof/>
                <w:webHidden/>
              </w:rPr>
              <w:fldChar w:fldCharType="separate"/>
            </w:r>
            <w:r w:rsidR="00121E9F">
              <w:rPr>
                <w:noProof/>
                <w:webHidden/>
              </w:rPr>
              <w:t>43</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67" w:history="1">
            <w:r w:rsidR="00121E9F" w:rsidRPr="00296DC4">
              <w:rPr>
                <w:rStyle w:val="Hyperlink"/>
                <w:noProof/>
              </w:rPr>
              <w:t>50.</w:t>
            </w:r>
            <w:r w:rsidR="00121E9F">
              <w:rPr>
                <w:rFonts w:eastAsiaTheme="minorEastAsia"/>
                <w:noProof/>
              </w:rPr>
              <w:tab/>
            </w:r>
            <w:r w:rsidR="00121E9F" w:rsidRPr="00296DC4">
              <w:rPr>
                <w:rStyle w:val="Hyperlink"/>
                <w:noProof/>
              </w:rPr>
              <w:t>Loan Status (Column AX)</w:t>
            </w:r>
            <w:r w:rsidR="00121E9F">
              <w:rPr>
                <w:noProof/>
                <w:webHidden/>
              </w:rPr>
              <w:tab/>
            </w:r>
            <w:r w:rsidR="00121E9F">
              <w:rPr>
                <w:noProof/>
                <w:webHidden/>
              </w:rPr>
              <w:fldChar w:fldCharType="begin"/>
            </w:r>
            <w:r w:rsidR="00121E9F">
              <w:rPr>
                <w:noProof/>
                <w:webHidden/>
              </w:rPr>
              <w:instrText xml:space="preserve"> PAGEREF _Toc512592067 \h </w:instrText>
            </w:r>
            <w:r w:rsidR="00121E9F">
              <w:rPr>
                <w:noProof/>
                <w:webHidden/>
              </w:rPr>
            </w:r>
            <w:r w:rsidR="00121E9F">
              <w:rPr>
                <w:noProof/>
                <w:webHidden/>
              </w:rPr>
              <w:fldChar w:fldCharType="separate"/>
            </w:r>
            <w:r w:rsidR="00121E9F">
              <w:rPr>
                <w:noProof/>
                <w:webHidden/>
              </w:rPr>
              <w:t>43</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68" w:history="1">
            <w:r w:rsidR="00121E9F" w:rsidRPr="00296DC4">
              <w:rPr>
                <w:rStyle w:val="Hyperlink"/>
                <w:noProof/>
              </w:rPr>
              <w:t>51.</w:t>
            </w:r>
            <w:r w:rsidR="00121E9F">
              <w:rPr>
                <w:rFonts w:eastAsiaTheme="minorEastAsia"/>
                <w:noProof/>
              </w:rPr>
              <w:tab/>
            </w:r>
            <w:r w:rsidR="00121E9F" w:rsidRPr="00296DC4">
              <w:rPr>
                <w:rStyle w:val="Hyperlink"/>
                <w:noProof/>
              </w:rPr>
              <w:t>New Originator Transaction ID of Refinanced Loan (Column AY)</w:t>
            </w:r>
            <w:r w:rsidR="00121E9F">
              <w:rPr>
                <w:noProof/>
                <w:webHidden/>
              </w:rPr>
              <w:tab/>
            </w:r>
            <w:r w:rsidR="00121E9F">
              <w:rPr>
                <w:noProof/>
                <w:webHidden/>
              </w:rPr>
              <w:fldChar w:fldCharType="begin"/>
            </w:r>
            <w:r w:rsidR="00121E9F">
              <w:rPr>
                <w:noProof/>
                <w:webHidden/>
              </w:rPr>
              <w:instrText xml:space="preserve"> PAGEREF _Toc512592068 \h </w:instrText>
            </w:r>
            <w:r w:rsidR="00121E9F">
              <w:rPr>
                <w:noProof/>
                <w:webHidden/>
              </w:rPr>
            </w:r>
            <w:r w:rsidR="00121E9F">
              <w:rPr>
                <w:noProof/>
                <w:webHidden/>
              </w:rPr>
              <w:fldChar w:fldCharType="separate"/>
            </w:r>
            <w:r w:rsidR="00121E9F">
              <w:rPr>
                <w:noProof/>
                <w:webHidden/>
              </w:rPr>
              <w:t>43</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69" w:history="1">
            <w:r w:rsidR="00121E9F" w:rsidRPr="00296DC4">
              <w:rPr>
                <w:rStyle w:val="Hyperlink"/>
                <w:noProof/>
              </w:rPr>
              <w:t>52.</w:t>
            </w:r>
            <w:r w:rsidR="00121E9F">
              <w:rPr>
                <w:rFonts w:eastAsiaTheme="minorEastAsia"/>
                <w:noProof/>
              </w:rPr>
              <w:tab/>
            </w:r>
            <w:r w:rsidR="00121E9F" w:rsidRPr="00296DC4">
              <w:rPr>
                <w:rStyle w:val="Hyperlink"/>
                <w:noProof/>
              </w:rPr>
              <w:t>Days Delinquent (Column AZ)</w:t>
            </w:r>
            <w:r w:rsidR="00121E9F">
              <w:rPr>
                <w:noProof/>
                <w:webHidden/>
              </w:rPr>
              <w:tab/>
            </w:r>
            <w:r w:rsidR="00121E9F">
              <w:rPr>
                <w:noProof/>
                <w:webHidden/>
              </w:rPr>
              <w:fldChar w:fldCharType="begin"/>
            </w:r>
            <w:r w:rsidR="00121E9F">
              <w:rPr>
                <w:noProof/>
                <w:webHidden/>
              </w:rPr>
              <w:instrText xml:space="preserve"> PAGEREF _Toc512592069 \h </w:instrText>
            </w:r>
            <w:r w:rsidR="00121E9F">
              <w:rPr>
                <w:noProof/>
                <w:webHidden/>
              </w:rPr>
            </w:r>
            <w:r w:rsidR="00121E9F">
              <w:rPr>
                <w:noProof/>
                <w:webHidden/>
              </w:rPr>
              <w:fldChar w:fldCharType="separate"/>
            </w:r>
            <w:r w:rsidR="00121E9F">
              <w:rPr>
                <w:noProof/>
                <w:webHidden/>
              </w:rPr>
              <w:t>43</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70" w:history="1">
            <w:r w:rsidR="00121E9F" w:rsidRPr="00296DC4">
              <w:rPr>
                <w:rStyle w:val="Hyperlink"/>
                <w:noProof/>
              </w:rPr>
              <w:t>53.</w:t>
            </w:r>
            <w:r w:rsidR="00121E9F">
              <w:rPr>
                <w:rFonts w:eastAsiaTheme="minorEastAsia"/>
                <w:noProof/>
              </w:rPr>
              <w:tab/>
            </w:r>
            <w:r w:rsidR="00121E9F" w:rsidRPr="00296DC4">
              <w:rPr>
                <w:rStyle w:val="Hyperlink"/>
                <w:noProof/>
              </w:rPr>
              <w:t>Number of Times 60 Days or More Delinquent (Column BA)</w:t>
            </w:r>
            <w:r w:rsidR="00121E9F">
              <w:rPr>
                <w:noProof/>
                <w:webHidden/>
              </w:rPr>
              <w:tab/>
            </w:r>
            <w:r w:rsidR="00121E9F">
              <w:rPr>
                <w:noProof/>
                <w:webHidden/>
              </w:rPr>
              <w:fldChar w:fldCharType="begin"/>
            </w:r>
            <w:r w:rsidR="00121E9F">
              <w:rPr>
                <w:noProof/>
                <w:webHidden/>
              </w:rPr>
              <w:instrText xml:space="preserve"> PAGEREF _Toc512592070 \h </w:instrText>
            </w:r>
            <w:r w:rsidR="00121E9F">
              <w:rPr>
                <w:noProof/>
                <w:webHidden/>
              </w:rPr>
            </w:r>
            <w:r w:rsidR="00121E9F">
              <w:rPr>
                <w:noProof/>
                <w:webHidden/>
              </w:rPr>
              <w:fldChar w:fldCharType="separate"/>
            </w:r>
            <w:r w:rsidR="00121E9F">
              <w:rPr>
                <w:noProof/>
                <w:webHidden/>
              </w:rPr>
              <w:t>43</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71" w:history="1">
            <w:r w:rsidR="00121E9F" w:rsidRPr="00296DC4">
              <w:rPr>
                <w:rStyle w:val="Hyperlink"/>
                <w:noProof/>
              </w:rPr>
              <w:t>54.</w:t>
            </w:r>
            <w:r w:rsidR="00121E9F">
              <w:rPr>
                <w:rFonts w:eastAsiaTheme="minorEastAsia"/>
                <w:noProof/>
              </w:rPr>
              <w:tab/>
            </w:r>
            <w:r w:rsidR="00121E9F" w:rsidRPr="00296DC4">
              <w:rPr>
                <w:rStyle w:val="Hyperlink"/>
                <w:noProof/>
              </w:rPr>
              <w:t>Number of Times the Loan Was Restructured (Column BB)</w:t>
            </w:r>
            <w:r w:rsidR="00121E9F">
              <w:rPr>
                <w:noProof/>
                <w:webHidden/>
              </w:rPr>
              <w:tab/>
            </w:r>
            <w:r w:rsidR="00121E9F">
              <w:rPr>
                <w:noProof/>
                <w:webHidden/>
              </w:rPr>
              <w:fldChar w:fldCharType="begin"/>
            </w:r>
            <w:r w:rsidR="00121E9F">
              <w:rPr>
                <w:noProof/>
                <w:webHidden/>
              </w:rPr>
              <w:instrText xml:space="preserve"> PAGEREF _Toc512592071 \h </w:instrText>
            </w:r>
            <w:r w:rsidR="00121E9F">
              <w:rPr>
                <w:noProof/>
                <w:webHidden/>
              </w:rPr>
            </w:r>
            <w:r w:rsidR="00121E9F">
              <w:rPr>
                <w:noProof/>
                <w:webHidden/>
              </w:rPr>
              <w:fldChar w:fldCharType="separate"/>
            </w:r>
            <w:r w:rsidR="00121E9F">
              <w:rPr>
                <w:noProof/>
                <w:webHidden/>
              </w:rPr>
              <w:t>44</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72" w:history="1">
            <w:r w:rsidR="00121E9F" w:rsidRPr="00296DC4">
              <w:rPr>
                <w:rStyle w:val="Hyperlink"/>
                <w:noProof/>
              </w:rPr>
              <w:t>55.</w:t>
            </w:r>
            <w:r w:rsidR="00121E9F">
              <w:rPr>
                <w:rFonts w:eastAsiaTheme="minorEastAsia"/>
                <w:noProof/>
              </w:rPr>
              <w:tab/>
            </w:r>
            <w:r w:rsidR="00121E9F" w:rsidRPr="00296DC4">
              <w:rPr>
                <w:rStyle w:val="Hyperlink"/>
                <w:noProof/>
              </w:rPr>
              <w:t>Number of Times the Loan Was Refinanced (Column BC)</w:t>
            </w:r>
            <w:r w:rsidR="00121E9F">
              <w:rPr>
                <w:noProof/>
                <w:webHidden/>
              </w:rPr>
              <w:tab/>
            </w:r>
            <w:r w:rsidR="00121E9F">
              <w:rPr>
                <w:noProof/>
                <w:webHidden/>
              </w:rPr>
              <w:fldChar w:fldCharType="begin"/>
            </w:r>
            <w:r w:rsidR="00121E9F">
              <w:rPr>
                <w:noProof/>
                <w:webHidden/>
              </w:rPr>
              <w:instrText xml:space="preserve"> PAGEREF _Toc512592072 \h </w:instrText>
            </w:r>
            <w:r w:rsidR="00121E9F">
              <w:rPr>
                <w:noProof/>
                <w:webHidden/>
              </w:rPr>
            </w:r>
            <w:r w:rsidR="00121E9F">
              <w:rPr>
                <w:noProof/>
                <w:webHidden/>
              </w:rPr>
              <w:fldChar w:fldCharType="separate"/>
            </w:r>
            <w:r w:rsidR="00121E9F">
              <w:rPr>
                <w:noProof/>
                <w:webHidden/>
              </w:rPr>
              <w:t>44</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73" w:history="1">
            <w:r w:rsidR="00121E9F" w:rsidRPr="00296DC4">
              <w:rPr>
                <w:rStyle w:val="Hyperlink"/>
                <w:noProof/>
              </w:rPr>
              <w:t>56.</w:t>
            </w:r>
            <w:r w:rsidR="00121E9F">
              <w:rPr>
                <w:rFonts w:eastAsiaTheme="minorEastAsia"/>
                <w:noProof/>
              </w:rPr>
              <w:tab/>
            </w:r>
            <w:r w:rsidR="00121E9F" w:rsidRPr="00296DC4">
              <w:rPr>
                <w:rStyle w:val="Hyperlink"/>
                <w:noProof/>
              </w:rPr>
              <w:t>Amount Charged Off (Column BD)</w:t>
            </w:r>
            <w:r w:rsidR="00121E9F">
              <w:rPr>
                <w:noProof/>
                <w:webHidden/>
              </w:rPr>
              <w:tab/>
            </w:r>
            <w:r w:rsidR="00121E9F">
              <w:rPr>
                <w:noProof/>
                <w:webHidden/>
              </w:rPr>
              <w:fldChar w:fldCharType="begin"/>
            </w:r>
            <w:r w:rsidR="00121E9F">
              <w:rPr>
                <w:noProof/>
                <w:webHidden/>
              </w:rPr>
              <w:instrText xml:space="preserve"> PAGEREF _Toc512592073 \h </w:instrText>
            </w:r>
            <w:r w:rsidR="00121E9F">
              <w:rPr>
                <w:noProof/>
                <w:webHidden/>
              </w:rPr>
            </w:r>
            <w:r w:rsidR="00121E9F">
              <w:rPr>
                <w:noProof/>
                <w:webHidden/>
              </w:rPr>
              <w:fldChar w:fldCharType="separate"/>
            </w:r>
            <w:r w:rsidR="00121E9F">
              <w:rPr>
                <w:noProof/>
                <w:webHidden/>
              </w:rPr>
              <w:t>44</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74" w:history="1">
            <w:r w:rsidR="00121E9F" w:rsidRPr="00296DC4">
              <w:rPr>
                <w:rStyle w:val="Hyperlink"/>
                <w:noProof/>
              </w:rPr>
              <w:t>57.</w:t>
            </w:r>
            <w:r w:rsidR="00121E9F">
              <w:rPr>
                <w:rFonts w:eastAsiaTheme="minorEastAsia"/>
                <w:noProof/>
              </w:rPr>
              <w:tab/>
            </w:r>
            <w:r w:rsidR="00121E9F" w:rsidRPr="00296DC4">
              <w:rPr>
                <w:rStyle w:val="Hyperlink"/>
                <w:noProof/>
              </w:rPr>
              <w:t>Amount Recovered (Column BE)</w:t>
            </w:r>
            <w:r w:rsidR="00121E9F">
              <w:rPr>
                <w:noProof/>
                <w:webHidden/>
              </w:rPr>
              <w:tab/>
            </w:r>
            <w:r w:rsidR="00121E9F">
              <w:rPr>
                <w:noProof/>
                <w:webHidden/>
              </w:rPr>
              <w:fldChar w:fldCharType="begin"/>
            </w:r>
            <w:r w:rsidR="00121E9F">
              <w:rPr>
                <w:noProof/>
                <w:webHidden/>
              </w:rPr>
              <w:instrText xml:space="preserve"> PAGEREF _Toc512592074 \h </w:instrText>
            </w:r>
            <w:r w:rsidR="00121E9F">
              <w:rPr>
                <w:noProof/>
                <w:webHidden/>
              </w:rPr>
            </w:r>
            <w:r w:rsidR="00121E9F">
              <w:rPr>
                <w:noProof/>
                <w:webHidden/>
              </w:rPr>
              <w:fldChar w:fldCharType="separate"/>
            </w:r>
            <w:r w:rsidR="00121E9F">
              <w:rPr>
                <w:noProof/>
                <w:webHidden/>
              </w:rPr>
              <w:t>44</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75" w:history="1">
            <w:r w:rsidR="00121E9F" w:rsidRPr="00296DC4">
              <w:rPr>
                <w:rStyle w:val="Hyperlink"/>
                <w:noProof/>
              </w:rPr>
              <w:t>58.</w:t>
            </w:r>
            <w:r w:rsidR="00121E9F">
              <w:rPr>
                <w:rFonts w:eastAsiaTheme="minorEastAsia"/>
                <w:noProof/>
              </w:rPr>
              <w:tab/>
            </w:r>
            <w:r w:rsidR="00121E9F" w:rsidRPr="00296DC4">
              <w:rPr>
                <w:rStyle w:val="Hyperlink"/>
                <w:noProof/>
              </w:rPr>
              <w:t>Fair Value at Origination (Column BF)</w:t>
            </w:r>
            <w:r w:rsidR="00121E9F">
              <w:rPr>
                <w:noProof/>
                <w:webHidden/>
              </w:rPr>
              <w:tab/>
            </w:r>
            <w:r w:rsidR="00121E9F">
              <w:rPr>
                <w:noProof/>
                <w:webHidden/>
              </w:rPr>
              <w:fldChar w:fldCharType="begin"/>
            </w:r>
            <w:r w:rsidR="00121E9F">
              <w:rPr>
                <w:noProof/>
                <w:webHidden/>
              </w:rPr>
              <w:instrText xml:space="preserve"> PAGEREF _Toc512592075 \h </w:instrText>
            </w:r>
            <w:r w:rsidR="00121E9F">
              <w:rPr>
                <w:noProof/>
                <w:webHidden/>
              </w:rPr>
            </w:r>
            <w:r w:rsidR="00121E9F">
              <w:rPr>
                <w:noProof/>
                <w:webHidden/>
              </w:rPr>
              <w:fldChar w:fldCharType="separate"/>
            </w:r>
            <w:r w:rsidR="00121E9F">
              <w:rPr>
                <w:noProof/>
                <w:webHidden/>
              </w:rPr>
              <w:t>44</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76" w:history="1">
            <w:r w:rsidR="00121E9F" w:rsidRPr="00296DC4">
              <w:rPr>
                <w:rStyle w:val="Hyperlink"/>
                <w:noProof/>
              </w:rPr>
              <w:t>59.</w:t>
            </w:r>
            <w:r w:rsidR="00121E9F">
              <w:rPr>
                <w:rFonts w:eastAsiaTheme="minorEastAsia"/>
                <w:noProof/>
              </w:rPr>
              <w:tab/>
            </w:r>
            <w:r w:rsidR="00121E9F" w:rsidRPr="00296DC4">
              <w:rPr>
                <w:rStyle w:val="Hyperlink"/>
                <w:noProof/>
              </w:rPr>
              <w:t>Fair Value at End of Reporting Period (Column BG)</w:t>
            </w:r>
            <w:r w:rsidR="00121E9F">
              <w:rPr>
                <w:noProof/>
                <w:webHidden/>
              </w:rPr>
              <w:tab/>
            </w:r>
            <w:r w:rsidR="00121E9F">
              <w:rPr>
                <w:noProof/>
                <w:webHidden/>
              </w:rPr>
              <w:fldChar w:fldCharType="begin"/>
            </w:r>
            <w:r w:rsidR="00121E9F">
              <w:rPr>
                <w:noProof/>
                <w:webHidden/>
              </w:rPr>
              <w:instrText xml:space="preserve"> PAGEREF _Toc512592076 \h </w:instrText>
            </w:r>
            <w:r w:rsidR="00121E9F">
              <w:rPr>
                <w:noProof/>
                <w:webHidden/>
              </w:rPr>
            </w:r>
            <w:r w:rsidR="00121E9F">
              <w:rPr>
                <w:noProof/>
                <w:webHidden/>
              </w:rPr>
              <w:fldChar w:fldCharType="separate"/>
            </w:r>
            <w:r w:rsidR="00121E9F">
              <w:rPr>
                <w:noProof/>
                <w:webHidden/>
              </w:rPr>
              <w:t>44</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77" w:history="1">
            <w:r w:rsidR="00121E9F" w:rsidRPr="00296DC4">
              <w:rPr>
                <w:rStyle w:val="Hyperlink"/>
                <w:noProof/>
              </w:rPr>
              <w:t>60.</w:t>
            </w:r>
            <w:r w:rsidR="00121E9F">
              <w:rPr>
                <w:rFonts w:eastAsiaTheme="minorEastAsia"/>
                <w:noProof/>
              </w:rPr>
              <w:tab/>
            </w:r>
            <w:r w:rsidR="00121E9F" w:rsidRPr="00296DC4">
              <w:rPr>
                <w:rStyle w:val="Hyperlink"/>
                <w:noProof/>
              </w:rPr>
              <w:t>Annual Gross Revenue from Business Operations Reported During the Reporting Period (Column BH)</w:t>
            </w:r>
            <w:r w:rsidR="00121E9F">
              <w:rPr>
                <w:noProof/>
                <w:webHidden/>
              </w:rPr>
              <w:tab/>
            </w:r>
            <w:r w:rsidR="00121E9F">
              <w:rPr>
                <w:noProof/>
                <w:webHidden/>
              </w:rPr>
              <w:fldChar w:fldCharType="begin"/>
            </w:r>
            <w:r w:rsidR="00121E9F">
              <w:rPr>
                <w:noProof/>
                <w:webHidden/>
              </w:rPr>
              <w:instrText xml:space="preserve"> PAGEREF _Toc512592077 \h </w:instrText>
            </w:r>
            <w:r w:rsidR="00121E9F">
              <w:rPr>
                <w:noProof/>
                <w:webHidden/>
              </w:rPr>
            </w:r>
            <w:r w:rsidR="00121E9F">
              <w:rPr>
                <w:noProof/>
                <w:webHidden/>
              </w:rPr>
              <w:fldChar w:fldCharType="separate"/>
            </w:r>
            <w:r w:rsidR="00121E9F">
              <w:rPr>
                <w:noProof/>
                <w:webHidden/>
              </w:rPr>
              <w:t>44</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78" w:history="1">
            <w:r w:rsidR="00121E9F" w:rsidRPr="00296DC4">
              <w:rPr>
                <w:rStyle w:val="Hyperlink"/>
                <w:noProof/>
              </w:rPr>
              <w:t>61.</w:t>
            </w:r>
            <w:r w:rsidR="00121E9F">
              <w:rPr>
                <w:rFonts w:eastAsiaTheme="minorEastAsia"/>
                <w:noProof/>
              </w:rPr>
              <w:tab/>
            </w:r>
            <w:r w:rsidR="00121E9F" w:rsidRPr="00296DC4">
              <w:rPr>
                <w:rStyle w:val="Hyperlink"/>
                <w:noProof/>
              </w:rPr>
              <w:t>Jobs at Reporting Period End (Column BI)</w:t>
            </w:r>
            <w:r w:rsidR="00121E9F">
              <w:rPr>
                <w:noProof/>
                <w:webHidden/>
              </w:rPr>
              <w:tab/>
            </w:r>
            <w:r w:rsidR="00121E9F">
              <w:rPr>
                <w:noProof/>
                <w:webHidden/>
              </w:rPr>
              <w:fldChar w:fldCharType="begin"/>
            </w:r>
            <w:r w:rsidR="00121E9F">
              <w:rPr>
                <w:noProof/>
                <w:webHidden/>
              </w:rPr>
              <w:instrText xml:space="preserve"> PAGEREF _Toc512592078 \h </w:instrText>
            </w:r>
            <w:r w:rsidR="00121E9F">
              <w:rPr>
                <w:noProof/>
                <w:webHidden/>
              </w:rPr>
            </w:r>
            <w:r w:rsidR="00121E9F">
              <w:rPr>
                <w:noProof/>
                <w:webHidden/>
              </w:rPr>
              <w:fldChar w:fldCharType="separate"/>
            </w:r>
            <w:r w:rsidR="00121E9F">
              <w:rPr>
                <w:noProof/>
                <w:webHidden/>
              </w:rPr>
              <w:t>45</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79" w:history="1">
            <w:r w:rsidR="00121E9F" w:rsidRPr="00296DC4">
              <w:rPr>
                <w:rStyle w:val="Hyperlink"/>
                <w:noProof/>
              </w:rPr>
              <w:t>62.</w:t>
            </w:r>
            <w:r w:rsidR="00121E9F">
              <w:rPr>
                <w:rFonts w:eastAsiaTheme="minorEastAsia"/>
                <w:noProof/>
              </w:rPr>
              <w:tab/>
            </w:r>
            <w:r w:rsidR="00121E9F" w:rsidRPr="00296DC4">
              <w:rPr>
                <w:rStyle w:val="Hyperlink"/>
                <w:noProof/>
              </w:rPr>
              <w:t>Low-Income Status (Column BJ)</w:t>
            </w:r>
            <w:r w:rsidR="00121E9F">
              <w:rPr>
                <w:noProof/>
                <w:webHidden/>
              </w:rPr>
              <w:tab/>
            </w:r>
            <w:r w:rsidR="00121E9F">
              <w:rPr>
                <w:noProof/>
                <w:webHidden/>
              </w:rPr>
              <w:fldChar w:fldCharType="begin"/>
            </w:r>
            <w:r w:rsidR="00121E9F">
              <w:rPr>
                <w:noProof/>
                <w:webHidden/>
              </w:rPr>
              <w:instrText xml:space="preserve"> PAGEREF _Toc512592079 \h </w:instrText>
            </w:r>
            <w:r w:rsidR="00121E9F">
              <w:rPr>
                <w:noProof/>
                <w:webHidden/>
              </w:rPr>
            </w:r>
            <w:r w:rsidR="00121E9F">
              <w:rPr>
                <w:noProof/>
                <w:webHidden/>
              </w:rPr>
              <w:fldChar w:fldCharType="separate"/>
            </w:r>
            <w:r w:rsidR="00121E9F">
              <w:rPr>
                <w:noProof/>
                <w:webHidden/>
              </w:rPr>
              <w:t>45</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80" w:history="1">
            <w:r w:rsidR="00121E9F" w:rsidRPr="00296DC4">
              <w:rPr>
                <w:rStyle w:val="Hyperlink"/>
                <w:noProof/>
              </w:rPr>
              <w:t>63.</w:t>
            </w:r>
            <w:r w:rsidR="00121E9F">
              <w:rPr>
                <w:rFonts w:eastAsiaTheme="minorEastAsia"/>
                <w:noProof/>
              </w:rPr>
              <w:tab/>
            </w:r>
            <w:r w:rsidR="00121E9F" w:rsidRPr="00296DC4">
              <w:rPr>
                <w:rStyle w:val="Hyperlink"/>
                <w:noProof/>
              </w:rPr>
              <w:t>Other Targeted Populations (Column BK)</w:t>
            </w:r>
            <w:r w:rsidR="00121E9F">
              <w:rPr>
                <w:noProof/>
                <w:webHidden/>
              </w:rPr>
              <w:tab/>
            </w:r>
            <w:r w:rsidR="00121E9F">
              <w:rPr>
                <w:noProof/>
                <w:webHidden/>
              </w:rPr>
              <w:fldChar w:fldCharType="begin"/>
            </w:r>
            <w:r w:rsidR="00121E9F">
              <w:rPr>
                <w:noProof/>
                <w:webHidden/>
              </w:rPr>
              <w:instrText xml:space="preserve"> PAGEREF _Toc512592080 \h </w:instrText>
            </w:r>
            <w:r w:rsidR="00121E9F">
              <w:rPr>
                <w:noProof/>
                <w:webHidden/>
              </w:rPr>
            </w:r>
            <w:r w:rsidR="00121E9F">
              <w:rPr>
                <w:noProof/>
                <w:webHidden/>
              </w:rPr>
              <w:fldChar w:fldCharType="separate"/>
            </w:r>
            <w:r w:rsidR="00121E9F">
              <w:rPr>
                <w:noProof/>
                <w:webHidden/>
              </w:rPr>
              <w:t>45</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81" w:history="1">
            <w:r w:rsidR="00121E9F" w:rsidRPr="00296DC4">
              <w:rPr>
                <w:rStyle w:val="Hyperlink"/>
                <w:noProof/>
              </w:rPr>
              <w:t>64.</w:t>
            </w:r>
            <w:r w:rsidR="00121E9F">
              <w:rPr>
                <w:rFonts w:eastAsiaTheme="minorEastAsia"/>
                <w:noProof/>
              </w:rPr>
              <w:tab/>
            </w:r>
            <w:r w:rsidR="00121E9F" w:rsidRPr="00296DC4">
              <w:rPr>
                <w:rStyle w:val="Hyperlink"/>
                <w:noProof/>
              </w:rPr>
              <w:t>LITP End Users (Column BL)</w:t>
            </w:r>
            <w:r w:rsidR="00121E9F">
              <w:rPr>
                <w:noProof/>
                <w:webHidden/>
              </w:rPr>
              <w:tab/>
            </w:r>
            <w:r w:rsidR="00121E9F">
              <w:rPr>
                <w:noProof/>
                <w:webHidden/>
              </w:rPr>
              <w:fldChar w:fldCharType="begin"/>
            </w:r>
            <w:r w:rsidR="00121E9F">
              <w:rPr>
                <w:noProof/>
                <w:webHidden/>
              </w:rPr>
              <w:instrText xml:space="preserve"> PAGEREF _Toc512592081 \h </w:instrText>
            </w:r>
            <w:r w:rsidR="00121E9F">
              <w:rPr>
                <w:noProof/>
                <w:webHidden/>
              </w:rPr>
            </w:r>
            <w:r w:rsidR="00121E9F">
              <w:rPr>
                <w:noProof/>
                <w:webHidden/>
              </w:rPr>
              <w:fldChar w:fldCharType="separate"/>
            </w:r>
            <w:r w:rsidR="00121E9F">
              <w:rPr>
                <w:noProof/>
                <w:webHidden/>
              </w:rPr>
              <w:t>45</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82" w:history="1">
            <w:r w:rsidR="00121E9F" w:rsidRPr="00296DC4">
              <w:rPr>
                <w:rStyle w:val="Hyperlink"/>
                <w:noProof/>
              </w:rPr>
              <w:t>65.</w:t>
            </w:r>
            <w:r w:rsidR="00121E9F">
              <w:rPr>
                <w:rFonts w:eastAsiaTheme="minorEastAsia"/>
                <w:noProof/>
              </w:rPr>
              <w:tab/>
            </w:r>
            <w:r w:rsidR="00121E9F" w:rsidRPr="00296DC4">
              <w:rPr>
                <w:rStyle w:val="Hyperlink"/>
                <w:noProof/>
              </w:rPr>
              <w:t>OTP End Users (Column BM)</w:t>
            </w:r>
            <w:r w:rsidR="00121E9F">
              <w:rPr>
                <w:noProof/>
                <w:webHidden/>
              </w:rPr>
              <w:tab/>
            </w:r>
            <w:r w:rsidR="00121E9F">
              <w:rPr>
                <w:noProof/>
                <w:webHidden/>
              </w:rPr>
              <w:fldChar w:fldCharType="begin"/>
            </w:r>
            <w:r w:rsidR="00121E9F">
              <w:rPr>
                <w:noProof/>
                <w:webHidden/>
              </w:rPr>
              <w:instrText xml:space="preserve"> PAGEREF _Toc512592082 \h </w:instrText>
            </w:r>
            <w:r w:rsidR="00121E9F">
              <w:rPr>
                <w:noProof/>
                <w:webHidden/>
              </w:rPr>
            </w:r>
            <w:r w:rsidR="00121E9F">
              <w:rPr>
                <w:noProof/>
                <w:webHidden/>
              </w:rPr>
              <w:fldChar w:fldCharType="separate"/>
            </w:r>
            <w:r w:rsidR="00121E9F">
              <w:rPr>
                <w:noProof/>
                <w:webHidden/>
              </w:rPr>
              <w:t>45</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83" w:history="1">
            <w:r w:rsidR="00121E9F" w:rsidRPr="00296DC4">
              <w:rPr>
                <w:rStyle w:val="Hyperlink"/>
                <w:noProof/>
              </w:rPr>
              <w:t>66.</w:t>
            </w:r>
            <w:r w:rsidR="00121E9F">
              <w:rPr>
                <w:rFonts w:eastAsiaTheme="minorEastAsia"/>
                <w:noProof/>
              </w:rPr>
              <w:tab/>
            </w:r>
            <w:r w:rsidR="00121E9F" w:rsidRPr="00296DC4">
              <w:rPr>
                <w:rStyle w:val="Hyperlink"/>
                <w:noProof/>
              </w:rPr>
              <w:t>IA End Users (Column BN)</w:t>
            </w:r>
            <w:r w:rsidR="00121E9F">
              <w:rPr>
                <w:noProof/>
                <w:webHidden/>
              </w:rPr>
              <w:tab/>
            </w:r>
            <w:r w:rsidR="00121E9F">
              <w:rPr>
                <w:noProof/>
                <w:webHidden/>
              </w:rPr>
              <w:fldChar w:fldCharType="begin"/>
            </w:r>
            <w:r w:rsidR="00121E9F">
              <w:rPr>
                <w:noProof/>
                <w:webHidden/>
              </w:rPr>
              <w:instrText xml:space="preserve"> PAGEREF _Toc512592083 \h </w:instrText>
            </w:r>
            <w:r w:rsidR="00121E9F">
              <w:rPr>
                <w:noProof/>
                <w:webHidden/>
              </w:rPr>
            </w:r>
            <w:r w:rsidR="00121E9F">
              <w:rPr>
                <w:noProof/>
                <w:webHidden/>
              </w:rPr>
              <w:fldChar w:fldCharType="separate"/>
            </w:r>
            <w:r w:rsidR="00121E9F">
              <w:rPr>
                <w:noProof/>
                <w:webHidden/>
              </w:rPr>
              <w:t>45</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84" w:history="1">
            <w:r w:rsidR="00121E9F" w:rsidRPr="00296DC4">
              <w:rPr>
                <w:rStyle w:val="Hyperlink"/>
                <w:noProof/>
              </w:rPr>
              <w:t>67.</w:t>
            </w:r>
            <w:r w:rsidR="00121E9F">
              <w:rPr>
                <w:rFonts w:eastAsiaTheme="minorEastAsia"/>
                <w:noProof/>
              </w:rPr>
              <w:tab/>
            </w:r>
            <w:r w:rsidR="00121E9F" w:rsidRPr="00296DC4">
              <w:rPr>
                <w:rStyle w:val="Hyperlink"/>
                <w:noProof/>
              </w:rPr>
              <w:t>Credit Score (Column BO)</w:t>
            </w:r>
            <w:r w:rsidR="00121E9F">
              <w:rPr>
                <w:noProof/>
                <w:webHidden/>
              </w:rPr>
              <w:tab/>
            </w:r>
            <w:r w:rsidR="00121E9F">
              <w:rPr>
                <w:noProof/>
                <w:webHidden/>
              </w:rPr>
              <w:fldChar w:fldCharType="begin"/>
            </w:r>
            <w:r w:rsidR="00121E9F">
              <w:rPr>
                <w:noProof/>
                <w:webHidden/>
              </w:rPr>
              <w:instrText xml:space="preserve"> PAGEREF _Toc512592084 \h </w:instrText>
            </w:r>
            <w:r w:rsidR="00121E9F">
              <w:rPr>
                <w:noProof/>
                <w:webHidden/>
              </w:rPr>
            </w:r>
            <w:r w:rsidR="00121E9F">
              <w:rPr>
                <w:noProof/>
                <w:webHidden/>
              </w:rPr>
              <w:fldChar w:fldCharType="separate"/>
            </w:r>
            <w:r w:rsidR="00121E9F">
              <w:rPr>
                <w:noProof/>
                <w:webHidden/>
              </w:rPr>
              <w:t>45</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85" w:history="1">
            <w:r w:rsidR="00121E9F" w:rsidRPr="00296DC4">
              <w:rPr>
                <w:rStyle w:val="Hyperlink"/>
                <w:noProof/>
              </w:rPr>
              <w:t>68.</w:t>
            </w:r>
            <w:r w:rsidR="00121E9F">
              <w:rPr>
                <w:rFonts w:eastAsiaTheme="minorEastAsia"/>
                <w:noProof/>
              </w:rPr>
              <w:tab/>
            </w:r>
            <w:r w:rsidR="00121E9F" w:rsidRPr="00296DC4">
              <w:rPr>
                <w:rStyle w:val="Hyperlink"/>
                <w:noProof/>
              </w:rPr>
              <w:t>Gender (Column BP)</w:t>
            </w:r>
            <w:r w:rsidR="00121E9F">
              <w:rPr>
                <w:noProof/>
                <w:webHidden/>
              </w:rPr>
              <w:tab/>
            </w:r>
            <w:r w:rsidR="00121E9F">
              <w:rPr>
                <w:noProof/>
                <w:webHidden/>
              </w:rPr>
              <w:fldChar w:fldCharType="begin"/>
            </w:r>
            <w:r w:rsidR="00121E9F">
              <w:rPr>
                <w:noProof/>
                <w:webHidden/>
              </w:rPr>
              <w:instrText xml:space="preserve"> PAGEREF _Toc512592085 \h </w:instrText>
            </w:r>
            <w:r w:rsidR="00121E9F">
              <w:rPr>
                <w:noProof/>
                <w:webHidden/>
              </w:rPr>
            </w:r>
            <w:r w:rsidR="00121E9F">
              <w:rPr>
                <w:noProof/>
                <w:webHidden/>
              </w:rPr>
              <w:fldChar w:fldCharType="separate"/>
            </w:r>
            <w:r w:rsidR="00121E9F">
              <w:rPr>
                <w:noProof/>
                <w:webHidden/>
              </w:rPr>
              <w:t>45</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86" w:history="1">
            <w:r w:rsidR="00121E9F" w:rsidRPr="00296DC4">
              <w:rPr>
                <w:rStyle w:val="Hyperlink"/>
                <w:noProof/>
              </w:rPr>
              <w:t>69.</w:t>
            </w:r>
            <w:r w:rsidR="00121E9F">
              <w:rPr>
                <w:rFonts w:eastAsiaTheme="minorEastAsia"/>
                <w:noProof/>
              </w:rPr>
              <w:tab/>
            </w:r>
            <w:r w:rsidR="00121E9F" w:rsidRPr="00296DC4">
              <w:rPr>
                <w:rStyle w:val="Hyperlink"/>
                <w:noProof/>
              </w:rPr>
              <w:t>Race (Column BQ)</w:t>
            </w:r>
            <w:r w:rsidR="00121E9F">
              <w:rPr>
                <w:noProof/>
                <w:webHidden/>
              </w:rPr>
              <w:tab/>
            </w:r>
            <w:r w:rsidR="00121E9F">
              <w:rPr>
                <w:noProof/>
                <w:webHidden/>
              </w:rPr>
              <w:fldChar w:fldCharType="begin"/>
            </w:r>
            <w:r w:rsidR="00121E9F">
              <w:rPr>
                <w:noProof/>
                <w:webHidden/>
              </w:rPr>
              <w:instrText xml:space="preserve"> PAGEREF _Toc512592086 \h </w:instrText>
            </w:r>
            <w:r w:rsidR="00121E9F">
              <w:rPr>
                <w:noProof/>
                <w:webHidden/>
              </w:rPr>
            </w:r>
            <w:r w:rsidR="00121E9F">
              <w:rPr>
                <w:noProof/>
                <w:webHidden/>
              </w:rPr>
              <w:fldChar w:fldCharType="separate"/>
            </w:r>
            <w:r w:rsidR="00121E9F">
              <w:rPr>
                <w:noProof/>
                <w:webHidden/>
              </w:rPr>
              <w:t>46</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87" w:history="1">
            <w:r w:rsidR="00121E9F" w:rsidRPr="00296DC4">
              <w:rPr>
                <w:rStyle w:val="Hyperlink"/>
                <w:noProof/>
              </w:rPr>
              <w:t>70.</w:t>
            </w:r>
            <w:r w:rsidR="00121E9F">
              <w:rPr>
                <w:rFonts w:eastAsiaTheme="minorEastAsia"/>
                <w:noProof/>
              </w:rPr>
              <w:tab/>
            </w:r>
            <w:r w:rsidR="00121E9F" w:rsidRPr="00296DC4">
              <w:rPr>
                <w:rStyle w:val="Hyperlink"/>
                <w:noProof/>
              </w:rPr>
              <w:t>Hispanic Origin (Column BR)</w:t>
            </w:r>
            <w:r w:rsidR="00121E9F">
              <w:rPr>
                <w:noProof/>
                <w:webHidden/>
              </w:rPr>
              <w:tab/>
            </w:r>
            <w:r w:rsidR="00121E9F">
              <w:rPr>
                <w:noProof/>
                <w:webHidden/>
              </w:rPr>
              <w:fldChar w:fldCharType="begin"/>
            </w:r>
            <w:r w:rsidR="00121E9F">
              <w:rPr>
                <w:noProof/>
                <w:webHidden/>
              </w:rPr>
              <w:instrText xml:space="preserve"> PAGEREF _Toc512592087 \h </w:instrText>
            </w:r>
            <w:r w:rsidR="00121E9F">
              <w:rPr>
                <w:noProof/>
                <w:webHidden/>
              </w:rPr>
            </w:r>
            <w:r w:rsidR="00121E9F">
              <w:rPr>
                <w:noProof/>
                <w:webHidden/>
              </w:rPr>
              <w:fldChar w:fldCharType="separate"/>
            </w:r>
            <w:r w:rsidR="00121E9F">
              <w:rPr>
                <w:noProof/>
                <w:webHidden/>
              </w:rPr>
              <w:t>46</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88" w:history="1">
            <w:r w:rsidR="00121E9F" w:rsidRPr="00296DC4">
              <w:rPr>
                <w:rStyle w:val="Hyperlink"/>
                <w:noProof/>
              </w:rPr>
              <w:t>71.</w:t>
            </w:r>
            <w:r w:rsidR="00121E9F">
              <w:rPr>
                <w:rFonts w:eastAsiaTheme="minorEastAsia"/>
                <w:noProof/>
              </w:rPr>
              <w:tab/>
            </w:r>
            <w:r w:rsidR="00121E9F" w:rsidRPr="00296DC4">
              <w:rPr>
                <w:rStyle w:val="Hyperlink"/>
                <w:noProof/>
              </w:rPr>
              <w:t>Female-Headed Household (Column BS)</w:t>
            </w:r>
            <w:r w:rsidR="00121E9F">
              <w:rPr>
                <w:noProof/>
                <w:webHidden/>
              </w:rPr>
              <w:tab/>
            </w:r>
            <w:r w:rsidR="00121E9F">
              <w:rPr>
                <w:noProof/>
                <w:webHidden/>
              </w:rPr>
              <w:fldChar w:fldCharType="begin"/>
            </w:r>
            <w:r w:rsidR="00121E9F">
              <w:rPr>
                <w:noProof/>
                <w:webHidden/>
              </w:rPr>
              <w:instrText xml:space="preserve"> PAGEREF _Toc512592088 \h </w:instrText>
            </w:r>
            <w:r w:rsidR="00121E9F">
              <w:rPr>
                <w:noProof/>
                <w:webHidden/>
              </w:rPr>
            </w:r>
            <w:r w:rsidR="00121E9F">
              <w:rPr>
                <w:noProof/>
                <w:webHidden/>
              </w:rPr>
              <w:fldChar w:fldCharType="separate"/>
            </w:r>
            <w:r w:rsidR="00121E9F">
              <w:rPr>
                <w:noProof/>
                <w:webHidden/>
              </w:rPr>
              <w:t>46</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89" w:history="1">
            <w:r w:rsidR="00121E9F" w:rsidRPr="00296DC4">
              <w:rPr>
                <w:rStyle w:val="Hyperlink"/>
                <w:noProof/>
              </w:rPr>
              <w:t>72.</w:t>
            </w:r>
            <w:r w:rsidR="00121E9F">
              <w:rPr>
                <w:rFonts w:eastAsiaTheme="minorEastAsia"/>
                <w:noProof/>
              </w:rPr>
              <w:tab/>
            </w:r>
            <w:r w:rsidR="00121E9F" w:rsidRPr="00296DC4">
              <w:rPr>
                <w:rStyle w:val="Hyperlink"/>
                <w:noProof/>
              </w:rPr>
              <w:t>First-Time Homebuyer (Column BT)</w:t>
            </w:r>
            <w:r w:rsidR="00121E9F">
              <w:rPr>
                <w:noProof/>
                <w:webHidden/>
              </w:rPr>
              <w:tab/>
            </w:r>
            <w:r w:rsidR="00121E9F">
              <w:rPr>
                <w:noProof/>
                <w:webHidden/>
              </w:rPr>
              <w:fldChar w:fldCharType="begin"/>
            </w:r>
            <w:r w:rsidR="00121E9F">
              <w:rPr>
                <w:noProof/>
                <w:webHidden/>
              </w:rPr>
              <w:instrText xml:space="preserve"> PAGEREF _Toc512592089 \h </w:instrText>
            </w:r>
            <w:r w:rsidR="00121E9F">
              <w:rPr>
                <w:noProof/>
                <w:webHidden/>
              </w:rPr>
            </w:r>
            <w:r w:rsidR="00121E9F">
              <w:rPr>
                <w:noProof/>
                <w:webHidden/>
              </w:rPr>
              <w:fldChar w:fldCharType="separate"/>
            </w:r>
            <w:r w:rsidR="00121E9F">
              <w:rPr>
                <w:noProof/>
                <w:webHidden/>
              </w:rPr>
              <w:t>46</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90" w:history="1">
            <w:r w:rsidR="00121E9F" w:rsidRPr="00296DC4">
              <w:rPr>
                <w:rStyle w:val="Hyperlink"/>
                <w:noProof/>
              </w:rPr>
              <w:t>73.</w:t>
            </w:r>
            <w:r w:rsidR="00121E9F">
              <w:rPr>
                <w:rFonts w:eastAsiaTheme="minorEastAsia"/>
                <w:noProof/>
              </w:rPr>
              <w:tab/>
            </w:r>
            <w:r w:rsidR="00121E9F" w:rsidRPr="00296DC4">
              <w:rPr>
                <w:rStyle w:val="Hyperlink"/>
                <w:noProof/>
              </w:rPr>
              <w:t>Banked @ time of Intake (Column BU)</w:t>
            </w:r>
            <w:r w:rsidR="00121E9F">
              <w:rPr>
                <w:noProof/>
                <w:webHidden/>
              </w:rPr>
              <w:tab/>
            </w:r>
            <w:r w:rsidR="00121E9F">
              <w:rPr>
                <w:noProof/>
                <w:webHidden/>
              </w:rPr>
              <w:fldChar w:fldCharType="begin"/>
            </w:r>
            <w:r w:rsidR="00121E9F">
              <w:rPr>
                <w:noProof/>
                <w:webHidden/>
              </w:rPr>
              <w:instrText xml:space="preserve"> PAGEREF _Toc512592090 \h </w:instrText>
            </w:r>
            <w:r w:rsidR="00121E9F">
              <w:rPr>
                <w:noProof/>
                <w:webHidden/>
              </w:rPr>
            </w:r>
            <w:r w:rsidR="00121E9F">
              <w:rPr>
                <w:noProof/>
                <w:webHidden/>
              </w:rPr>
              <w:fldChar w:fldCharType="separate"/>
            </w:r>
            <w:r w:rsidR="00121E9F">
              <w:rPr>
                <w:noProof/>
                <w:webHidden/>
              </w:rPr>
              <w:t>46</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91" w:history="1">
            <w:r w:rsidR="00121E9F" w:rsidRPr="00296DC4">
              <w:rPr>
                <w:rStyle w:val="Hyperlink"/>
                <w:noProof/>
              </w:rPr>
              <w:t>74.</w:t>
            </w:r>
            <w:r w:rsidR="00121E9F">
              <w:rPr>
                <w:rFonts w:eastAsiaTheme="minorEastAsia"/>
                <w:noProof/>
              </w:rPr>
              <w:tab/>
            </w:r>
            <w:r w:rsidR="00121E9F" w:rsidRPr="00296DC4">
              <w:rPr>
                <w:rStyle w:val="Hyperlink"/>
                <w:noProof/>
              </w:rPr>
              <w:t>Annual Gross Revenue from Business Operations At Time of Loan/Investment (Column BV)</w:t>
            </w:r>
            <w:r w:rsidR="00121E9F">
              <w:rPr>
                <w:noProof/>
                <w:webHidden/>
              </w:rPr>
              <w:tab/>
            </w:r>
            <w:r w:rsidR="00121E9F">
              <w:rPr>
                <w:noProof/>
                <w:webHidden/>
              </w:rPr>
              <w:fldChar w:fldCharType="begin"/>
            </w:r>
            <w:r w:rsidR="00121E9F">
              <w:rPr>
                <w:noProof/>
                <w:webHidden/>
              </w:rPr>
              <w:instrText xml:space="preserve"> PAGEREF _Toc512592091 \h </w:instrText>
            </w:r>
            <w:r w:rsidR="00121E9F">
              <w:rPr>
                <w:noProof/>
                <w:webHidden/>
              </w:rPr>
            </w:r>
            <w:r w:rsidR="00121E9F">
              <w:rPr>
                <w:noProof/>
                <w:webHidden/>
              </w:rPr>
              <w:fldChar w:fldCharType="separate"/>
            </w:r>
            <w:r w:rsidR="00121E9F">
              <w:rPr>
                <w:noProof/>
                <w:webHidden/>
              </w:rPr>
              <w:t>46</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92" w:history="1">
            <w:r w:rsidR="00121E9F" w:rsidRPr="00296DC4">
              <w:rPr>
                <w:rStyle w:val="Hyperlink"/>
                <w:noProof/>
              </w:rPr>
              <w:t>75.</w:t>
            </w:r>
            <w:r w:rsidR="00121E9F">
              <w:rPr>
                <w:rFonts w:eastAsiaTheme="minorEastAsia"/>
                <w:noProof/>
              </w:rPr>
              <w:tab/>
            </w:r>
            <w:r w:rsidR="00121E9F" w:rsidRPr="00296DC4">
              <w:rPr>
                <w:rStyle w:val="Hyperlink"/>
                <w:noProof/>
              </w:rPr>
              <w:t>Total Project Cost (Column BW)</w:t>
            </w:r>
            <w:r w:rsidR="00121E9F">
              <w:rPr>
                <w:noProof/>
                <w:webHidden/>
              </w:rPr>
              <w:tab/>
            </w:r>
            <w:r w:rsidR="00121E9F">
              <w:rPr>
                <w:noProof/>
                <w:webHidden/>
              </w:rPr>
              <w:fldChar w:fldCharType="begin"/>
            </w:r>
            <w:r w:rsidR="00121E9F">
              <w:rPr>
                <w:noProof/>
                <w:webHidden/>
              </w:rPr>
              <w:instrText xml:space="preserve"> PAGEREF _Toc512592092 \h </w:instrText>
            </w:r>
            <w:r w:rsidR="00121E9F">
              <w:rPr>
                <w:noProof/>
                <w:webHidden/>
              </w:rPr>
            </w:r>
            <w:r w:rsidR="00121E9F">
              <w:rPr>
                <w:noProof/>
                <w:webHidden/>
              </w:rPr>
              <w:fldChar w:fldCharType="separate"/>
            </w:r>
            <w:r w:rsidR="00121E9F">
              <w:rPr>
                <w:noProof/>
                <w:webHidden/>
              </w:rPr>
              <w:t>46</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93" w:history="1">
            <w:r w:rsidR="00121E9F" w:rsidRPr="00296DC4">
              <w:rPr>
                <w:rStyle w:val="Hyperlink"/>
                <w:noProof/>
              </w:rPr>
              <w:t>76.</w:t>
            </w:r>
            <w:r w:rsidR="00121E9F">
              <w:rPr>
                <w:rFonts w:eastAsiaTheme="minorEastAsia"/>
                <w:noProof/>
              </w:rPr>
              <w:tab/>
            </w:r>
            <w:r w:rsidR="00121E9F" w:rsidRPr="00296DC4">
              <w:rPr>
                <w:rStyle w:val="Hyperlink"/>
                <w:noProof/>
              </w:rPr>
              <w:t>Type of Jobs Reported (BX)</w:t>
            </w:r>
            <w:r w:rsidR="00121E9F">
              <w:rPr>
                <w:noProof/>
                <w:webHidden/>
              </w:rPr>
              <w:tab/>
            </w:r>
            <w:r w:rsidR="00121E9F">
              <w:rPr>
                <w:noProof/>
                <w:webHidden/>
              </w:rPr>
              <w:fldChar w:fldCharType="begin"/>
            </w:r>
            <w:r w:rsidR="00121E9F">
              <w:rPr>
                <w:noProof/>
                <w:webHidden/>
              </w:rPr>
              <w:instrText xml:space="preserve"> PAGEREF _Toc512592093 \h </w:instrText>
            </w:r>
            <w:r w:rsidR="00121E9F">
              <w:rPr>
                <w:noProof/>
                <w:webHidden/>
              </w:rPr>
            </w:r>
            <w:r w:rsidR="00121E9F">
              <w:rPr>
                <w:noProof/>
                <w:webHidden/>
              </w:rPr>
              <w:fldChar w:fldCharType="separate"/>
            </w:r>
            <w:r w:rsidR="00121E9F">
              <w:rPr>
                <w:noProof/>
                <w:webHidden/>
              </w:rPr>
              <w:t>46</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94" w:history="1">
            <w:r w:rsidR="00121E9F" w:rsidRPr="00296DC4">
              <w:rPr>
                <w:rStyle w:val="Hyperlink"/>
                <w:noProof/>
              </w:rPr>
              <w:t>77.</w:t>
            </w:r>
            <w:r w:rsidR="00121E9F">
              <w:rPr>
                <w:rFonts w:eastAsiaTheme="minorEastAsia"/>
                <w:noProof/>
              </w:rPr>
              <w:tab/>
            </w:r>
            <w:r w:rsidR="00121E9F" w:rsidRPr="00296DC4">
              <w:rPr>
                <w:rStyle w:val="Hyperlink"/>
                <w:noProof/>
              </w:rPr>
              <w:t>Projected Permanent Jobs to Be Created at Businesses Financed (Column BY)</w:t>
            </w:r>
            <w:r w:rsidR="00121E9F">
              <w:rPr>
                <w:noProof/>
                <w:webHidden/>
              </w:rPr>
              <w:tab/>
            </w:r>
            <w:r w:rsidR="00121E9F">
              <w:rPr>
                <w:noProof/>
                <w:webHidden/>
              </w:rPr>
              <w:fldChar w:fldCharType="begin"/>
            </w:r>
            <w:r w:rsidR="00121E9F">
              <w:rPr>
                <w:noProof/>
                <w:webHidden/>
              </w:rPr>
              <w:instrText xml:space="preserve"> PAGEREF _Toc512592094 \h </w:instrText>
            </w:r>
            <w:r w:rsidR="00121E9F">
              <w:rPr>
                <w:noProof/>
                <w:webHidden/>
              </w:rPr>
            </w:r>
            <w:r w:rsidR="00121E9F">
              <w:rPr>
                <w:noProof/>
                <w:webHidden/>
              </w:rPr>
              <w:fldChar w:fldCharType="separate"/>
            </w:r>
            <w:r w:rsidR="00121E9F">
              <w:rPr>
                <w:noProof/>
                <w:webHidden/>
              </w:rPr>
              <w:t>47</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95" w:history="1">
            <w:r w:rsidR="00121E9F" w:rsidRPr="00296DC4">
              <w:rPr>
                <w:rStyle w:val="Hyperlink"/>
                <w:noProof/>
              </w:rPr>
              <w:t>78.</w:t>
            </w:r>
            <w:r w:rsidR="00121E9F">
              <w:rPr>
                <w:rFonts w:eastAsiaTheme="minorEastAsia"/>
                <w:noProof/>
              </w:rPr>
              <w:tab/>
            </w:r>
            <w:r w:rsidR="00121E9F" w:rsidRPr="00296DC4">
              <w:rPr>
                <w:rStyle w:val="Hyperlink"/>
                <w:noProof/>
              </w:rPr>
              <w:t>Projected Jobs to be Created – Construction (Column BZ)</w:t>
            </w:r>
            <w:r w:rsidR="00121E9F">
              <w:rPr>
                <w:noProof/>
                <w:webHidden/>
              </w:rPr>
              <w:tab/>
            </w:r>
            <w:r w:rsidR="00121E9F">
              <w:rPr>
                <w:noProof/>
                <w:webHidden/>
              </w:rPr>
              <w:fldChar w:fldCharType="begin"/>
            </w:r>
            <w:r w:rsidR="00121E9F">
              <w:rPr>
                <w:noProof/>
                <w:webHidden/>
              </w:rPr>
              <w:instrText xml:space="preserve"> PAGEREF _Toc512592095 \h </w:instrText>
            </w:r>
            <w:r w:rsidR="00121E9F">
              <w:rPr>
                <w:noProof/>
                <w:webHidden/>
              </w:rPr>
            </w:r>
            <w:r w:rsidR="00121E9F">
              <w:rPr>
                <w:noProof/>
                <w:webHidden/>
              </w:rPr>
              <w:fldChar w:fldCharType="separate"/>
            </w:r>
            <w:r w:rsidR="00121E9F">
              <w:rPr>
                <w:noProof/>
                <w:webHidden/>
              </w:rPr>
              <w:t>47</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96" w:history="1">
            <w:r w:rsidR="00121E9F" w:rsidRPr="00296DC4">
              <w:rPr>
                <w:rStyle w:val="Hyperlink"/>
                <w:noProof/>
              </w:rPr>
              <w:t>79.</w:t>
            </w:r>
            <w:r w:rsidR="00121E9F">
              <w:rPr>
                <w:rFonts w:eastAsiaTheme="minorEastAsia"/>
                <w:noProof/>
              </w:rPr>
              <w:tab/>
            </w:r>
            <w:r w:rsidR="00121E9F" w:rsidRPr="00296DC4">
              <w:rPr>
                <w:rStyle w:val="Hyperlink"/>
                <w:noProof/>
              </w:rPr>
              <w:t>Projected Permanent Jobs to be Created at Tenant Businesses (Column CA)</w:t>
            </w:r>
            <w:r w:rsidR="00121E9F">
              <w:rPr>
                <w:noProof/>
                <w:webHidden/>
              </w:rPr>
              <w:tab/>
            </w:r>
            <w:r w:rsidR="00121E9F">
              <w:rPr>
                <w:noProof/>
                <w:webHidden/>
              </w:rPr>
              <w:fldChar w:fldCharType="begin"/>
            </w:r>
            <w:r w:rsidR="00121E9F">
              <w:rPr>
                <w:noProof/>
                <w:webHidden/>
              </w:rPr>
              <w:instrText xml:space="preserve"> PAGEREF _Toc512592096 \h </w:instrText>
            </w:r>
            <w:r w:rsidR="00121E9F">
              <w:rPr>
                <w:noProof/>
                <w:webHidden/>
              </w:rPr>
            </w:r>
            <w:r w:rsidR="00121E9F">
              <w:rPr>
                <w:noProof/>
                <w:webHidden/>
              </w:rPr>
              <w:fldChar w:fldCharType="separate"/>
            </w:r>
            <w:r w:rsidR="00121E9F">
              <w:rPr>
                <w:noProof/>
                <w:webHidden/>
              </w:rPr>
              <w:t>47</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97" w:history="1">
            <w:r w:rsidR="00121E9F" w:rsidRPr="00296DC4">
              <w:rPr>
                <w:rStyle w:val="Hyperlink"/>
                <w:noProof/>
              </w:rPr>
              <w:t>80.</w:t>
            </w:r>
            <w:r w:rsidR="00121E9F">
              <w:rPr>
                <w:rFonts w:eastAsiaTheme="minorEastAsia"/>
                <w:noProof/>
              </w:rPr>
              <w:tab/>
            </w:r>
            <w:r w:rsidR="00121E9F" w:rsidRPr="00296DC4">
              <w:rPr>
                <w:rStyle w:val="Hyperlink"/>
                <w:noProof/>
              </w:rPr>
              <w:t>Actual Permanent Jobs Created at Businesses Financed (Column CB)</w:t>
            </w:r>
            <w:r w:rsidR="00121E9F">
              <w:rPr>
                <w:noProof/>
                <w:webHidden/>
              </w:rPr>
              <w:tab/>
            </w:r>
            <w:r w:rsidR="00121E9F">
              <w:rPr>
                <w:noProof/>
                <w:webHidden/>
              </w:rPr>
              <w:fldChar w:fldCharType="begin"/>
            </w:r>
            <w:r w:rsidR="00121E9F">
              <w:rPr>
                <w:noProof/>
                <w:webHidden/>
              </w:rPr>
              <w:instrText xml:space="preserve"> PAGEREF _Toc512592097 \h </w:instrText>
            </w:r>
            <w:r w:rsidR="00121E9F">
              <w:rPr>
                <w:noProof/>
                <w:webHidden/>
              </w:rPr>
            </w:r>
            <w:r w:rsidR="00121E9F">
              <w:rPr>
                <w:noProof/>
                <w:webHidden/>
              </w:rPr>
              <w:fldChar w:fldCharType="separate"/>
            </w:r>
            <w:r w:rsidR="00121E9F">
              <w:rPr>
                <w:noProof/>
                <w:webHidden/>
              </w:rPr>
              <w:t>47</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98" w:history="1">
            <w:r w:rsidR="00121E9F" w:rsidRPr="00296DC4">
              <w:rPr>
                <w:rStyle w:val="Hyperlink"/>
                <w:noProof/>
              </w:rPr>
              <w:t>81.</w:t>
            </w:r>
            <w:r w:rsidR="00121E9F">
              <w:rPr>
                <w:rFonts w:eastAsiaTheme="minorEastAsia"/>
                <w:noProof/>
              </w:rPr>
              <w:tab/>
            </w:r>
            <w:r w:rsidR="00121E9F" w:rsidRPr="00296DC4">
              <w:rPr>
                <w:rStyle w:val="Hyperlink"/>
                <w:noProof/>
              </w:rPr>
              <w:t>Actual Jobs Created – Construction (Column CC)</w:t>
            </w:r>
            <w:r w:rsidR="00121E9F">
              <w:rPr>
                <w:noProof/>
                <w:webHidden/>
              </w:rPr>
              <w:tab/>
            </w:r>
            <w:r w:rsidR="00121E9F">
              <w:rPr>
                <w:noProof/>
                <w:webHidden/>
              </w:rPr>
              <w:fldChar w:fldCharType="begin"/>
            </w:r>
            <w:r w:rsidR="00121E9F">
              <w:rPr>
                <w:noProof/>
                <w:webHidden/>
              </w:rPr>
              <w:instrText xml:space="preserve"> PAGEREF _Toc512592098 \h </w:instrText>
            </w:r>
            <w:r w:rsidR="00121E9F">
              <w:rPr>
                <w:noProof/>
                <w:webHidden/>
              </w:rPr>
            </w:r>
            <w:r w:rsidR="00121E9F">
              <w:rPr>
                <w:noProof/>
                <w:webHidden/>
              </w:rPr>
              <w:fldChar w:fldCharType="separate"/>
            </w:r>
            <w:r w:rsidR="00121E9F">
              <w:rPr>
                <w:noProof/>
                <w:webHidden/>
              </w:rPr>
              <w:t>47</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099" w:history="1">
            <w:r w:rsidR="00121E9F" w:rsidRPr="00296DC4">
              <w:rPr>
                <w:rStyle w:val="Hyperlink"/>
                <w:noProof/>
              </w:rPr>
              <w:t>82.</w:t>
            </w:r>
            <w:r w:rsidR="00121E9F">
              <w:rPr>
                <w:rFonts w:eastAsiaTheme="minorEastAsia"/>
                <w:noProof/>
              </w:rPr>
              <w:tab/>
            </w:r>
            <w:r w:rsidR="00121E9F" w:rsidRPr="00296DC4">
              <w:rPr>
                <w:rStyle w:val="Hyperlink"/>
                <w:noProof/>
              </w:rPr>
              <w:t>Actual Permanent Jobs to be Created at Tenant Businesses (Column CD)</w:t>
            </w:r>
            <w:r w:rsidR="00121E9F">
              <w:rPr>
                <w:noProof/>
                <w:webHidden/>
              </w:rPr>
              <w:tab/>
            </w:r>
            <w:r w:rsidR="00121E9F">
              <w:rPr>
                <w:noProof/>
                <w:webHidden/>
              </w:rPr>
              <w:fldChar w:fldCharType="begin"/>
            </w:r>
            <w:r w:rsidR="00121E9F">
              <w:rPr>
                <w:noProof/>
                <w:webHidden/>
              </w:rPr>
              <w:instrText xml:space="preserve"> PAGEREF _Toc512592099 \h </w:instrText>
            </w:r>
            <w:r w:rsidR="00121E9F">
              <w:rPr>
                <w:noProof/>
                <w:webHidden/>
              </w:rPr>
            </w:r>
            <w:r w:rsidR="00121E9F">
              <w:rPr>
                <w:noProof/>
                <w:webHidden/>
              </w:rPr>
              <w:fldChar w:fldCharType="separate"/>
            </w:r>
            <w:r w:rsidR="00121E9F">
              <w:rPr>
                <w:noProof/>
                <w:webHidden/>
              </w:rPr>
              <w:t>47</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100" w:history="1">
            <w:r w:rsidR="00121E9F" w:rsidRPr="00296DC4">
              <w:rPr>
                <w:rStyle w:val="Hyperlink"/>
                <w:noProof/>
              </w:rPr>
              <w:t>83.</w:t>
            </w:r>
            <w:r w:rsidR="00121E9F">
              <w:rPr>
                <w:rFonts w:eastAsiaTheme="minorEastAsia"/>
                <w:noProof/>
              </w:rPr>
              <w:tab/>
            </w:r>
            <w:r w:rsidR="00121E9F" w:rsidRPr="00296DC4">
              <w:rPr>
                <w:rStyle w:val="Hyperlink"/>
                <w:noProof/>
              </w:rPr>
              <w:t>Source of Job Estimates (Column CE)</w:t>
            </w:r>
            <w:r w:rsidR="00121E9F">
              <w:rPr>
                <w:noProof/>
                <w:webHidden/>
              </w:rPr>
              <w:tab/>
            </w:r>
            <w:r w:rsidR="00121E9F">
              <w:rPr>
                <w:noProof/>
                <w:webHidden/>
              </w:rPr>
              <w:fldChar w:fldCharType="begin"/>
            </w:r>
            <w:r w:rsidR="00121E9F">
              <w:rPr>
                <w:noProof/>
                <w:webHidden/>
              </w:rPr>
              <w:instrText xml:space="preserve"> PAGEREF _Toc512592100 \h </w:instrText>
            </w:r>
            <w:r w:rsidR="00121E9F">
              <w:rPr>
                <w:noProof/>
                <w:webHidden/>
              </w:rPr>
            </w:r>
            <w:r w:rsidR="00121E9F">
              <w:rPr>
                <w:noProof/>
                <w:webHidden/>
              </w:rPr>
              <w:fldChar w:fldCharType="separate"/>
            </w:r>
            <w:r w:rsidR="00121E9F">
              <w:rPr>
                <w:noProof/>
                <w:webHidden/>
              </w:rPr>
              <w:t>47</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101" w:history="1">
            <w:r w:rsidR="00121E9F" w:rsidRPr="00296DC4">
              <w:rPr>
                <w:rStyle w:val="Hyperlink"/>
                <w:noProof/>
              </w:rPr>
              <w:t>84.</w:t>
            </w:r>
            <w:r w:rsidR="00121E9F">
              <w:rPr>
                <w:rFonts w:eastAsiaTheme="minorEastAsia"/>
                <w:noProof/>
              </w:rPr>
              <w:tab/>
            </w:r>
            <w:r w:rsidR="00121E9F" w:rsidRPr="00296DC4">
              <w:rPr>
                <w:rStyle w:val="Hyperlink"/>
                <w:noProof/>
              </w:rPr>
              <w:t>Source of Job Estimates – Other (Column CF)</w:t>
            </w:r>
            <w:r w:rsidR="00121E9F">
              <w:rPr>
                <w:noProof/>
                <w:webHidden/>
              </w:rPr>
              <w:tab/>
            </w:r>
            <w:r w:rsidR="00121E9F">
              <w:rPr>
                <w:noProof/>
                <w:webHidden/>
              </w:rPr>
              <w:fldChar w:fldCharType="begin"/>
            </w:r>
            <w:r w:rsidR="00121E9F">
              <w:rPr>
                <w:noProof/>
                <w:webHidden/>
              </w:rPr>
              <w:instrText xml:space="preserve"> PAGEREF _Toc512592101 \h </w:instrText>
            </w:r>
            <w:r w:rsidR="00121E9F">
              <w:rPr>
                <w:noProof/>
                <w:webHidden/>
              </w:rPr>
            </w:r>
            <w:r w:rsidR="00121E9F">
              <w:rPr>
                <w:noProof/>
                <w:webHidden/>
              </w:rPr>
              <w:fldChar w:fldCharType="separate"/>
            </w:r>
            <w:r w:rsidR="00121E9F">
              <w:rPr>
                <w:noProof/>
                <w:webHidden/>
              </w:rPr>
              <w:t>48</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102" w:history="1">
            <w:r w:rsidR="00121E9F" w:rsidRPr="00296DC4">
              <w:rPr>
                <w:rStyle w:val="Hyperlink"/>
                <w:noProof/>
              </w:rPr>
              <w:t>85.</w:t>
            </w:r>
            <w:r w:rsidR="00121E9F">
              <w:rPr>
                <w:rFonts w:eastAsiaTheme="minorEastAsia"/>
                <w:noProof/>
              </w:rPr>
              <w:tab/>
            </w:r>
            <w:r w:rsidR="00121E9F" w:rsidRPr="00296DC4">
              <w:rPr>
                <w:rStyle w:val="Hyperlink"/>
                <w:noProof/>
              </w:rPr>
              <w:t>Community Facility (Column CG)</w:t>
            </w:r>
            <w:r w:rsidR="00121E9F">
              <w:rPr>
                <w:noProof/>
                <w:webHidden/>
              </w:rPr>
              <w:tab/>
            </w:r>
            <w:r w:rsidR="00121E9F">
              <w:rPr>
                <w:noProof/>
                <w:webHidden/>
              </w:rPr>
              <w:fldChar w:fldCharType="begin"/>
            </w:r>
            <w:r w:rsidR="00121E9F">
              <w:rPr>
                <w:noProof/>
                <w:webHidden/>
              </w:rPr>
              <w:instrText xml:space="preserve"> PAGEREF _Toc512592102 \h </w:instrText>
            </w:r>
            <w:r w:rsidR="00121E9F">
              <w:rPr>
                <w:noProof/>
                <w:webHidden/>
              </w:rPr>
            </w:r>
            <w:r w:rsidR="00121E9F">
              <w:rPr>
                <w:noProof/>
                <w:webHidden/>
              </w:rPr>
              <w:fldChar w:fldCharType="separate"/>
            </w:r>
            <w:r w:rsidR="00121E9F">
              <w:rPr>
                <w:noProof/>
                <w:webHidden/>
              </w:rPr>
              <w:t>48</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103" w:history="1">
            <w:r w:rsidR="00121E9F" w:rsidRPr="00296DC4">
              <w:rPr>
                <w:rStyle w:val="Hyperlink"/>
                <w:noProof/>
              </w:rPr>
              <w:t>86.</w:t>
            </w:r>
            <w:r w:rsidR="00121E9F">
              <w:rPr>
                <w:rFonts w:eastAsiaTheme="minorEastAsia"/>
                <w:noProof/>
              </w:rPr>
              <w:tab/>
            </w:r>
            <w:r w:rsidR="00121E9F" w:rsidRPr="00296DC4">
              <w:rPr>
                <w:rStyle w:val="Hyperlink"/>
                <w:noProof/>
              </w:rPr>
              <w:t>Capacity of Educational Community Facility (Column CH)</w:t>
            </w:r>
            <w:r w:rsidR="00121E9F">
              <w:rPr>
                <w:noProof/>
                <w:webHidden/>
              </w:rPr>
              <w:tab/>
            </w:r>
            <w:r w:rsidR="00121E9F">
              <w:rPr>
                <w:noProof/>
                <w:webHidden/>
              </w:rPr>
              <w:fldChar w:fldCharType="begin"/>
            </w:r>
            <w:r w:rsidR="00121E9F">
              <w:rPr>
                <w:noProof/>
                <w:webHidden/>
              </w:rPr>
              <w:instrText xml:space="preserve"> PAGEREF _Toc512592103 \h </w:instrText>
            </w:r>
            <w:r w:rsidR="00121E9F">
              <w:rPr>
                <w:noProof/>
                <w:webHidden/>
              </w:rPr>
            </w:r>
            <w:r w:rsidR="00121E9F">
              <w:rPr>
                <w:noProof/>
                <w:webHidden/>
              </w:rPr>
              <w:fldChar w:fldCharType="separate"/>
            </w:r>
            <w:r w:rsidR="00121E9F">
              <w:rPr>
                <w:noProof/>
                <w:webHidden/>
              </w:rPr>
              <w:t>48</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104" w:history="1">
            <w:r w:rsidR="00121E9F" w:rsidRPr="00296DC4">
              <w:rPr>
                <w:rStyle w:val="Hyperlink"/>
                <w:noProof/>
              </w:rPr>
              <w:t>87.</w:t>
            </w:r>
            <w:r w:rsidR="00121E9F">
              <w:rPr>
                <w:rFonts w:eastAsiaTheme="minorEastAsia"/>
                <w:noProof/>
              </w:rPr>
              <w:tab/>
            </w:r>
            <w:r w:rsidR="00121E9F" w:rsidRPr="00296DC4">
              <w:rPr>
                <w:rStyle w:val="Hyperlink"/>
                <w:noProof/>
              </w:rPr>
              <w:t>Capacity of Childcare Community Facility (Column CI)</w:t>
            </w:r>
            <w:r w:rsidR="00121E9F">
              <w:rPr>
                <w:noProof/>
                <w:webHidden/>
              </w:rPr>
              <w:tab/>
            </w:r>
            <w:r w:rsidR="00121E9F">
              <w:rPr>
                <w:noProof/>
                <w:webHidden/>
              </w:rPr>
              <w:fldChar w:fldCharType="begin"/>
            </w:r>
            <w:r w:rsidR="00121E9F">
              <w:rPr>
                <w:noProof/>
                <w:webHidden/>
              </w:rPr>
              <w:instrText xml:space="preserve"> PAGEREF _Toc512592104 \h </w:instrText>
            </w:r>
            <w:r w:rsidR="00121E9F">
              <w:rPr>
                <w:noProof/>
                <w:webHidden/>
              </w:rPr>
            </w:r>
            <w:r w:rsidR="00121E9F">
              <w:rPr>
                <w:noProof/>
                <w:webHidden/>
              </w:rPr>
              <w:fldChar w:fldCharType="separate"/>
            </w:r>
            <w:r w:rsidR="00121E9F">
              <w:rPr>
                <w:noProof/>
                <w:webHidden/>
              </w:rPr>
              <w:t>48</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105" w:history="1">
            <w:r w:rsidR="00121E9F" w:rsidRPr="00296DC4">
              <w:rPr>
                <w:rStyle w:val="Hyperlink"/>
                <w:noProof/>
              </w:rPr>
              <w:t>88.</w:t>
            </w:r>
            <w:r w:rsidR="00121E9F">
              <w:rPr>
                <w:rFonts w:eastAsiaTheme="minorEastAsia"/>
                <w:noProof/>
              </w:rPr>
              <w:tab/>
            </w:r>
            <w:r w:rsidR="00121E9F" w:rsidRPr="00296DC4">
              <w:rPr>
                <w:rStyle w:val="Hyperlink"/>
                <w:noProof/>
              </w:rPr>
              <w:t>Capacity of Healthcare Community Facility (Column CJ)</w:t>
            </w:r>
            <w:r w:rsidR="00121E9F">
              <w:rPr>
                <w:noProof/>
                <w:webHidden/>
              </w:rPr>
              <w:tab/>
            </w:r>
            <w:r w:rsidR="00121E9F">
              <w:rPr>
                <w:noProof/>
                <w:webHidden/>
              </w:rPr>
              <w:fldChar w:fldCharType="begin"/>
            </w:r>
            <w:r w:rsidR="00121E9F">
              <w:rPr>
                <w:noProof/>
                <w:webHidden/>
              </w:rPr>
              <w:instrText xml:space="preserve"> PAGEREF _Toc512592105 \h </w:instrText>
            </w:r>
            <w:r w:rsidR="00121E9F">
              <w:rPr>
                <w:noProof/>
                <w:webHidden/>
              </w:rPr>
            </w:r>
            <w:r w:rsidR="00121E9F">
              <w:rPr>
                <w:noProof/>
                <w:webHidden/>
              </w:rPr>
              <w:fldChar w:fldCharType="separate"/>
            </w:r>
            <w:r w:rsidR="00121E9F">
              <w:rPr>
                <w:noProof/>
                <w:webHidden/>
              </w:rPr>
              <w:t>48</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106" w:history="1">
            <w:r w:rsidR="00121E9F" w:rsidRPr="00296DC4">
              <w:rPr>
                <w:rStyle w:val="Hyperlink"/>
                <w:noProof/>
              </w:rPr>
              <w:t>89.</w:t>
            </w:r>
            <w:r w:rsidR="00121E9F">
              <w:rPr>
                <w:rFonts w:eastAsiaTheme="minorEastAsia"/>
                <w:noProof/>
              </w:rPr>
              <w:tab/>
            </w:r>
            <w:r w:rsidR="00121E9F" w:rsidRPr="00296DC4">
              <w:rPr>
                <w:rStyle w:val="Hyperlink"/>
                <w:noProof/>
              </w:rPr>
              <w:t>Capacity of Arts Center Community Facility (Column CK)</w:t>
            </w:r>
            <w:r w:rsidR="00121E9F">
              <w:rPr>
                <w:noProof/>
                <w:webHidden/>
              </w:rPr>
              <w:tab/>
            </w:r>
            <w:r w:rsidR="00121E9F">
              <w:rPr>
                <w:noProof/>
                <w:webHidden/>
              </w:rPr>
              <w:fldChar w:fldCharType="begin"/>
            </w:r>
            <w:r w:rsidR="00121E9F">
              <w:rPr>
                <w:noProof/>
                <w:webHidden/>
              </w:rPr>
              <w:instrText xml:space="preserve"> PAGEREF _Toc512592106 \h </w:instrText>
            </w:r>
            <w:r w:rsidR="00121E9F">
              <w:rPr>
                <w:noProof/>
                <w:webHidden/>
              </w:rPr>
            </w:r>
            <w:r w:rsidR="00121E9F">
              <w:rPr>
                <w:noProof/>
                <w:webHidden/>
              </w:rPr>
              <w:fldChar w:fldCharType="separate"/>
            </w:r>
            <w:r w:rsidR="00121E9F">
              <w:rPr>
                <w:noProof/>
                <w:webHidden/>
              </w:rPr>
              <w:t>48</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107" w:history="1">
            <w:r w:rsidR="00121E9F" w:rsidRPr="00296DC4">
              <w:rPr>
                <w:rStyle w:val="Hyperlink"/>
                <w:noProof/>
              </w:rPr>
              <w:t>90.</w:t>
            </w:r>
            <w:r w:rsidR="00121E9F">
              <w:rPr>
                <w:rFonts w:eastAsiaTheme="minorEastAsia"/>
                <w:noProof/>
              </w:rPr>
              <w:tab/>
            </w:r>
            <w:r w:rsidR="00121E9F" w:rsidRPr="00296DC4">
              <w:rPr>
                <w:rStyle w:val="Hyperlink"/>
                <w:noProof/>
              </w:rPr>
              <w:t>Capacity of Other Community Facility (Column CL)</w:t>
            </w:r>
            <w:r w:rsidR="00121E9F">
              <w:rPr>
                <w:noProof/>
                <w:webHidden/>
              </w:rPr>
              <w:tab/>
            </w:r>
            <w:r w:rsidR="00121E9F">
              <w:rPr>
                <w:noProof/>
                <w:webHidden/>
              </w:rPr>
              <w:fldChar w:fldCharType="begin"/>
            </w:r>
            <w:r w:rsidR="00121E9F">
              <w:rPr>
                <w:noProof/>
                <w:webHidden/>
              </w:rPr>
              <w:instrText xml:space="preserve"> PAGEREF _Toc512592107 \h </w:instrText>
            </w:r>
            <w:r w:rsidR="00121E9F">
              <w:rPr>
                <w:noProof/>
                <w:webHidden/>
              </w:rPr>
            </w:r>
            <w:r w:rsidR="00121E9F">
              <w:rPr>
                <w:noProof/>
                <w:webHidden/>
              </w:rPr>
              <w:fldChar w:fldCharType="separate"/>
            </w:r>
            <w:r w:rsidR="00121E9F">
              <w:rPr>
                <w:noProof/>
                <w:webHidden/>
              </w:rPr>
              <w:t>48</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108" w:history="1">
            <w:r w:rsidR="00121E9F" w:rsidRPr="00296DC4">
              <w:rPr>
                <w:rStyle w:val="Hyperlink"/>
                <w:noProof/>
              </w:rPr>
              <w:t>91.</w:t>
            </w:r>
            <w:r w:rsidR="00121E9F">
              <w:rPr>
                <w:rFonts w:eastAsiaTheme="minorEastAsia"/>
                <w:noProof/>
              </w:rPr>
              <w:tab/>
            </w:r>
            <w:r w:rsidR="00121E9F" w:rsidRPr="00296DC4">
              <w:rPr>
                <w:rStyle w:val="Hyperlink"/>
                <w:noProof/>
              </w:rPr>
              <w:t>Square Feet of Real Estate – Total (Column CM)</w:t>
            </w:r>
            <w:r w:rsidR="00121E9F">
              <w:rPr>
                <w:noProof/>
                <w:webHidden/>
              </w:rPr>
              <w:tab/>
            </w:r>
            <w:r w:rsidR="00121E9F">
              <w:rPr>
                <w:noProof/>
                <w:webHidden/>
              </w:rPr>
              <w:fldChar w:fldCharType="begin"/>
            </w:r>
            <w:r w:rsidR="00121E9F">
              <w:rPr>
                <w:noProof/>
                <w:webHidden/>
              </w:rPr>
              <w:instrText xml:space="preserve"> PAGEREF _Toc512592108 \h </w:instrText>
            </w:r>
            <w:r w:rsidR="00121E9F">
              <w:rPr>
                <w:noProof/>
                <w:webHidden/>
              </w:rPr>
            </w:r>
            <w:r w:rsidR="00121E9F">
              <w:rPr>
                <w:noProof/>
                <w:webHidden/>
              </w:rPr>
              <w:fldChar w:fldCharType="separate"/>
            </w:r>
            <w:r w:rsidR="00121E9F">
              <w:rPr>
                <w:noProof/>
                <w:webHidden/>
              </w:rPr>
              <w:t>48</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109" w:history="1">
            <w:r w:rsidR="00121E9F" w:rsidRPr="00296DC4">
              <w:rPr>
                <w:rStyle w:val="Hyperlink"/>
                <w:noProof/>
              </w:rPr>
              <w:t>92.</w:t>
            </w:r>
            <w:r w:rsidR="00121E9F">
              <w:rPr>
                <w:rFonts w:eastAsiaTheme="minorEastAsia"/>
                <w:noProof/>
              </w:rPr>
              <w:tab/>
            </w:r>
            <w:r w:rsidR="00121E9F" w:rsidRPr="00296DC4">
              <w:rPr>
                <w:rStyle w:val="Hyperlink"/>
                <w:noProof/>
              </w:rPr>
              <w:t>Square Feet of Real Estate – Manufacturing (Column CN)</w:t>
            </w:r>
            <w:r w:rsidR="00121E9F">
              <w:rPr>
                <w:noProof/>
                <w:webHidden/>
              </w:rPr>
              <w:tab/>
            </w:r>
            <w:r w:rsidR="00121E9F">
              <w:rPr>
                <w:noProof/>
                <w:webHidden/>
              </w:rPr>
              <w:fldChar w:fldCharType="begin"/>
            </w:r>
            <w:r w:rsidR="00121E9F">
              <w:rPr>
                <w:noProof/>
                <w:webHidden/>
              </w:rPr>
              <w:instrText xml:space="preserve"> PAGEREF _Toc512592109 \h </w:instrText>
            </w:r>
            <w:r w:rsidR="00121E9F">
              <w:rPr>
                <w:noProof/>
                <w:webHidden/>
              </w:rPr>
            </w:r>
            <w:r w:rsidR="00121E9F">
              <w:rPr>
                <w:noProof/>
                <w:webHidden/>
              </w:rPr>
              <w:fldChar w:fldCharType="separate"/>
            </w:r>
            <w:r w:rsidR="00121E9F">
              <w:rPr>
                <w:noProof/>
                <w:webHidden/>
              </w:rPr>
              <w:t>49</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110" w:history="1">
            <w:r w:rsidR="00121E9F" w:rsidRPr="00296DC4">
              <w:rPr>
                <w:rStyle w:val="Hyperlink"/>
                <w:noProof/>
              </w:rPr>
              <w:t>93.</w:t>
            </w:r>
            <w:r w:rsidR="00121E9F">
              <w:rPr>
                <w:rFonts w:eastAsiaTheme="minorEastAsia"/>
                <w:noProof/>
              </w:rPr>
              <w:tab/>
            </w:r>
            <w:r w:rsidR="00121E9F" w:rsidRPr="00296DC4">
              <w:rPr>
                <w:rStyle w:val="Hyperlink"/>
                <w:noProof/>
              </w:rPr>
              <w:t>Square Feet of Real Estate – Office (Column CO)</w:t>
            </w:r>
            <w:r w:rsidR="00121E9F">
              <w:rPr>
                <w:noProof/>
                <w:webHidden/>
              </w:rPr>
              <w:tab/>
            </w:r>
            <w:r w:rsidR="00121E9F">
              <w:rPr>
                <w:noProof/>
                <w:webHidden/>
              </w:rPr>
              <w:fldChar w:fldCharType="begin"/>
            </w:r>
            <w:r w:rsidR="00121E9F">
              <w:rPr>
                <w:noProof/>
                <w:webHidden/>
              </w:rPr>
              <w:instrText xml:space="preserve"> PAGEREF _Toc512592110 \h </w:instrText>
            </w:r>
            <w:r w:rsidR="00121E9F">
              <w:rPr>
                <w:noProof/>
                <w:webHidden/>
              </w:rPr>
            </w:r>
            <w:r w:rsidR="00121E9F">
              <w:rPr>
                <w:noProof/>
                <w:webHidden/>
              </w:rPr>
              <w:fldChar w:fldCharType="separate"/>
            </w:r>
            <w:r w:rsidR="00121E9F">
              <w:rPr>
                <w:noProof/>
                <w:webHidden/>
              </w:rPr>
              <w:t>49</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111" w:history="1">
            <w:r w:rsidR="00121E9F" w:rsidRPr="00296DC4">
              <w:rPr>
                <w:rStyle w:val="Hyperlink"/>
                <w:noProof/>
              </w:rPr>
              <w:t>94.</w:t>
            </w:r>
            <w:r w:rsidR="00121E9F">
              <w:rPr>
                <w:rFonts w:eastAsiaTheme="minorEastAsia"/>
                <w:noProof/>
              </w:rPr>
              <w:tab/>
            </w:r>
            <w:r w:rsidR="00121E9F" w:rsidRPr="00296DC4">
              <w:rPr>
                <w:rStyle w:val="Hyperlink"/>
                <w:noProof/>
              </w:rPr>
              <w:t>Square Feet of Real Estate-Retail (Column CP)</w:t>
            </w:r>
            <w:r w:rsidR="00121E9F">
              <w:rPr>
                <w:noProof/>
                <w:webHidden/>
              </w:rPr>
              <w:tab/>
            </w:r>
            <w:r w:rsidR="00121E9F">
              <w:rPr>
                <w:noProof/>
                <w:webHidden/>
              </w:rPr>
              <w:fldChar w:fldCharType="begin"/>
            </w:r>
            <w:r w:rsidR="00121E9F">
              <w:rPr>
                <w:noProof/>
                <w:webHidden/>
              </w:rPr>
              <w:instrText xml:space="preserve"> PAGEREF _Toc512592111 \h </w:instrText>
            </w:r>
            <w:r w:rsidR="00121E9F">
              <w:rPr>
                <w:noProof/>
                <w:webHidden/>
              </w:rPr>
            </w:r>
            <w:r w:rsidR="00121E9F">
              <w:rPr>
                <w:noProof/>
                <w:webHidden/>
              </w:rPr>
              <w:fldChar w:fldCharType="separate"/>
            </w:r>
            <w:r w:rsidR="00121E9F">
              <w:rPr>
                <w:noProof/>
                <w:webHidden/>
              </w:rPr>
              <w:t>49</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112" w:history="1">
            <w:r w:rsidR="00121E9F" w:rsidRPr="00296DC4">
              <w:rPr>
                <w:rStyle w:val="Hyperlink"/>
                <w:noProof/>
              </w:rPr>
              <w:t>95.</w:t>
            </w:r>
            <w:r w:rsidR="00121E9F">
              <w:rPr>
                <w:rFonts w:eastAsiaTheme="minorEastAsia"/>
                <w:noProof/>
              </w:rPr>
              <w:tab/>
            </w:r>
            <w:r w:rsidR="00121E9F" w:rsidRPr="00296DC4">
              <w:rPr>
                <w:rStyle w:val="Hyperlink"/>
                <w:noProof/>
              </w:rPr>
              <w:t>Housing Units – Sale (Column CQ)</w:t>
            </w:r>
            <w:r w:rsidR="00121E9F">
              <w:rPr>
                <w:noProof/>
                <w:webHidden/>
              </w:rPr>
              <w:tab/>
            </w:r>
            <w:r w:rsidR="00121E9F">
              <w:rPr>
                <w:noProof/>
                <w:webHidden/>
              </w:rPr>
              <w:fldChar w:fldCharType="begin"/>
            </w:r>
            <w:r w:rsidR="00121E9F">
              <w:rPr>
                <w:noProof/>
                <w:webHidden/>
              </w:rPr>
              <w:instrText xml:space="preserve"> PAGEREF _Toc512592112 \h </w:instrText>
            </w:r>
            <w:r w:rsidR="00121E9F">
              <w:rPr>
                <w:noProof/>
                <w:webHidden/>
              </w:rPr>
            </w:r>
            <w:r w:rsidR="00121E9F">
              <w:rPr>
                <w:noProof/>
                <w:webHidden/>
              </w:rPr>
              <w:fldChar w:fldCharType="separate"/>
            </w:r>
            <w:r w:rsidR="00121E9F">
              <w:rPr>
                <w:noProof/>
                <w:webHidden/>
              </w:rPr>
              <w:t>49</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113" w:history="1">
            <w:r w:rsidR="00121E9F" w:rsidRPr="00296DC4">
              <w:rPr>
                <w:rStyle w:val="Hyperlink"/>
                <w:noProof/>
              </w:rPr>
              <w:t>96.</w:t>
            </w:r>
            <w:r w:rsidR="00121E9F">
              <w:rPr>
                <w:rFonts w:eastAsiaTheme="minorEastAsia"/>
                <w:noProof/>
              </w:rPr>
              <w:tab/>
            </w:r>
            <w:r w:rsidR="00121E9F" w:rsidRPr="00296DC4">
              <w:rPr>
                <w:rStyle w:val="Hyperlink"/>
                <w:noProof/>
              </w:rPr>
              <w:t>Housing Units – Rental (Column CR)</w:t>
            </w:r>
            <w:r w:rsidR="00121E9F">
              <w:rPr>
                <w:noProof/>
                <w:webHidden/>
              </w:rPr>
              <w:tab/>
            </w:r>
            <w:r w:rsidR="00121E9F">
              <w:rPr>
                <w:noProof/>
                <w:webHidden/>
              </w:rPr>
              <w:fldChar w:fldCharType="begin"/>
            </w:r>
            <w:r w:rsidR="00121E9F">
              <w:rPr>
                <w:noProof/>
                <w:webHidden/>
              </w:rPr>
              <w:instrText xml:space="preserve"> PAGEREF _Toc512592113 \h </w:instrText>
            </w:r>
            <w:r w:rsidR="00121E9F">
              <w:rPr>
                <w:noProof/>
                <w:webHidden/>
              </w:rPr>
            </w:r>
            <w:r w:rsidR="00121E9F">
              <w:rPr>
                <w:noProof/>
                <w:webHidden/>
              </w:rPr>
              <w:fldChar w:fldCharType="separate"/>
            </w:r>
            <w:r w:rsidR="00121E9F">
              <w:rPr>
                <w:noProof/>
                <w:webHidden/>
              </w:rPr>
              <w:t>49</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114" w:history="1">
            <w:r w:rsidR="00121E9F" w:rsidRPr="00296DC4">
              <w:rPr>
                <w:rStyle w:val="Hyperlink"/>
                <w:noProof/>
              </w:rPr>
              <w:t>97.</w:t>
            </w:r>
            <w:r w:rsidR="00121E9F">
              <w:rPr>
                <w:rFonts w:eastAsiaTheme="minorEastAsia"/>
                <w:noProof/>
              </w:rPr>
              <w:tab/>
            </w:r>
            <w:r w:rsidR="00121E9F" w:rsidRPr="00296DC4">
              <w:rPr>
                <w:rStyle w:val="Hyperlink"/>
                <w:noProof/>
              </w:rPr>
              <w:t>Affordable Housing Units – Sale (Column CS)</w:t>
            </w:r>
            <w:r w:rsidR="00121E9F">
              <w:rPr>
                <w:noProof/>
                <w:webHidden/>
              </w:rPr>
              <w:tab/>
            </w:r>
            <w:r w:rsidR="00121E9F">
              <w:rPr>
                <w:noProof/>
                <w:webHidden/>
              </w:rPr>
              <w:fldChar w:fldCharType="begin"/>
            </w:r>
            <w:r w:rsidR="00121E9F">
              <w:rPr>
                <w:noProof/>
                <w:webHidden/>
              </w:rPr>
              <w:instrText xml:space="preserve"> PAGEREF _Toc512592114 \h </w:instrText>
            </w:r>
            <w:r w:rsidR="00121E9F">
              <w:rPr>
                <w:noProof/>
                <w:webHidden/>
              </w:rPr>
            </w:r>
            <w:r w:rsidR="00121E9F">
              <w:rPr>
                <w:noProof/>
                <w:webHidden/>
              </w:rPr>
              <w:fldChar w:fldCharType="separate"/>
            </w:r>
            <w:r w:rsidR="00121E9F">
              <w:rPr>
                <w:noProof/>
                <w:webHidden/>
              </w:rPr>
              <w:t>49</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115" w:history="1">
            <w:r w:rsidR="00121E9F" w:rsidRPr="00296DC4">
              <w:rPr>
                <w:rStyle w:val="Hyperlink"/>
                <w:noProof/>
              </w:rPr>
              <w:t>98.</w:t>
            </w:r>
            <w:r w:rsidR="00121E9F">
              <w:rPr>
                <w:rFonts w:eastAsiaTheme="minorEastAsia"/>
                <w:noProof/>
              </w:rPr>
              <w:tab/>
            </w:r>
            <w:r w:rsidR="00121E9F" w:rsidRPr="00296DC4">
              <w:rPr>
                <w:rStyle w:val="Hyperlink"/>
                <w:noProof/>
              </w:rPr>
              <w:t>Affordable Housing Units – Rental (Column CT)</w:t>
            </w:r>
            <w:r w:rsidR="00121E9F">
              <w:rPr>
                <w:noProof/>
                <w:webHidden/>
              </w:rPr>
              <w:tab/>
            </w:r>
            <w:r w:rsidR="00121E9F">
              <w:rPr>
                <w:noProof/>
                <w:webHidden/>
              </w:rPr>
              <w:fldChar w:fldCharType="begin"/>
            </w:r>
            <w:r w:rsidR="00121E9F">
              <w:rPr>
                <w:noProof/>
                <w:webHidden/>
              </w:rPr>
              <w:instrText xml:space="preserve"> PAGEREF _Toc512592115 \h </w:instrText>
            </w:r>
            <w:r w:rsidR="00121E9F">
              <w:rPr>
                <w:noProof/>
                <w:webHidden/>
              </w:rPr>
            </w:r>
            <w:r w:rsidR="00121E9F">
              <w:rPr>
                <w:noProof/>
                <w:webHidden/>
              </w:rPr>
              <w:fldChar w:fldCharType="separate"/>
            </w:r>
            <w:r w:rsidR="00121E9F">
              <w:rPr>
                <w:noProof/>
                <w:webHidden/>
              </w:rPr>
              <w:t>49</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116" w:history="1">
            <w:r w:rsidR="00121E9F" w:rsidRPr="00296DC4">
              <w:rPr>
                <w:rStyle w:val="Hyperlink"/>
                <w:noProof/>
              </w:rPr>
              <w:t>99.</w:t>
            </w:r>
            <w:r w:rsidR="00121E9F">
              <w:rPr>
                <w:rFonts w:eastAsiaTheme="minorEastAsia"/>
                <w:noProof/>
              </w:rPr>
              <w:tab/>
            </w:r>
            <w:r w:rsidR="00121E9F" w:rsidRPr="00296DC4">
              <w:rPr>
                <w:rStyle w:val="Hyperlink"/>
                <w:noProof/>
              </w:rPr>
              <w:t>Other Impact (1) – Explain (Column CU)</w:t>
            </w:r>
            <w:r w:rsidR="00121E9F">
              <w:rPr>
                <w:noProof/>
                <w:webHidden/>
              </w:rPr>
              <w:tab/>
            </w:r>
            <w:r w:rsidR="00121E9F">
              <w:rPr>
                <w:noProof/>
                <w:webHidden/>
              </w:rPr>
              <w:fldChar w:fldCharType="begin"/>
            </w:r>
            <w:r w:rsidR="00121E9F">
              <w:rPr>
                <w:noProof/>
                <w:webHidden/>
              </w:rPr>
              <w:instrText xml:space="preserve"> PAGEREF _Toc512592116 \h </w:instrText>
            </w:r>
            <w:r w:rsidR="00121E9F">
              <w:rPr>
                <w:noProof/>
                <w:webHidden/>
              </w:rPr>
            </w:r>
            <w:r w:rsidR="00121E9F">
              <w:rPr>
                <w:noProof/>
                <w:webHidden/>
              </w:rPr>
              <w:fldChar w:fldCharType="separate"/>
            </w:r>
            <w:r w:rsidR="00121E9F">
              <w:rPr>
                <w:noProof/>
                <w:webHidden/>
              </w:rPr>
              <w:t>49</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117" w:history="1">
            <w:r w:rsidR="00121E9F" w:rsidRPr="00296DC4">
              <w:rPr>
                <w:rStyle w:val="Hyperlink"/>
                <w:noProof/>
              </w:rPr>
              <w:t>100.</w:t>
            </w:r>
            <w:r w:rsidR="00121E9F">
              <w:rPr>
                <w:rFonts w:eastAsiaTheme="minorEastAsia"/>
                <w:noProof/>
              </w:rPr>
              <w:tab/>
            </w:r>
            <w:r w:rsidR="00121E9F" w:rsidRPr="00296DC4">
              <w:rPr>
                <w:rStyle w:val="Hyperlink"/>
                <w:noProof/>
              </w:rPr>
              <w:t>Other Impact (1) - Number of Units (Column CV)</w:t>
            </w:r>
            <w:r w:rsidR="00121E9F">
              <w:rPr>
                <w:noProof/>
                <w:webHidden/>
              </w:rPr>
              <w:tab/>
            </w:r>
            <w:r w:rsidR="00121E9F">
              <w:rPr>
                <w:noProof/>
                <w:webHidden/>
              </w:rPr>
              <w:fldChar w:fldCharType="begin"/>
            </w:r>
            <w:r w:rsidR="00121E9F">
              <w:rPr>
                <w:noProof/>
                <w:webHidden/>
              </w:rPr>
              <w:instrText xml:space="preserve"> PAGEREF _Toc512592117 \h </w:instrText>
            </w:r>
            <w:r w:rsidR="00121E9F">
              <w:rPr>
                <w:noProof/>
                <w:webHidden/>
              </w:rPr>
            </w:r>
            <w:r w:rsidR="00121E9F">
              <w:rPr>
                <w:noProof/>
                <w:webHidden/>
              </w:rPr>
              <w:fldChar w:fldCharType="separate"/>
            </w:r>
            <w:r w:rsidR="00121E9F">
              <w:rPr>
                <w:noProof/>
                <w:webHidden/>
              </w:rPr>
              <w:t>50</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118" w:history="1">
            <w:r w:rsidR="00121E9F" w:rsidRPr="00296DC4">
              <w:rPr>
                <w:rStyle w:val="Hyperlink"/>
                <w:noProof/>
              </w:rPr>
              <w:t>101.</w:t>
            </w:r>
            <w:r w:rsidR="00121E9F">
              <w:rPr>
                <w:rFonts w:eastAsiaTheme="minorEastAsia"/>
                <w:noProof/>
              </w:rPr>
              <w:tab/>
            </w:r>
            <w:r w:rsidR="00121E9F" w:rsidRPr="00296DC4">
              <w:rPr>
                <w:rStyle w:val="Hyperlink"/>
                <w:noProof/>
              </w:rPr>
              <w:t>Other Impact (2) – Explain (Column CW)</w:t>
            </w:r>
            <w:r w:rsidR="00121E9F">
              <w:rPr>
                <w:noProof/>
                <w:webHidden/>
              </w:rPr>
              <w:tab/>
            </w:r>
            <w:r w:rsidR="00121E9F">
              <w:rPr>
                <w:noProof/>
                <w:webHidden/>
              </w:rPr>
              <w:fldChar w:fldCharType="begin"/>
            </w:r>
            <w:r w:rsidR="00121E9F">
              <w:rPr>
                <w:noProof/>
                <w:webHidden/>
              </w:rPr>
              <w:instrText xml:space="preserve"> PAGEREF _Toc512592118 \h </w:instrText>
            </w:r>
            <w:r w:rsidR="00121E9F">
              <w:rPr>
                <w:noProof/>
                <w:webHidden/>
              </w:rPr>
            </w:r>
            <w:r w:rsidR="00121E9F">
              <w:rPr>
                <w:noProof/>
                <w:webHidden/>
              </w:rPr>
              <w:fldChar w:fldCharType="separate"/>
            </w:r>
            <w:r w:rsidR="00121E9F">
              <w:rPr>
                <w:noProof/>
                <w:webHidden/>
              </w:rPr>
              <w:t>50</w:t>
            </w:r>
            <w:r w:rsidR="00121E9F">
              <w:rPr>
                <w:noProof/>
                <w:webHidden/>
              </w:rPr>
              <w:fldChar w:fldCharType="end"/>
            </w:r>
          </w:hyperlink>
        </w:p>
        <w:p w:rsidR="00121E9F" w:rsidRDefault="00E52699">
          <w:pPr>
            <w:pStyle w:val="TOC2"/>
            <w:tabs>
              <w:tab w:val="left" w:pos="880"/>
              <w:tab w:val="right" w:leader="dot" w:pos="9350"/>
            </w:tabs>
            <w:rPr>
              <w:rFonts w:eastAsiaTheme="minorEastAsia"/>
              <w:noProof/>
            </w:rPr>
          </w:pPr>
          <w:hyperlink w:anchor="_Toc512592119" w:history="1">
            <w:r w:rsidR="00121E9F" w:rsidRPr="00296DC4">
              <w:rPr>
                <w:rStyle w:val="Hyperlink"/>
                <w:noProof/>
              </w:rPr>
              <w:t>102.</w:t>
            </w:r>
            <w:r w:rsidR="00121E9F">
              <w:rPr>
                <w:rFonts w:eastAsiaTheme="minorEastAsia"/>
                <w:noProof/>
              </w:rPr>
              <w:tab/>
            </w:r>
            <w:r w:rsidR="00121E9F" w:rsidRPr="00296DC4">
              <w:rPr>
                <w:rStyle w:val="Hyperlink"/>
                <w:noProof/>
              </w:rPr>
              <w:t>Other Impact (2) - Number of Units (Column CX)</w:t>
            </w:r>
            <w:r w:rsidR="00121E9F">
              <w:rPr>
                <w:noProof/>
                <w:webHidden/>
              </w:rPr>
              <w:tab/>
            </w:r>
            <w:r w:rsidR="00121E9F">
              <w:rPr>
                <w:noProof/>
                <w:webHidden/>
              </w:rPr>
              <w:fldChar w:fldCharType="begin"/>
            </w:r>
            <w:r w:rsidR="00121E9F">
              <w:rPr>
                <w:noProof/>
                <w:webHidden/>
              </w:rPr>
              <w:instrText xml:space="preserve"> PAGEREF _Toc512592119 \h </w:instrText>
            </w:r>
            <w:r w:rsidR="00121E9F">
              <w:rPr>
                <w:noProof/>
                <w:webHidden/>
              </w:rPr>
            </w:r>
            <w:r w:rsidR="00121E9F">
              <w:rPr>
                <w:noProof/>
                <w:webHidden/>
              </w:rPr>
              <w:fldChar w:fldCharType="separate"/>
            </w:r>
            <w:r w:rsidR="00121E9F">
              <w:rPr>
                <w:noProof/>
                <w:webHidden/>
              </w:rPr>
              <w:t>50</w:t>
            </w:r>
            <w:r w:rsidR="00121E9F">
              <w:rPr>
                <w:noProof/>
                <w:webHidden/>
              </w:rPr>
              <w:fldChar w:fldCharType="end"/>
            </w:r>
          </w:hyperlink>
        </w:p>
        <w:p w:rsidR="00592922" w:rsidRPr="00FA470C" w:rsidRDefault="00592922" w:rsidP="00FA470C">
          <w:r>
            <w:rPr>
              <w:b/>
              <w:bCs/>
              <w:noProof/>
            </w:rPr>
            <w:fldChar w:fldCharType="end"/>
          </w:r>
        </w:p>
      </w:sdtContent>
    </w:sdt>
    <w:p w:rsidR="00121E9F" w:rsidRDefault="00121E9F" w:rsidP="00121E9F">
      <w:pPr>
        <w:pStyle w:val="Heading1"/>
      </w:pPr>
    </w:p>
    <w:p w:rsidR="00121E9F" w:rsidRDefault="00121E9F" w:rsidP="00121E9F"/>
    <w:p w:rsidR="00121E9F" w:rsidRDefault="00121E9F" w:rsidP="00121E9F"/>
    <w:p w:rsidR="00121E9F" w:rsidRDefault="00121E9F" w:rsidP="00121E9F"/>
    <w:p w:rsidR="00121E9F" w:rsidRDefault="00121E9F" w:rsidP="00121E9F"/>
    <w:p w:rsidR="00121E9F" w:rsidRPr="00121E9F" w:rsidRDefault="00121E9F" w:rsidP="00121E9F"/>
    <w:p w:rsidR="00E472F1" w:rsidRDefault="00E472F1" w:rsidP="00E14F79">
      <w:pPr>
        <w:pStyle w:val="Heading1"/>
        <w:numPr>
          <w:ilvl w:val="0"/>
          <w:numId w:val="15"/>
        </w:numPr>
      </w:pPr>
      <w:bookmarkStart w:id="1" w:name="_Toc512591863"/>
      <w:r>
        <w:lastRenderedPageBreak/>
        <w:t>Data Clean</w:t>
      </w:r>
      <w:r w:rsidR="00AF5B59">
        <w:t>s</w:t>
      </w:r>
      <w:r>
        <w:t>ing Principles and Assumptions</w:t>
      </w:r>
      <w:r w:rsidR="00C85DB0">
        <w:t xml:space="preserve"> (P&amp;A)</w:t>
      </w:r>
      <w:bookmarkEnd w:id="1"/>
    </w:p>
    <w:p w:rsidR="00212A6F" w:rsidRDefault="00763640" w:rsidP="00212A6F">
      <w:pPr>
        <w:pStyle w:val="Heading2"/>
        <w:numPr>
          <w:ilvl w:val="0"/>
          <w:numId w:val="16"/>
        </w:numPr>
      </w:pPr>
      <w:bookmarkStart w:id="2" w:name="_Toc512591864"/>
      <w:r>
        <w:t xml:space="preserve">P&amp;A#1 - </w:t>
      </w:r>
      <w:r w:rsidR="00C8674E">
        <w:t>Some a</w:t>
      </w:r>
      <w:r w:rsidR="00215259">
        <w:t>ttributes</w:t>
      </w:r>
      <w:r w:rsidR="00E472F1">
        <w:t xml:space="preserve"> of CDFIs</w:t>
      </w:r>
      <w:r w:rsidR="00C8674E">
        <w:t xml:space="preserve"> are static</w:t>
      </w:r>
      <w:r w:rsidR="00C8674E">
        <w:rPr>
          <w:rStyle w:val="FootnoteReference"/>
        </w:rPr>
        <w:footnoteReference w:id="1"/>
      </w:r>
      <w:r w:rsidR="00C8674E">
        <w:t xml:space="preserve"> (ILR</w:t>
      </w:r>
      <w:r w:rsidR="00E472F1">
        <w:t>)</w:t>
      </w:r>
      <w:bookmarkEnd w:id="2"/>
      <w:r>
        <w:t xml:space="preserve"> </w:t>
      </w:r>
    </w:p>
    <w:p w:rsidR="00212A6F" w:rsidRPr="00212A6F" w:rsidRDefault="00212A6F" w:rsidP="00212A6F"/>
    <w:tbl>
      <w:tblPr>
        <w:tblStyle w:val="TableGrid"/>
        <w:tblW w:w="0" w:type="auto"/>
        <w:tblInd w:w="1440" w:type="dxa"/>
        <w:tblLook w:val="04A0" w:firstRow="1" w:lastRow="0" w:firstColumn="1" w:lastColumn="0" w:noHBand="0" w:noVBand="1"/>
      </w:tblPr>
      <w:tblGrid>
        <w:gridCol w:w="1498"/>
        <w:gridCol w:w="1060"/>
        <w:gridCol w:w="1207"/>
        <w:gridCol w:w="1410"/>
      </w:tblGrid>
      <w:tr w:rsidR="005D033A" w:rsidTr="005D033A">
        <w:tc>
          <w:tcPr>
            <w:tcW w:w="0" w:type="auto"/>
          </w:tcPr>
          <w:p w:rsidR="005D033A" w:rsidRDefault="005D033A" w:rsidP="00573EC2">
            <w:pPr>
              <w:pStyle w:val="ListParagraph"/>
              <w:ind w:left="0"/>
            </w:pPr>
            <w:proofErr w:type="spellStart"/>
            <w:r>
              <w:t>organizationid</w:t>
            </w:r>
            <w:proofErr w:type="spellEnd"/>
          </w:p>
        </w:tc>
        <w:tc>
          <w:tcPr>
            <w:tcW w:w="0" w:type="auto"/>
          </w:tcPr>
          <w:p w:rsidR="005D033A" w:rsidRDefault="005D033A" w:rsidP="00573EC2">
            <w:pPr>
              <w:pStyle w:val="ListParagraph"/>
              <w:ind w:left="0"/>
            </w:pPr>
            <w:proofErr w:type="spellStart"/>
            <w:r>
              <w:t>fiscalyear</w:t>
            </w:r>
            <w:proofErr w:type="spellEnd"/>
          </w:p>
        </w:tc>
        <w:tc>
          <w:tcPr>
            <w:tcW w:w="0" w:type="auto"/>
          </w:tcPr>
          <w:p w:rsidR="005D033A" w:rsidRDefault="005D033A" w:rsidP="00573EC2">
            <w:pPr>
              <w:pStyle w:val="ListParagraph"/>
              <w:ind w:left="0"/>
            </w:pPr>
            <w:proofErr w:type="spellStart"/>
            <w:r>
              <w:t>fininstType</w:t>
            </w:r>
            <w:proofErr w:type="spellEnd"/>
          </w:p>
        </w:tc>
        <w:tc>
          <w:tcPr>
            <w:tcW w:w="0" w:type="auto"/>
          </w:tcPr>
          <w:p w:rsidR="005D033A" w:rsidRDefault="005D033A" w:rsidP="00573EC2">
            <w:pPr>
              <w:pStyle w:val="ListParagraph"/>
              <w:ind w:left="0"/>
            </w:pPr>
            <w:proofErr w:type="spellStart"/>
            <w:r>
              <w:t>fininstType_c</w:t>
            </w:r>
            <w:proofErr w:type="spellEnd"/>
          </w:p>
        </w:tc>
      </w:tr>
      <w:tr w:rsidR="005D033A" w:rsidTr="005D033A">
        <w:tc>
          <w:tcPr>
            <w:tcW w:w="0" w:type="auto"/>
          </w:tcPr>
          <w:p w:rsidR="005D033A" w:rsidRDefault="005D033A" w:rsidP="00573EC2">
            <w:pPr>
              <w:pStyle w:val="ListParagraph"/>
              <w:ind w:left="0"/>
            </w:pPr>
            <w:r>
              <w:t>1</w:t>
            </w:r>
          </w:p>
        </w:tc>
        <w:tc>
          <w:tcPr>
            <w:tcW w:w="0" w:type="auto"/>
          </w:tcPr>
          <w:p w:rsidR="005D033A" w:rsidRDefault="005D033A" w:rsidP="00573EC2">
            <w:pPr>
              <w:pStyle w:val="ListParagraph"/>
              <w:ind w:left="0"/>
            </w:pPr>
            <w:r>
              <w:t>2003</w:t>
            </w:r>
          </w:p>
        </w:tc>
        <w:tc>
          <w:tcPr>
            <w:tcW w:w="0" w:type="auto"/>
          </w:tcPr>
          <w:p w:rsidR="005D033A" w:rsidRDefault="005D033A" w:rsidP="00573EC2">
            <w:pPr>
              <w:pStyle w:val="ListParagraph"/>
              <w:ind w:left="0"/>
            </w:pPr>
            <w:r>
              <w:t>LF</w:t>
            </w:r>
          </w:p>
        </w:tc>
        <w:tc>
          <w:tcPr>
            <w:tcW w:w="0" w:type="auto"/>
          </w:tcPr>
          <w:p w:rsidR="005D033A" w:rsidRDefault="005D033A" w:rsidP="00573EC2">
            <w:pPr>
              <w:pStyle w:val="ListParagraph"/>
              <w:ind w:left="0"/>
            </w:pPr>
            <w:r>
              <w:t>LF</w:t>
            </w:r>
          </w:p>
        </w:tc>
      </w:tr>
      <w:tr w:rsidR="005D033A" w:rsidTr="005D033A">
        <w:tc>
          <w:tcPr>
            <w:tcW w:w="0" w:type="auto"/>
          </w:tcPr>
          <w:p w:rsidR="005D033A" w:rsidRDefault="005D033A" w:rsidP="00573EC2">
            <w:pPr>
              <w:pStyle w:val="ListParagraph"/>
              <w:ind w:left="0"/>
            </w:pPr>
            <w:r>
              <w:t>1</w:t>
            </w:r>
          </w:p>
        </w:tc>
        <w:tc>
          <w:tcPr>
            <w:tcW w:w="0" w:type="auto"/>
          </w:tcPr>
          <w:p w:rsidR="005D033A" w:rsidRDefault="005D033A" w:rsidP="00573EC2">
            <w:pPr>
              <w:pStyle w:val="ListParagraph"/>
              <w:ind w:left="0"/>
            </w:pPr>
            <w:r>
              <w:t>2004</w:t>
            </w:r>
          </w:p>
        </w:tc>
        <w:tc>
          <w:tcPr>
            <w:tcW w:w="0" w:type="auto"/>
          </w:tcPr>
          <w:p w:rsidR="005D033A" w:rsidRDefault="005D033A" w:rsidP="00573EC2">
            <w:pPr>
              <w:pStyle w:val="ListParagraph"/>
              <w:ind w:left="0"/>
            </w:pPr>
            <w:r>
              <w:t>LF</w:t>
            </w:r>
          </w:p>
        </w:tc>
        <w:tc>
          <w:tcPr>
            <w:tcW w:w="0" w:type="auto"/>
          </w:tcPr>
          <w:p w:rsidR="005D033A" w:rsidRDefault="005D033A" w:rsidP="00573EC2">
            <w:pPr>
              <w:pStyle w:val="ListParagraph"/>
              <w:ind w:left="0"/>
            </w:pPr>
            <w:r>
              <w:t>LF</w:t>
            </w:r>
          </w:p>
        </w:tc>
      </w:tr>
      <w:tr w:rsidR="005D033A" w:rsidTr="005D033A">
        <w:tc>
          <w:tcPr>
            <w:tcW w:w="0" w:type="auto"/>
          </w:tcPr>
          <w:p w:rsidR="005D033A" w:rsidRDefault="005D033A" w:rsidP="00573EC2">
            <w:pPr>
              <w:pStyle w:val="ListParagraph"/>
              <w:ind w:left="0"/>
            </w:pPr>
            <w:r>
              <w:t>1</w:t>
            </w:r>
          </w:p>
        </w:tc>
        <w:tc>
          <w:tcPr>
            <w:tcW w:w="0" w:type="auto"/>
          </w:tcPr>
          <w:p w:rsidR="005D033A" w:rsidRDefault="005D033A" w:rsidP="00573EC2">
            <w:pPr>
              <w:pStyle w:val="ListParagraph"/>
              <w:ind w:left="0"/>
            </w:pPr>
            <w:r>
              <w:t>2005</w:t>
            </w:r>
          </w:p>
        </w:tc>
        <w:tc>
          <w:tcPr>
            <w:tcW w:w="0" w:type="auto"/>
          </w:tcPr>
          <w:p w:rsidR="005D033A" w:rsidRDefault="005D033A" w:rsidP="00573EC2">
            <w:pPr>
              <w:pStyle w:val="ListParagraph"/>
              <w:ind w:left="0"/>
            </w:pPr>
            <w:r>
              <w:t>LF</w:t>
            </w:r>
          </w:p>
        </w:tc>
        <w:tc>
          <w:tcPr>
            <w:tcW w:w="0" w:type="auto"/>
          </w:tcPr>
          <w:p w:rsidR="005D033A" w:rsidRDefault="005D033A" w:rsidP="00573EC2">
            <w:pPr>
              <w:pStyle w:val="ListParagraph"/>
              <w:ind w:left="0"/>
            </w:pPr>
            <w:r>
              <w:t>LF</w:t>
            </w:r>
          </w:p>
        </w:tc>
      </w:tr>
      <w:tr w:rsidR="005D033A" w:rsidTr="005D033A">
        <w:tc>
          <w:tcPr>
            <w:tcW w:w="0" w:type="auto"/>
          </w:tcPr>
          <w:p w:rsidR="005D033A" w:rsidRDefault="005D033A" w:rsidP="00573EC2">
            <w:pPr>
              <w:pStyle w:val="ListParagraph"/>
              <w:ind w:left="0"/>
            </w:pPr>
            <w:r>
              <w:t>1</w:t>
            </w:r>
          </w:p>
        </w:tc>
        <w:tc>
          <w:tcPr>
            <w:tcW w:w="0" w:type="auto"/>
          </w:tcPr>
          <w:p w:rsidR="005D033A" w:rsidRDefault="005D033A" w:rsidP="00573EC2">
            <w:pPr>
              <w:pStyle w:val="ListParagraph"/>
              <w:ind w:left="0"/>
            </w:pPr>
            <w:r>
              <w:t>2006</w:t>
            </w:r>
          </w:p>
        </w:tc>
        <w:tc>
          <w:tcPr>
            <w:tcW w:w="0" w:type="auto"/>
          </w:tcPr>
          <w:p w:rsidR="005D033A" w:rsidRDefault="005D033A" w:rsidP="00573EC2">
            <w:pPr>
              <w:pStyle w:val="ListParagraph"/>
              <w:ind w:left="0"/>
            </w:pPr>
            <w:r>
              <w:t>LF</w:t>
            </w:r>
          </w:p>
        </w:tc>
        <w:tc>
          <w:tcPr>
            <w:tcW w:w="0" w:type="auto"/>
          </w:tcPr>
          <w:p w:rsidR="005D033A" w:rsidRDefault="005D033A" w:rsidP="00573EC2">
            <w:pPr>
              <w:pStyle w:val="ListParagraph"/>
              <w:ind w:left="0"/>
            </w:pPr>
            <w:r>
              <w:t>LF</w:t>
            </w:r>
          </w:p>
        </w:tc>
      </w:tr>
      <w:tr w:rsidR="005D033A" w:rsidTr="005D033A">
        <w:tc>
          <w:tcPr>
            <w:tcW w:w="0" w:type="auto"/>
          </w:tcPr>
          <w:p w:rsidR="005D033A" w:rsidRDefault="005D033A" w:rsidP="00573EC2">
            <w:pPr>
              <w:pStyle w:val="ListParagraph"/>
              <w:ind w:left="0"/>
            </w:pPr>
            <w:r>
              <w:t>1</w:t>
            </w:r>
          </w:p>
        </w:tc>
        <w:tc>
          <w:tcPr>
            <w:tcW w:w="0" w:type="auto"/>
          </w:tcPr>
          <w:p w:rsidR="005D033A" w:rsidRDefault="005D033A" w:rsidP="00573EC2">
            <w:pPr>
              <w:pStyle w:val="ListParagraph"/>
              <w:ind w:left="0"/>
            </w:pPr>
            <w:r>
              <w:t>2007</w:t>
            </w:r>
          </w:p>
        </w:tc>
        <w:tc>
          <w:tcPr>
            <w:tcW w:w="0" w:type="auto"/>
          </w:tcPr>
          <w:p w:rsidR="005D033A" w:rsidRDefault="005D033A" w:rsidP="00573EC2">
            <w:pPr>
              <w:pStyle w:val="ListParagraph"/>
              <w:ind w:left="0"/>
            </w:pPr>
            <w:r>
              <w:t>LF</w:t>
            </w:r>
          </w:p>
        </w:tc>
        <w:tc>
          <w:tcPr>
            <w:tcW w:w="0" w:type="auto"/>
          </w:tcPr>
          <w:p w:rsidR="005D033A" w:rsidRDefault="005D033A" w:rsidP="00573EC2">
            <w:pPr>
              <w:pStyle w:val="ListParagraph"/>
              <w:ind w:left="0"/>
            </w:pPr>
            <w:r>
              <w:t>LF</w:t>
            </w:r>
          </w:p>
        </w:tc>
      </w:tr>
      <w:tr w:rsidR="005D033A" w:rsidTr="005D033A">
        <w:tc>
          <w:tcPr>
            <w:tcW w:w="0" w:type="auto"/>
          </w:tcPr>
          <w:p w:rsidR="005D033A" w:rsidRDefault="005D033A" w:rsidP="00573EC2">
            <w:pPr>
              <w:pStyle w:val="ListParagraph"/>
              <w:ind w:left="0"/>
            </w:pPr>
            <w:r>
              <w:t>1</w:t>
            </w:r>
          </w:p>
        </w:tc>
        <w:tc>
          <w:tcPr>
            <w:tcW w:w="0" w:type="auto"/>
          </w:tcPr>
          <w:p w:rsidR="005D033A" w:rsidRDefault="005D033A" w:rsidP="00573EC2">
            <w:pPr>
              <w:pStyle w:val="ListParagraph"/>
              <w:ind w:left="0"/>
            </w:pPr>
            <w:r>
              <w:t>2008</w:t>
            </w:r>
          </w:p>
        </w:tc>
        <w:tc>
          <w:tcPr>
            <w:tcW w:w="0" w:type="auto"/>
          </w:tcPr>
          <w:p w:rsidR="005D033A" w:rsidRDefault="005D033A" w:rsidP="00573EC2">
            <w:pPr>
              <w:pStyle w:val="ListParagraph"/>
              <w:ind w:left="0"/>
            </w:pPr>
            <w:r>
              <w:t>LF</w:t>
            </w:r>
          </w:p>
        </w:tc>
        <w:tc>
          <w:tcPr>
            <w:tcW w:w="0" w:type="auto"/>
          </w:tcPr>
          <w:p w:rsidR="005D033A" w:rsidRDefault="005D033A" w:rsidP="00573EC2">
            <w:pPr>
              <w:pStyle w:val="ListParagraph"/>
              <w:ind w:left="0"/>
            </w:pPr>
            <w:r>
              <w:t>LF</w:t>
            </w:r>
          </w:p>
        </w:tc>
      </w:tr>
      <w:tr w:rsidR="005D033A" w:rsidTr="005D033A">
        <w:tc>
          <w:tcPr>
            <w:tcW w:w="0" w:type="auto"/>
          </w:tcPr>
          <w:p w:rsidR="005D033A" w:rsidRDefault="005D033A" w:rsidP="00573EC2">
            <w:pPr>
              <w:pStyle w:val="ListParagraph"/>
              <w:ind w:left="0"/>
            </w:pPr>
            <w:r>
              <w:t>1</w:t>
            </w:r>
          </w:p>
        </w:tc>
        <w:tc>
          <w:tcPr>
            <w:tcW w:w="0" w:type="auto"/>
          </w:tcPr>
          <w:p w:rsidR="005D033A" w:rsidRDefault="005D033A" w:rsidP="00573EC2">
            <w:pPr>
              <w:pStyle w:val="ListParagraph"/>
              <w:ind w:left="0"/>
            </w:pPr>
            <w:r>
              <w:t>2009</w:t>
            </w:r>
          </w:p>
        </w:tc>
        <w:tc>
          <w:tcPr>
            <w:tcW w:w="0" w:type="auto"/>
          </w:tcPr>
          <w:p w:rsidR="005D033A" w:rsidRPr="005D033A" w:rsidRDefault="005D033A" w:rsidP="00573EC2">
            <w:pPr>
              <w:pStyle w:val="ListParagraph"/>
              <w:ind w:left="0"/>
              <w:rPr>
                <w:highlight w:val="yellow"/>
              </w:rPr>
            </w:pPr>
            <w:r w:rsidRPr="005D033A">
              <w:rPr>
                <w:highlight w:val="yellow"/>
              </w:rPr>
              <w:t>CU</w:t>
            </w:r>
          </w:p>
        </w:tc>
        <w:tc>
          <w:tcPr>
            <w:tcW w:w="0" w:type="auto"/>
          </w:tcPr>
          <w:p w:rsidR="005D033A" w:rsidRPr="005D033A" w:rsidRDefault="005D033A" w:rsidP="00573EC2">
            <w:pPr>
              <w:pStyle w:val="ListParagraph"/>
              <w:ind w:left="0"/>
              <w:rPr>
                <w:highlight w:val="yellow"/>
              </w:rPr>
            </w:pPr>
            <w:r w:rsidRPr="005D033A">
              <w:rPr>
                <w:highlight w:val="yellow"/>
              </w:rPr>
              <w:t>LF</w:t>
            </w:r>
          </w:p>
        </w:tc>
      </w:tr>
      <w:tr w:rsidR="005D033A" w:rsidTr="005D033A">
        <w:tc>
          <w:tcPr>
            <w:tcW w:w="0" w:type="auto"/>
          </w:tcPr>
          <w:p w:rsidR="005D033A" w:rsidRDefault="005D033A" w:rsidP="00573EC2">
            <w:pPr>
              <w:pStyle w:val="ListParagraph"/>
              <w:ind w:left="0"/>
            </w:pPr>
            <w:r>
              <w:t>1</w:t>
            </w:r>
          </w:p>
        </w:tc>
        <w:tc>
          <w:tcPr>
            <w:tcW w:w="0" w:type="auto"/>
          </w:tcPr>
          <w:p w:rsidR="005D033A" w:rsidRDefault="005D033A" w:rsidP="00573EC2">
            <w:pPr>
              <w:pStyle w:val="ListParagraph"/>
              <w:ind w:left="0"/>
            </w:pPr>
            <w:r>
              <w:t>2010</w:t>
            </w:r>
          </w:p>
        </w:tc>
        <w:tc>
          <w:tcPr>
            <w:tcW w:w="0" w:type="auto"/>
          </w:tcPr>
          <w:p w:rsidR="005D033A" w:rsidRDefault="005D033A" w:rsidP="00573EC2">
            <w:pPr>
              <w:pStyle w:val="ListParagraph"/>
              <w:ind w:left="0"/>
            </w:pPr>
            <w:r>
              <w:t>LF</w:t>
            </w:r>
          </w:p>
        </w:tc>
        <w:tc>
          <w:tcPr>
            <w:tcW w:w="0" w:type="auto"/>
          </w:tcPr>
          <w:p w:rsidR="005D033A" w:rsidRDefault="005D033A" w:rsidP="00573EC2">
            <w:pPr>
              <w:pStyle w:val="ListParagraph"/>
              <w:ind w:left="0"/>
            </w:pPr>
            <w:r>
              <w:t>LF</w:t>
            </w:r>
          </w:p>
        </w:tc>
      </w:tr>
      <w:tr w:rsidR="005D033A" w:rsidTr="005D033A">
        <w:tc>
          <w:tcPr>
            <w:tcW w:w="0" w:type="auto"/>
          </w:tcPr>
          <w:p w:rsidR="005D033A" w:rsidRDefault="005D033A" w:rsidP="00573EC2">
            <w:pPr>
              <w:pStyle w:val="ListParagraph"/>
              <w:ind w:left="0"/>
            </w:pPr>
            <w:r>
              <w:t>1</w:t>
            </w:r>
          </w:p>
        </w:tc>
        <w:tc>
          <w:tcPr>
            <w:tcW w:w="0" w:type="auto"/>
          </w:tcPr>
          <w:p w:rsidR="005D033A" w:rsidRDefault="005D033A" w:rsidP="00573EC2">
            <w:pPr>
              <w:pStyle w:val="ListParagraph"/>
              <w:ind w:left="0"/>
            </w:pPr>
            <w:r>
              <w:t>2011</w:t>
            </w:r>
          </w:p>
        </w:tc>
        <w:tc>
          <w:tcPr>
            <w:tcW w:w="0" w:type="auto"/>
          </w:tcPr>
          <w:p w:rsidR="005D033A" w:rsidRDefault="005D033A" w:rsidP="00573EC2">
            <w:pPr>
              <w:pStyle w:val="ListParagraph"/>
              <w:ind w:left="0"/>
            </w:pPr>
            <w:r>
              <w:t>LF</w:t>
            </w:r>
          </w:p>
        </w:tc>
        <w:tc>
          <w:tcPr>
            <w:tcW w:w="0" w:type="auto"/>
          </w:tcPr>
          <w:p w:rsidR="005D033A" w:rsidRDefault="005D033A" w:rsidP="00573EC2">
            <w:pPr>
              <w:pStyle w:val="ListParagraph"/>
              <w:ind w:left="0"/>
            </w:pPr>
            <w:r>
              <w:t>LF</w:t>
            </w:r>
          </w:p>
        </w:tc>
      </w:tr>
    </w:tbl>
    <w:p w:rsidR="00573EC2" w:rsidRDefault="00573EC2" w:rsidP="00573EC2">
      <w:pPr>
        <w:pStyle w:val="ListParagraph"/>
        <w:ind w:left="1440"/>
      </w:pPr>
    </w:p>
    <w:p w:rsidR="00E472F1" w:rsidRDefault="00763640" w:rsidP="00E14F79">
      <w:pPr>
        <w:pStyle w:val="Heading2"/>
        <w:numPr>
          <w:ilvl w:val="0"/>
          <w:numId w:val="16"/>
        </w:numPr>
      </w:pPr>
      <w:bookmarkStart w:id="3" w:name="_Toc512591865"/>
      <w:r>
        <w:t xml:space="preserve">P&amp;A#2 - </w:t>
      </w:r>
      <w:r w:rsidR="00043852">
        <w:t>Audited</w:t>
      </w:r>
      <w:r w:rsidR="00C8674E">
        <w:rPr>
          <w:rStyle w:val="FootnoteReference"/>
        </w:rPr>
        <w:footnoteReference w:id="2"/>
      </w:r>
      <w:r w:rsidR="00043852">
        <w:t xml:space="preserve"> stock</w:t>
      </w:r>
      <w:r w:rsidR="00C8674E">
        <w:rPr>
          <w:rStyle w:val="FootnoteReference"/>
        </w:rPr>
        <w:footnoteReference w:id="3"/>
      </w:r>
      <w:r w:rsidR="00043852">
        <w:t xml:space="preserve"> data</w:t>
      </w:r>
      <w:r w:rsidR="003108AD">
        <w:t>:</w:t>
      </w:r>
      <w:r w:rsidR="00F70F89">
        <w:t xml:space="preserve"> </w:t>
      </w:r>
      <w:r w:rsidR="003108AD">
        <w:t xml:space="preserve"> I</w:t>
      </w:r>
      <w:r w:rsidR="00043852">
        <w:t>nterpolate the data</w:t>
      </w:r>
      <w:r w:rsidR="00C8674E">
        <w:t xml:space="preserve"> (ILR)</w:t>
      </w:r>
      <w:bookmarkEnd w:id="3"/>
    </w:p>
    <w:p w:rsidR="008E0D87" w:rsidRDefault="008E0D87" w:rsidP="00134CE2">
      <w:pPr>
        <w:pStyle w:val="ListParagraph"/>
        <w:ind w:left="1440"/>
      </w:pPr>
    </w:p>
    <w:tbl>
      <w:tblPr>
        <w:tblStyle w:val="TableGrid"/>
        <w:tblW w:w="0" w:type="auto"/>
        <w:tblInd w:w="1440" w:type="dxa"/>
        <w:tblLook w:val="04A0" w:firstRow="1" w:lastRow="0" w:firstColumn="1" w:lastColumn="0" w:noHBand="0" w:noVBand="1"/>
      </w:tblPr>
      <w:tblGrid>
        <w:gridCol w:w="1533"/>
        <w:gridCol w:w="1084"/>
        <w:gridCol w:w="1441"/>
        <w:gridCol w:w="1441"/>
      </w:tblGrid>
      <w:tr w:rsidR="00DE1FCA" w:rsidRPr="00DE1FCA" w:rsidTr="00DE1FCA">
        <w:trPr>
          <w:trHeight w:val="300"/>
        </w:trPr>
        <w:tc>
          <w:tcPr>
            <w:tcW w:w="1533" w:type="dxa"/>
            <w:noWrap/>
            <w:hideMark/>
          </w:tcPr>
          <w:p w:rsidR="00DE1FCA" w:rsidRPr="00DE1FCA" w:rsidRDefault="00DE1FCA" w:rsidP="00DE1FCA">
            <w:pPr>
              <w:rPr>
                <w:rFonts w:ascii="Calibri" w:eastAsia="Times New Roman" w:hAnsi="Calibri" w:cs="Times New Roman"/>
                <w:b/>
                <w:bCs/>
                <w:color w:val="000000"/>
              </w:rPr>
            </w:pPr>
            <w:proofErr w:type="spellStart"/>
            <w:r w:rsidRPr="00DE1FCA">
              <w:rPr>
                <w:rFonts w:ascii="Calibri" w:eastAsia="Times New Roman" w:hAnsi="Calibri" w:cs="Times New Roman"/>
                <w:b/>
                <w:bCs/>
                <w:color w:val="000000"/>
              </w:rPr>
              <w:t>organizationid</w:t>
            </w:r>
            <w:proofErr w:type="spellEnd"/>
          </w:p>
        </w:tc>
        <w:tc>
          <w:tcPr>
            <w:tcW w:w="1084" w:type="dxa"/>
            <w:noWrap/>
            <w:hideMark/>
          </w:tcPr>
          <w:p w:rsidR="00DE1FCA" w:rsidRPr="00DE1FCA" w:rsidRDefault="00DE1FCA" w:rsidP="00DE1FCA">
            <w:pPr>
              <w:rPr>
                <w:rFonts w:ascii="Calibri" w:eastAsia="Times New Roman" w:hAnsi="Calibri" w:cs="Times New Roman"/>
                <w:b/>
                <w:bCs/>
                <w:color w:val="000000"/>
              </w:rPr>
            </w:pPr>
            <w:proofErr w:type="spellStart"/>
            <w:r w:rsidRPr="00DE1FCA">
              <w:rPr>
                <w:rFonts w:ascii="Calibri" w:eastAsia="Times New Roman" w:hAnsi="Calibri" w:cs="Times New Roman"/>
                <w:b/>
                <w:bCs/>
                <w:color w:val="000000"/>
              </w:rPr>
              <w:t>fiscalyear</w:t>
            </w:r>
            <w:proofErr w:type="spellEnd"/>
          </w:p>
        </w:tc>
        <w:tc>
          <w:tcPr>
            <w:tcW w:w="1441" w:type="dxa"/>
            <w:noWrap/>
            <w:hideMark/>
          </w:tcPr>
          <w:p w:rsidR="00DE1FCA" w:rsidRPr="00DE1FCA" w:rsidRDefault="00DE1FCA" w:rsidP="00DE1FCA">
            <w:pPr>
              <w:rPr>
                <w:rFonts w:ascii="Calibri" w:eastAsia="Times New Roman" w:hAnsi="Calibri" w:cs="Times New Roman"/>
                <w:b/>
                <w:bCs/>
                <w:color w:val="000000"/>
              </w:rPr>
            </w:pPr>
            <w:proofErr w:type="spellStart"/>
            <w:r w:rsidRPr="00DE1FCA">
              <w:rPr>
                <w:rFonts w:ascii="Calibri" w:eastAsia="Times New Roman" w:hAnsi="Calibri" w:cs="Times New Roman"/>
                <w:b/>
                <w:bCs/>
                <w:color w:val="000000"/>
              </w:rPr>
              <w:t>totalAssets</w:t>
            </w:r>
            <w:proofErr w:type="spellEnd"/>
          </w:p>
        </w:tc>
        <w:tc>
          <w:tcPr>
            <w:tcW w:w="1441" w:type="dxa"/>
            <w:noWrap/>
            <w:hideMark/>
          </w:tcPr>
          <w:p w:rsidR="00DE1FCA" w:rsidRPr="00DE1FCA" w:rsidRDefault="00DE1FCA" w:rsidP="00DE1FCA">
            <w:pPr>
              <w:rPr>
                <w:rFonts w:ascii="Calibri" w:eastAsia="Times New Roman" w:hAnsi="Calibri" w:cs="Times New Roman"/>
                <w:b/>
                <w:bCs/>
                <w:color w:val="000000"/>
              </w:rPr>
            </w:pPr>
            <w:proofErr w:type="spellStart"/>
            <w:r w:rsidRPr="00DE1FCA">
              <w:rPr>
                <w:rFonts w:ascii="Calibri" w:eastAsia="Times New Roman" w:hAnsi="Calibri" w:cs="Times New Roman"/>
                <w:b/>
                <w:bCs/>
                <w:color w:val="000000"/>
              </w:rPr>
              <w:t>totalAssets_c</w:t>
            </w:r>
            <w:proofErr w:type="spellEnd"/>
          </w:p>
        </w:tc>
      </w:tr>
      <w:tr w:rsidR="00DE1FCA" w:rsidRPr="00DE1FCA" w:rsidTr="00DE1FCA">
        <w:trPr>
          <w:trHeight w:val="300"/>
        </w:trPr>
        <w:tc>
          <w:tcPr>
            <w:tcW w:w="1533" w:type="dxa"/>
            <w:noWrap/>
            <w:hideMark/>
          </w:tcPr>
          <w:p w:rsidR="00DE1FCA" w:rsidRPr="00DE1FCA" w:rsidRDefault="00DE1FCA" w:rsidP="00DE1FCA">
            <w:pPr>
              <w:rPr>
                <w:rFonts w:ascii="Calibri" w:eastAsia="Times New Roman" w:hAnsi="Calibri" w:cs="Times New Roman"/>
                <w:color w:val="000000"/>
              </w:rPr>
            </w:pPr>
            <w:r w:rsidRPr="00DE1FCA">
              <w:rPr>
                <w:rFonts w:ascii="Calibri" w:eastAsia="Times New Roman" w:hAnsi="Calibri" w:cs="Times New Roman"/>
                <w:color w:val="000000"/>
              </w:rPr>
              <w:t>1</w:t>
            </w:r>
          </w:p>
        </w:tc>
        <w:tc>
          <w:tcPr>
            <w:tcW w:w="1084" w:type="dxa"/>
            <w:noWrap/>
            <w:hideMark/>
          </w:tcPr>
          <w:p w:rsidR="00DE1FCA" w:rsidRPr="00DE1FCA" w:rsidRDefault="00DE1FCA" w:rsidP="00DE1FCA">
            <w:pPr>
              <w:jc w:val="right"/>
              <w:rPr>
                <w:rFonts w:ascii="Calibri" w:eastAsia="Times New Roman" w:hAnsi="Calibri" w:cs="Times New Roman"/>
                <w:color w:val="000000"/>
              </w:rPr>
            </w:pPr>
            <w:r w:rsidRPr="00DE1FCA">
              <w:rPr>
                <w:rFonts w:ascii="Calibri" w:eastAsia="Times New Roman" w:hAnsi="Calibri" w:cs="Times New Roman"/>
                <w:color w:val="000000"/>
              </w:rPr>
              <w:t>2003</w:t>
            </w:r>
          </w:p>
        </w:tc>
        <w:tc>
          <w:tcPr>
            <w:tcW w:w="1441" w:type="dxa"/>
            <w:noWrap/>
            <w:hideMark/>
          </w:tcPr>
          <w:p w:rsidR="00DE1FCA" w:rsidRPr="00DE1FCA" w:rsidRDefault="00DE1FCA" w:rsidP="00DE1FCA">
            <w:pPr>
              <w:jc w:val="right"/>
              <w:rPr>
                <w:rFonts w:ascii="Calibri" w:eastAsia="Times New Roman" w:hAnsi="Calibri" w:cs="Times New Roman"/>
                <w:color w:val="000000"/>
              </w:rPr>
            </w:pPr>
            <w:r w:rsidRPr="00DE1FCA">
              <w:rPr>
                <w:rFonts w:ascii="Calibri" w:eastAsia="Times New Roman" w:hAnsi="Calibri" w:cs="Times New Roman"/>
                <w:color w:val="000000"/>
              </w:rPr>
              <w:t>$113,021,000</w:t>
            </w:r>
          </w:p>
        </w:tc>
        <w:tc>
          <w:tcPr>
            <w:tcW w:w="1441" w:type="dxa"/>
            <w:noWrap/>
            <w:hideMark/>
          </w:tcPr>
          <w:p w:rsidR="00DE1FCA" w:rsidRPr="00DE1FCA" w:rsidRDefault="00DE1FCA" w:rsidP="00DE1FCA">
            <w:pPr>
              <w:jc w:val="right"/>
              <w:rPr>
                <w:rFonts w:ascii="Calibri" w:eastAsia="Times New Roman" w:hAnsi="Calibri" w:cs="Times New Roman"/>
                <w:color w:val="000000"/>
              </w:rPr>
            </w:pPr>
            <w:r w:rsidRPr="00DE1FCA">
              <w:rPr>
                <w:rFonts w:ascii="Calibri" w:eastAsia="Times New Roman" w:hAnsi="Calibri" w:cs="Times New Roman"/>
                <w:color w:val="000000"/>
              </w:rPr>
              <w:t>$113,021,000</w:t>
            </w:r>
          </w:p>
        </w:tc>
      </w:tr>
      <w:tr w:rsidR="00DE1FCA" w:rsidRPr="00DE1FCA" w:rsidTr="00DE1FCA">
        <w:trPr>
          <w:trHeight w:val="300"/>
        </w:trPr>
        <w:tc>
          <w:tcPr>
            <w:tcW w:w="1533" w:type="dxa"/>
            <w:noWrap/>
            <w:hideMark/>
          </w:tcPr>
          <w:p w:rsidR="00DE1FCA" w:rsidRPr="00DE1FCA" w:rsidRDefault="00DE1FCA" w:rsidP="00DE1FCA">
            <w:pPr>
              <w:rPr>
                <w:rFonts w:ascii="Calibri" w:eastAsia="Times New Roman" w:hAnsi="Calibri" w:cs="Times New Roman"/>
                <w:color w:val="000000"/>
              </w:rPr>
            </w:pPr>
            <w:r w:rsidRPr="00DE1FCA">
              <w:rPr>
                <w:rFonts w:ascii="Calibri" w:eastAsia="Times New Roman" w:hAnsi="Calibri" w:cs="Times New Roman"/>
                <w:color w:val="000000"/>
              </w:rPr>
              <w:t>1</w:t>
            </w:r>
          </w:p>
        </w:tc>
        <w:tc>
          <w:tcPr>
            <w:tcW w:w="1084" w:type="dxa"/>
            <w:noWrap/>
            <w:hideMark/>
          </w:tcPr>
          <w:p w:rsidR="00DE1FCA" w:rsidRPr="00DE1FCA" w:rsidRDefault="00DE1FCA" w:rsidP="00DE1FCA">
            <w:pPr>
              <w:jc w:val="right"/>
              <w:rPr>
                <w:rFonts w:ascii="Calibri" w:eastAsia="Times New Roman" w:hAnsi="Calibri" w:cs="Times New Roman"/>
                <w:color w:val="000000"/>
              </w:rPr>
            </w:pPr>
            <w:r w:rsidRPr="00DE1FCA">
              <w:rPr>
                <w:rFonts w:ascii="Calibri" w:eastAsia="Times New Roman" w:hAnsi="Calibri" w:cs="Times New Roman"/>
                <w:color w:val="000000"/>
              </w:rPr>
              <w:t>2004</w:t>
            </w:r>
          </w:p>
        </w:tc>
        <w:tc>
          <w:tcPr>
            <w:tcW w:w="1441" w:type="dxa"/>
            <w:noWrap/>
            <w:hideMark/>
          </w:tcPr>
          <w:p w:rsidR="00DE1FCA" w:rsidRPr="00DE1FCA" w:rsidRDefault="00DE1FCA" w:rsidP="00DE1FCA">
            <w:pPr>
              <w:jc w:val="right"/>
              <w:rPr>
                <w:rFonts w:ascii="Calibri" w:eastAsia="Times New Roman" w:hAnsi="Calibri" w:cs="Times New Roman"/>
                <w:color w:val="000000"/>
              </w:rPr>
            </w:pPr>
            <w:r w:rsidRPr="00DE1FCA">
              <w:rPr>
                <w:rFonts w:ascii="Calibri" w:eastAsia="Times New Roman" w:hAnsi="Calibri" w:cs="Times New Roman"/>
                <w:color w:val="000000"/>
              </w:rPr>
              <w:t>$138,492,000</w:t>
            </w:r>
          </w:p>
        </w:tc>
        <w:tc>
          <w:tcPr>
            <w:tcW w:w="1441" w:type="dxa"/>
            <w:noWrap/>
            <w:hideMark/>
          </w:tcPr>
          <w:p w:rsidR="00DE1FCA" w:rsidRPr="00DE1FCA" w:rsidRDefault="00DE1FCA" w:rsidP="00DE1FCA">
            <w:pPr>
              <w:jc w:val="right"/>
              <w:rPr>
                <w:rFonts w:ascii="Calibri" w:eastAsia="Times New Roman" w:hAnsi="Calibri" w:cs="Times New Roman"/>
                <w:color w:val="000000"/>
              </w:rPr>
            </w:pPr>
            <w:r w:rsidRPr="00DE1FCA">
              <w:rPr>
                <w:rFonts w:ascii="Calibri" w:eastAsia="Times New Roman" w:hAnsi="Calibri" w:cs="Times New Roman"/>
                <w:color w:val="000000"/>
              </w:rPr>
              <w:t>$138,492,000</w:t>
            </w:r>
          </w:p>
        </w:tc>
      </w:tr>
      <w:tr w:rsidR="00DE1FCA" w:rsidRPr="00DE1FCA" w:rsidTr="00DE1FCA">
        <w:trPr>
          <w:trHeight w:val="300"/>
        </w:trPr>
        <w:tc>
          <w:tcPr>
            <w:tcW w:w="1533" w:type="dxa"/>
            <w:noWrap/>
            <w:hideMark/>
          </w:tcPr>
          <w:p w:rsidR="00DE1FCA" w:rsidRPr="00DE1FCA" w:rsidRDefault="00DE1FCA" w:rsidP="00DE1FCA">
            <w:pPr>
              <w:rPr>
                <w:rFonts w:ascii="Calibri" w:eastAsia="Times New Roman" w:hAnsi="Calibri" w:cs="Times New Roman"/>
                <w:color w:val="000000"/>
              </w:rPr>
            </w:pPr>
            <w:r w:rsidRPr="00DE1FCA">
              <w:rPr>
                <w:rFonts w:ascii="Calibri" w:eastAsia="Times New Roman" w:hAnsi="Calibri" w:cs="Times New Roman"/>
                <w:color w:val="000000"/>
              </w:rPr>
              <w:t>1</w:t>
            </w:r>
          </w:p>
        </w:tc>
        <w:tc>
          <w:tcPr>
            <w:tcW w:w="1084" w:type="dxa"/>
            <w:noWrap/>
            <w:hideMark/>
          </w:tcPr>
          <w:p w:rsidR="00DE1FCA" w:rsidRPr="00DE1FCA" w:rsidRDefault="00DE1FCA" w:rsidP="00DE1FCA">
            <w:pPr>
              <w:jc w:val="right"/>
              <w:rPr>
                <w:rFonts w:ascii="Calibri" w:eastAsia="Times New Roman" w:hAnsi="Calibri" w:cs="Times New Roman"/>
                <w:color w:val="000000"/>
              </w:rPr>
            </w:pPr>
            <w:r w:rsidRPr="00DE1FCA">
              <w:rPr>
                <w:rFonts w:ascii="Calibri" w:eastAsia="Times New Roman" w:hAnsi="Calibri" w:cs="Times New Roman"/>
                <w:color w:val="000000"/>
              </w:rPr>
              <w:t>2005</w:t>
            </w:r>
          </w:p>
        </w:tc>
        <w:tc>
          <w:tcPr>
            <w:tcW w:w="1441" w:type="dxa"/>
            <w:noWrap/>
            <w:hideMark/>
          </w:tcPr>
          <w:p w:rsidR="00DE1FCA" w:rsidRPr="00DE1FCA" w:rsidRDefault="00DE1FCA" w:rsidP="00DE1FCA">
            <w:pPr>
              <w:jc w:val="right"/>
              <w:rPr>
                <w:rFonts w:ascii="Calibri" w:eastAsia="Times New Roman" w:hAnsi="Calibri" w:cs="Times New Roman"/>
                <w:color w:val="000000"/>
              </w:rPr>
            </w:pPr>
            <w:r w:rsidRPr="00DE1FCA">
              <w:rPr>
                <w:rFonts w:ascii="Calibri" w:eastAsia="Times New Roman" w:hAnsi="Calibri" w:cs="Times New Roman"/>
                <w:color w:val="000000"/>
              </w:rPr>
              <w:t>$155,600,000</w:t>
            </w:r>
          </w:p>
        </w:tc>
        <w:tc>
          <w:tcPr>
            <w:tcW w:w="1441" w:type="dxa"/>
            <w:noWrap/>
            <w:hideMark/>
          </w:tcPr>
          <w:p w:rsidR="00DE1FCA" w:rsidRPr="00DE1FCA" w:rsidRDefault="00DE1FCA" w:rsidP="00DE1FCA">
            <w:pPr>
              <w:jc w:val="right"/>
              <w:rPr>
                <w:rFonts w:ascii="Calibri" w:eastAsia="Times New Roman" w:hAnsi="Calibri" w:cs="Times New Roman"/>
                <w:color w:val="000000"/>
              </w:rPr>
            </w:pPr>
            <w:r w:rsidRPr="00DE1FCA">
              <w:rPr>
                <w:rFonts w:ascii="Calibri" w:eastAsia="Times New Roman" w:hAnsi="Calibri" w:cs="Times New Roman"/>
                <w:color w:val="000000"/>
              </w:rPr>
              <w:t>$155,600,000</w:t>
            </w:r>
          </w:p>
        </w:tc>
      </w:tr>
      <w:tr w:rsidR="00DE1FCA" w:rsidRPr="00DE1FCA" w:rsidTr="00DE1FCA">
        <w:trPr>
          <w:trHeight w:val="300"/>
        </w:trPr>
        <w:tc>
          <w:tcPr>
            <w:tcW w:w="1533" w:type="dxa"/>
            <w:noWrap/>
            <w:hideMark/>
          </w:tcPr>
          <w:p w:rsidR="00DE1FCA" w:rsidRPr="00DE1FCA" w:rsidRDefault="00DE1FCA" w:rsidP="00DE1FCA">
            <w:pPr>
              <w:rPr>
                <w:rFonts w:ascii="Calibri" w:eastAsia="Times New Roman" w:hAnsi="Calibri" w:cs="Times New Roman"/>
                <w:color w:val="000000"/>
              </w:rPr>
            </w:pPr>
            <w:r w:rsidRPr="00DE1FCA">
              <w:rPr>
                <w:rFonts w:ascii="Calibri" w:eastAsia="Times New Roman" w:hAnsi="Calibri" w:cs="Times New Roman"/>
                <w:color w:val="000000"/>
              </w:rPr>
              <w:t>1</w:t>
            </w:r>
          </w:p>
        </w:tc>
        <w:tc>
          <w:tcPr>
            <w:tcW w:w="1084" w:type="dxa"/>
            <w:noWrap/>
            <w:hideMark/>
          </w:tcPr>
          <w:p w:rsidR="00DE1FCA" w:rsidRPr="00DE1FCA" w:rsidRDefault="00DE1FCA" w:rsidP="00DE1FCA">
            <w:pPr>
              <w:jc w:val="right"/>
              <w:rPr>
                <w:rFonts w:ascii="Calibri" w:eastAsia="Times New Roman" w:hAnsi="Calibri" w:cs="Times New Roman"/>
                <w:color w:val="000000"/>
              </w:rPr>
            </w:pPr>
            <w:r w:rsidRPr="00DE1FCA">
              <w:rPr>
                <w:rFonts w:ascii="Calibri" w:eastAsia="Times New Roman" w:hAnsi="Calibri" w:cs="Times New Roman"/>
                <w:color w:val="000000"/>
              </w:rPr>
              <w:t>2006</w:t>
            </w:r>
          </w:p>
        </w:tc>
        <w:tc>
          <w:tcPr>
            <w:tcW w:w="1441" w:type="dxa"/>
            <w:noWrap/>
            <w:hideMark/>
          </w:tcPr>
          <w:p w:rsidR="00DE1FCA" w:rsidRPr="00DE1FCA" w:rsidRDefault="00DE1FCA" w:rsidP="00DE1FCA">
            <w:pPr>
              <w:rPr>
                <w:rFonts w:ascii="Calibri" w:eastAsia="Times New Roman" w:hAnsi="Calibri" w:cs="Times New Roman"/>
                <w:color w:val="000000"/>
                <w:highlight w:val="yellow"/>
              </w:rPr>
            </w:pPr>
            <w:r w:rsidRPr="00DE1FCA">
              <w:rPr>
                <w:rFonts w:ascii="Calibri" w:eastAsia="Times New Roman" w:hAnsi="Calibri" w:cs="Times New Roman"/>
                <w:color w:val="000000"/>
                <w:highlight w:val="yellow"/>
              </w:rPr>
              <w:t> </w:t>
            </w:r>
          </w:p>
        </w:tc>
        <w:tc>
          <w:tcPr>
            <w:tcW w:w="1441" w:type="dxa"/>
            <w:noWrap/>
            <w:hideMark/>
          </w:tcPr>
          <w:p w:rsidR="00DE1FCA" w:rsidRPr="00DE1FCA" w:rsidRDefault="00DE1FCA" w:rsidP="00DE1FCA">
            <w:pPr>
              <w:jc w:val="right"/>
              <w:rPr>
                <w:rFonts w:ascii="Calibri" w:eastAsia="Times New Roman" w:hAnsi="Calibri" w:cs="Times New Roman"/>
                <w:color w:val="000000"/>
                <w:highlight w:val="yellow"/>
              </w:rPr>
            </w:pPr>
            <w:r w:rsidRPr="00DE1FCA">
              <w:rPr>
                <w:rFonts w:ascii="Calibri" w:eastAsia="Times New Roman" w:hAnsi="Calibri" w:cs="Times New Roman"/>
                <w:color w:val="000000"/>
                <w:highlight w:val="yellow"/>
              </w:rPr>
              <w:t>$175,400,000</w:t>
            </w:r>
          </w:p>
        </w:tc>
      </w:tr>
      <w:tr w:rsidR="00DE1FCA" w:rsidRPr="00DE1FCA" w:rsidTr="00DE1FCA">
        <w:trPr>
          <w:trHeight w:val="300"/>
        </w:trPr>
        <w:tc>
          <w:tcPr>
            <w:tcW w:w="1533" w:type="dxa"/>
            <w:noWrap/>
            <w:hideMark/>
          </w:tcPr>
          <w:p w:rsidR="00DE1FCA" w:rsidRPr="00DE1FCA" w:rsidRDefault="00DE1FCA" w:rsidP="00DE1FCA">
            <w:pPr>
              <w:rPr>
                <w:rFonts w:ascii="Calibri" w:eastAsia="Times New Roman" w:hAnsi="Calibri" w:cs="Times New Roman"/>
                <w:color w:val="000000"/>
              </w:rPr>
            </w:pPr>
            <w:r w:rsidRPr="00DE1FCA">
              <w:rPr>
                <w:rFonts w:ascii="Calibri" w:eastAsia="Times New Roman" w:hAnsi="Calibri" w:cs="Times New Roman"/>
                <w:color w:val="000000"/>
              </w:rPr>
              <w:t>1</w:t>
            </w:r>
          </w:p>
        </w:tc>
        <w:tc>
          <w:tcPr>
            <w:tcW w:w="1084" w:type="dxa"/>
            <w:noWrap/>
            <w:hideMark/>
          </w:tcPr>
          <w:p w:rsidR="00DE1FCA" w:rsidRPr="00DE1FCA" w:rsidRDefault="00DE1FCA" w:rsidP="00DE1FCA">
            <w:pPr>
              <w:jc w:val="right"/>
              <w:rPr>
                <w:rFonts w:ascii="Calibri" w:eastAsia="Times New Roman" w:hAnsi="Calibri" w:cs="Times New Roman"/>
                <w:color w:val="000000"/>
              </w:rPr>
            </w:pPr>
            <w:r w:rsidRPr="00DE1FCA">
              <w:rPr>
                <w:rFonts w:ascii="Calibri" w:eastAsia="Times New Roman" w:hAnsi="Calibri" w:cs="Times New Roman"/>
                <w:color w:val="000000"/>
              </w:rPr>
              <w:t>2007</w:t>
            </w:r>
          </w:p>
        </w:tc>
        <w:tc>
          <w:tcPr>
            <w:tcW w:w="1441" w:type="dxa"/>
            <w:noWrap/>
            <w:hideMark/>
          </w:tcPr>
          <w:p w:rsidR="00DE1FCA" w:rsidRPr="00DE1FCA" w:rsidRDefault="00DE1FCA" w:rsidP="00DE1FCA">
            <w:pPr>
              <w:rPr>
                <w:rFonts w:ascii="Calibri" w:eastAsia="Times New Roman" w:hAnsi="Calibri" w:cs="Times New Roman"/>
                <w:color w:val="000000"/>
                <w:highlight w:val="yellow"/>
              </w:rPr>
            </w:pPr>
            <w:r w:rsidRPr="00DE1FCA">
              <w:rPr>
                <w:rFonts w:ascii="Calibri" w:eastAsia="Times New Roman" w:hAnsi="Calibri" w:cs="Times New Roman"/>
                <w:color w:val="000000"/>
                <w:highlight w:val="yellow"/>
              </w:rPr>
              <w:t> </w:t>
            </w:r>
          </w:p>
        </w:tc>
        <w:tc>
          <w:tcPr>
            <w:tcW w:w="1441" w:type="dxa"/>
            <w:noWrap/>
            <w:hideMark/>
          </w:tcPr>
          <w:p w:rsidR="00DE1FCA" w:rsidRPr="00DE1FCA" w:rsidRDefault="00DE1FCA" w:rsidP="00DE1FCA">
            <w:pPr>
              <w:jc w:val="right"/>
              <w:rPr>
                <w:rFonts w:ascii="Calibri" w:eastAsia="Times New Roman" w:hAnsi="Calibri" w:cs="Times New Roman"/>
                <w:color w:val="000000"/>
                <w:highlight w:val="yellow"/>
              </w:rPr>
            </w:pPr>
            <w:r w:rsidRPr="00DE1FCA">
              <w:rPr>
                <w:rFonts w:ascii="Calibri" w:eastAsia="Times New Roman" w:hAnsi="Calibri" w:cs="Times New Roman"/>
                <w:color w:val="000000"/>
                <w:highlight w:val="yellow"/>
              </w:rPr>
              <w:t>$195,200,000</w:t>
            </w:r>
          </w:p>
        </w:tc>
      </w:tr>
      <w:tr w:rsidR="00DE1FCA" w:rsidRPr="00DE1FCA" w:rsidTr="00DE1FCA">
        <w:trPr>
          <w:trHeight w:val="300"/>
        </w:trPr>
        <w:tc>
          <w:tcPr>
            <w:tcW w:w="1533" w:type="dxa"/>
            <w:noWrap/>
            <w:hideMark/>
          </w:tcPr>
          <w:p w:rsidR="00DE1FCA" w:rsidRPr="00DE1FCA" w:rsidRDefault="00DE1FCA" w:rsidP="00DE1FCA">
            <w:pPr>
              <w:rPr>
                <w:rFonts w:ascii="Calibri" w:eastAsia="Times New Roman" w:hAnsi="Calibri" w:cs="Times New Roman"/>
                <w:color w:val="000000"/>
              </w:rPr>
            </w:pPr>
            <w:r w:rsidRPr="00DE1FCA">
              <w:rPr>
                <w:rFonts w:ascii="Calibri" w:eastAsia="Times New Roman" w:hAnsi="Calibri" w:cs="Times New Roman"/>
                <w:color w:val="000000"/>
              </w:rPr>
              <w:t>1</w:t>
            </w:r>
          </w:p>
        </w:tc>
        <w:tc>
          <w:tcPr>
            <w:tcW w:w="1084" w:type="dxa"/>
            <w:noWrap/>
            <w:hideMark/>
          </w:tcPr>
          <w:p w:rsidR="00DE1FCA" w:rsidRPr="00DE1FCA" w:rsidRDefault="00DE1FCA" w:rsidP="00DE1FCA">
            <w:pPr>
              <w:jc w:val="right"/>
              <w:rPr>
                <w:rFonts w:ascii="Calibri" w:eastAsia="Times New Roman" w:hAnsi="Calibri" w:cs="Times New Roman"/>
                <w:color w:val="000000"/>
              </w:rPr>
            </w:pPr>
            <w:r w:rsidRPr="00DE1FCA">
              <w:rPr>
                <w:rFonts w:ascii="Calibri" w:eastAsia="Times New Roman" w:hAnsi="Calibri" w:cs="Times New Roman"/>
                <w:color w:val="000000"/>
              </w:rPr>
              <w:t>2008</w:t>
            </w:r>
          </w:p>
        </w:tc>
        <w:tc>
          <w:tcPr>
            <w:tcW w:w="1441" w:type="dxa"/>
            <w:noWrap/>
            <w:hideMark/>
          </w:tcPr>
          <w:p w:rsidR="00DE1FCA" w:rsidRPr="00DE1FCA" w:rsidRDefault="00DE1FCA" w:rsidP="00DE1FCA">
            <w:pPr>
              <w:jc w:val="right"/>
              <w:rPr>
                <w:rFonts w:ascii="Calibri" w:eastAsia="Times New Roman" w:hAnsi="Calibri" w:cs="Times New Roman"/>
                <w:color w:val="000000"/>
              </w:rPr>
            </w:pPr>
            <w:r w:rsidRPr="00DE1FCA">
              <w:rPr>
                <w:rFonts w:ascii="Calibri" w:eastAsia="Times New Roman" w:hAnsi="Calibri" w:cs="Times New Roman"/>
                <w:color w:val="000000"/>
              </w:rPr>
              <w:t>$215,057,000</w:t>
            </w:r>
          </w:p>
        </w:tc>
        <w:tc>
          <w:tcPr>
            <w:tcW w:w="1441" w:type="dxa"/>
            <w:noWrap/>
            <w:hideMark/>
          </w:tcPr>
          <w:p w:rsidR="00DE1FCA" w:rsidRPr="00DE1FCA" w:rsidRDefault="00DE1FCA" w:rsidP="00DE1FCA">
            <w:pPr>
              <w:jc w:val="right"/>
              <w:rPr>
                <w:rFonts w:ascii="Calibri" w:eastAsia="Times New Roman" w:hAnsi="Calibri" w:cs="Times New Roman"/>
                <w:color w:val="000000"/>
              </w:rPr>
            </w:pPr>
            <w:r w:rsidRPr="00DE1FCA">
              <w:rPr>
                <w:rFonts w:ascii="Calibri" w:eastAsia="Times New Roman" w:hAnsi="Calibri" w:cs="Times New Roman"/>
                <w:color w:val="000000"/>
              </w:rPr>
              <w:t>$215,057,000</w:t>
            </w:r>
          </w:p>
        </w:tc>
      </w:tr>
    </w:tbl>
    <w:p w:rsidR="00134CE2" w:rsidRDefault="00134CE2" w:rsidP="00134CE2">
      <w:pPr>
        <w:pStyle w:val="ListParagraph"/>
        <w:ind w:left="1440"/>
      </w:pPr>
    </w:p>
    <w:p w:rsidR="00043852" w:rsidRDefault="00763640" w:rsidP="00E14F79">
      <w:pPr>
        <w:pStyle w:val="Heading2"/>
        <w:numPr>
          <w:ilvl w:val="0"/>
          <w:numId w:val="16"/>
        </w:numPr>
      </w:pPr>
      <w:bookmarkStart w:id="4" w:name="_Toc512591866"/>
      <w:r>
        <w:t xml:space="preserve">P&amp;A#3 - </w:t>
      </w:r>
      <w:r w:rsidR="00FF21A0">
        <w:t>Unaudited</w:t>
      </w:r>
      <w:r w:rsidR="00C8674E">
        <w:rPr>
          <w:rStyle w:val="FootnoteReference"/>
        </w:rPr>
        <w:footnoteReference w:id="4"/>
      </w:r>
      <w:r w:rsidR="00FF21A0">
        <w:t xml:space="preserve"> stock data:</w:t>
      </w:r>
      <w:r w:rsidR="00F70F89">
        <w:t xml:space="preserve"> </w:t>
      </w:r>
      <w:r w:rsidR="00FF21A0">
        <w:t xml:space="preserve"> R</w:t>
      </w:r>
      <w:r w:rsidR="00043852">
        <w:t>emove local</w:t>
      </w:r>
      <w:r w:rsidR="001C271A">
        <w:rPr>
          <w:rStyle w:val="FootnoteReference"/>
        </w:rPr>
        <w:footnoteReference w:id="5"/>
      </w:r>
      <w:r w:rsidR="00043852">
        <w:t xml:space="preserve"> and global</w:t>
      </w:r>
      <w:r w:rsidR="001C271A">
        <w:rPr>
          <w:rStyle w:val="FootnoteReference"/>
        </w:rPr>
        <w:footnoteReference w:id="6"/>
      </w:r>
      <w:r w:rsidR="00043852">
        <w:t xml:space="preserve"> outliers, then interpolate the data</w:t>
      </w:r>
      <w:r w:rsidR="00C8674E">
        <w:t xml:space="preserve"> (ILR)</w:t>
      </w:r>
      <w:bookmarkEnd w:id="4"/>
    </w:p>
    <w:p w:rsidR="008E0D87" w:rsidRDefault="008E0D87" w:rsidP="00134CE2">
      <w:pPr>
        <w:pStyle w:val="ListParagraph"/>
        <w:ind w:left="1440"/>
      </w:pPr>
    </w:p>
    <w:p w:rsidR="00212A6F" w:rsidRDefault="00212A6F" w:rsidP="00134CE2">
      <w:pPr>
        <w:pStyle w:val="ListParagraph"/>
        <w:ind w:left="1440"/>
      </w:pPr>
    </w:p>
    <w:p w:rsidR="00212A6F" w:rsidRDefault="00212A6F" w:rsidP="00134CE2">
      <w:pPr>
        <w:pStyle w:val="ListParagraph"/>
        <w:ind w:left="1440"/>
      </w:pPr>
    </w:p>
    <w:tbl>
      <w:tblPr>
        <w:tblStyle w:val="TableGrid"/>
        <w:tblW w:w="0" w:type="auto"/>
        <w:tblInd w:w="1440" w:type="dxa"/>
        <w:tblLook w:val="04A0" w:firstRow="1" w:lastRow="0" w:firstColumn="1" w:lastColumn="0" w:noHBand="0" w:noVBand="1"/>
      </w:tblPr>
      <w:tblGrid>
        <w:gridCol w:w="1533"/>
        <w:gridCol w:w="1084"/>
        <w:gridCol w:w="1078"/>
        <w:gridCol w:w="1280"/>
      </w:tblGrid>
      <w:tr w:rsidR="00DE1FCA" w:rsidRPr="00DE1FCA" w:rsidTr="00DE1FCA">
        <w:trPr>
          <w:trHeight w:val="300"/>
        </w:trPr>
        <w:tc>
          <w:tcPr>
            <w:tcW w:w="1533" w:type="dxa"/>
            <w:noWrap/>
            <w:hideMark/>
          </w:tcPr>
          <w:p w:rsidR="00DE1FCA" w:rsidRPr="00DE1FCA" w:rsidRDefault="00DE1FCA" w:rsidP="00DE1FCA">
            <w:pPr>
              <w:rPr>
                <w:rFonts w:ascii="Calibri" w:eastAsia="Times New Roman" w:hAnsi="Calibri" w:cs="Times New Roman"/>
                <w:b/>
                <w:bCs/>
                <w:color w:val="000000"/>
              </w:rPr>
            </w:pPr>
            <w:proofErr w:type="spellStart"/>
            <w:r w:rsidRPr="00DE1FCA">
              <w:rPr>
                <w:rFonts w:ascii="Calibri" w:eastAsia="Times New Roman" w:hAnsi="Calibri" w:cs="Times New Roman"/>
                <w:b/>
                <w:bCs/>
                <w:color w:val="000000"/>
              </w:rPr>
              <w:lastRenderedPageBreak/>
              <w:t>organizationid</w:t>
            </w:r>
            <w:proofErr w:type="spellEnd"/>
          </w:p>
        </w:tc>
        <w:tc>
          <w:tcPr>
            <w:tcW w:w="1084" w:type="dxa"/>
            <w:noWrap/>
            <w:hideMark/>
          </w:tcPr>
          <w:p w:rsidR="00DE1FCA" w:rsidRPr="00DE1FCA" w:rsidRDefault="00DE1FCA" w:rsidP="00DE1FCA">
            <w:pPr>
              <w:rPr>
                <w:rFonts w:ascii="Calibri" w:eastAsia="Times New Roman" w:hAnsi="Calibri" w:cs="Times New Roman"/>
                <w:b/>
                <w:bCs/>
                <w:color w:val="000000"/>
              </w:rPr>
            </w:pPr>
            <w:proofErr w:type="spellStart"/>
            <w:r w:rsidRPr="00DE1FCA">
              <w:rPr>
                <w:rFonts w:ascii="Calibri" w:eastAsia="Times New Roman" w:hAnsi="Calibri" w:cs="Times New Roman"/>
                <w:b/>
                <w:bCs/>
                <w:color w:val="000000"/>
              </w:rPr>
              <w:t>fiscalyear</w:t>
            </w:r>
            <w:proofErr w:type="spellEnd"/>
          </w:p>
        </w:tc>
        <w:tc>
          <w:tcPr>
            <w:tcW w:w="1078" w:type="dxa"/>
            <w:noWrap/>
            <w:hideMark/>
          </w:tcPr>
          <w:p w:rsidR="00DE1FCA" w:rsidRPr="00DE1FCA" w:rsidRDefault="00DE1FCA" w:rsidP="00DE1FCA">
            <w:pPr>
              <w:rPr>
                <w:rFonts w:ascii="Calibri" w:eastAsia="Times New Roman" w:hAnsi="Calibri" w:cs="Times New Roman"/>
                <w:b/>
                <w:bCs/>
                <w:color w:val="000000"/>
              </w:rPr>
            </w:pPr>
            <w:proofErr w:type="spellStart"/>
            <w:r w:rsidRPr="00DE1FCA">
              <w:rPr>
                <w:rFonts w:ascii="Calibri" w:eastAsia="Times New Roman" w:hAnsi="Calibri" w:cs="Times New Roman"/>
                <w:b/>
                <w:bCs/>
                <w:color w:val="000000"/>
              </w:rPr>
              <w:t>totalStaff</w:t>
            </w:r>
            <w:proofErr w:type="spellEnd"/>
          </w:p>
        </w:tc>
        <w:tc>
          <w:tcPr>
            <w:tcW w:w="1280" w:type="dxa"/>
            <w:noWrap/>
            <w:hideMark/>
          </w:tcPr>
          <w:p w:rsidR="00DE1FCA" w:rsidRPr="00DE1FCA" w:rsidRDefault="00DE1FCA" w:rsidP="00DE1FCA">
            <w:pPr>
              <w:rPr>
                <w:rFonts w:ascii="Calibri" w:eastAsia="Times New Roman" w:hAnsi="Calibri" w:cs="Times New Roman"/>
                <w:b/>
                <w:bCs/>
                <w:color w:val="000000"/>
              </w:rPr>
            </w:pPr>
            <w:proofErr w:type="spellStart"/>
            <w:r w:rsidRPr="00DE1FCA">
              <w:rPr>
                <w:rFonts w:ascii="Calibri" w:eastAsia="Times New Roman" w:hAnsi="Calibri" w:cs="Times New Roman"/>
                <w:b/>
                <w:bCs/>
                <w:color w:val="000000"/>
              </w:rPr>
              <w:t>totalStaff_c</w:t>
            </w:r>
            <w:proofErr w:type="spellEnd"/>
          </w:p>
        </w:tc>
      </w:tr>
      <w:tr w:rsidR="00DE1FCA" w:rsidRPr="00DE1FCA" w:rsidTr="00DE1FCA">
        <w:trPr>
          <w:trHeight w:val="300"/>
        </w:trPr>
        <w:tc>
          <w:tcPr>
            <w:tcW w:w="1533" w:type="dxa"/>
            <w:noWrap/>
            <w:hideMark/>
          </w:tcPr>
          <w:p w:rsidR="00DE1FCA" w:rsidRPr="00DE1FCA" w:rsidRDefault="00DE1FCA" w:rsidP="00DE1FCA">
            <w:pPr>
              <w:rPr>
                <w:rFonts w:ascii="Calibri" w:eastAsia="Times New Roman" w:hAnsi="Calibri" w:cs="Times New Roman"/>
                <w:color w:val="000000"/>
              </w:rPr>
            </w:pPr>
            <w:r w:rsidRPr="00DE1FCA">
              <w:rPr>
                <w:rFonts w:ascii="Calibri" w:eastAsia="Times New Roman" w:hAnsi="Calibri" w:cs="Times New Roman"/>
                <w:color w:val="000000"/>
              </w:rPr>
              <w:t>1</w:t>
            </w:r>
          </w:p>
        </w:tc>
        <w:tc>
          <w:tcPr>
            <w:tcW w:w="1084" w:type="dxa"/>
            <w:noWrap/>
            <w:hideMark/>
          </w:tcPr>
          <w:p w:rsidR="00DE1FCA" w:rsidRPr="00DE1FCA" w:rsidRDefault="00DE1FCA" w:rsidP="00DE1FCA">
            <w:pPr>
              <w:jc w:val="right"/>
              <w:rPr>
                <w:rFonts w:ascii="Calibri" w:eastAsia="Times New Roman" w:hAnsi="Calibri" w:cs="Times New Roman"/>
                <w:color w:val="000000"/>
              </w:rPr>
            </w:pPr>
            <w:r w:rsidRPr="00DE1FCA">
              <w:rPr>
                <w:rFonts w:ascii="Calibri" w:eastAsia="Times New Roman" w:hAnsi="Calibri" w:cs="Times New Roman"/>
                <w:color w:val="000000"/>
              </w:rPr>
              <w:t>2003</w:t>
            </w:r>
          </w:p>
        </w:tc>
        <w:tc>
          <w:tcPr>
            <w:tcW w:w="1078" w:type="dxa"/>
            <w:noWrap/>
            <w:hideMark/>
          </w:tcPr>
          <w:p w:rsidR="00DE1FCA" w:rsidRPr="00DE1FCA" w:rsidRDefault="00DE1FCA" w:rsidP="00DE1FCA">
            <w:pPr>
              <w:jc w:val="right"/>
              <w:rPr>
                <w:rFonts w:ascii="Calibri" w:eastAsia="Times New Roman" w:hAnsi="Calibri" w:cs="Times New Roman"/>
                <w:color w:val="000000"/>
                <w:highlight w:val="yellow"/>
              </w:rPr>
            </w:pPr>
            <w:r w:rsidRPr="00DE1FCA">
              <w:rPr>
                <w:rFonts w:ascii="Calibri" w:eastAsia="Times New Roman" w:hAnsi="Calibri" w:cs="Times New Roman"/>
                <w:color w:val="000000"/>
                <w:highlight w:val="yellow"/>
              </w:rPr>
              <w:t>3999996</w:t>
            </w:r>
          </w:p>
        </w:tc>
        <w:tc>
          <w:tcPr>
            <w:tcW w:w="1280" w:type="dxa"/>
            <w:noWrap/>
            <w:hideMark/>
          </w:tcPr>
          <w:p w:rsidR="00DE1FCA" w:rsidRPr="00DE1FCA" w:rsidRDefault="00DE1FCA" w:rsidP="00DE1FCA">
            <w:pPr>
              <w:jc w:val="right"/>
              <w:rPr>
                <w:rFonts w:ascii="Calibri" w:eastAsia="Times New Roman" w:hAnsi="Calibri" w:cs="Times New Roman"/>
                <w:color w:val="000000"/>
                <w:highlight w:val="yellow"/>
              </w:rPr>
            </w:pPr>
            <w:r w:rsidRPr="00DE1FCA">
              <w:rPr>
                <w:rFonts w:ascii="Calibri" w:eastAsia="Times New Roman" w:hAnsi="Calibri" w:cs="Times New Roman"/>
                <w:color w:val="000000"/>
                <w:highlight w:val="yellow"/>
              </w:rPr>
              <w:t>43</w:t>
            </w:r>
          </w:p>
        </w:tc>
      </w:tr>
      <w:tr w:rsidR="00DE1FCA" w:rsidRPr="00DE1FCA" w:rsidTr="00DE1FCA">
        <w:trPr>
          <w:trHeight w:val="300"/>
        </w:trPr>
        <w:tc>
          <w:tcPr>
            <w:tcW w:w="1533" w:type="dxa"/>
            <w:noWrap/>
            <w:hideMark/>
          </w:tcPr>
          <w:p w:rsidR="00DE1FCA" w:rsidRPr="00DE1FCA" w:rsidRDefault="00DE1FCA" w:rsidP="00DE1FCA">
            <w:pPr>
              <w:rPr>
                <w:rFonts w:ascii="Calibri" w:eastAsia="Times New Roman" w:hAnsi="Calibri" w:cs="Times New Roman"/>
                <w:color w:val="000000"/>
              </w:rPr>
            </w:pPr>
            <w:r w:rsidRPr="00DE1FCA">
              <w:rPr>
                <w:rFonts w:ascii="Calibri" w:eastAsia="Times New Roman" w:hAnsi="Calibri" w:cs="Times New Roman"/>
                <w:color w:val="000000"/>
              </w:rPr>
              <w:t>1</w:t>
            </w:r>
          </w:p>
        </w:tc>
        <w:tc>
          <w:tcPr>
            <w:tcW w:w="1084" w:type="dxa"/>
            <w:noWrap/>
            <w:hideMark/>
          </w:tcPr>
          <w:p w:rsidR="00DE1FCA" w:rsidRPr="00DE1FCA" w:rsidRDefault="00DE1FCA" w:rsidP="00DE1FCA">
            <w:pPr>
              <w:jc w:val="right"/>
              <w:rPr>
                <w:rFonts w:ascii="Calibri" w:eastAsia="Times New Roman" w:hAnsi="Calibri" w:cs="Times New Roman"/>
                <w:color w:val="000000"/>
              </w:rPr>
            </w:pPr>
            <w:r w:rsidRPr="00DE1FCA">
              <w:rPr>
                <w:rFonts w:ascii="Calibri" w:eastAsia="Times New Roman" w:hAnsi="Calibri" w:cs="Times New Roman"/>
                <w:color w:val="000000"/>
              </w:rPr>
              <w:t>2004</w:t>
            </w:r>
          </w:p>
        </w:tc>
        <w:tc>
          <w:tcPr>
            <w:tcW w:w="1078" w:type="dxa"/>
            <w:noWrap/>
            <w:hideMark/>
          </w:tcPr>
          <w:p w:rsidR="00DE1FCA" w:rsidRPr="00DE1FCA" w:rsidRDefault="00DE1FCA" w:rsidP="00DE1FCA">
            <w:pPr>
              <w:jc w:val="right"/>
              <w:rPr>
                <w:rFonts w:ascii="Calibri" w:eastAsia="Times New Roman" w:hAnsi="Calibri" w:cs="Times New Roman"/>
                <w:color w:val="000000"/>
              </w:rPr>
            </w:pPr>
            <w:r w:rsidRPr="00DE1FCA">
              <w:rPr>
                <w:rFonts w:ascii="Calibri" w:eastAsia="Times New Roman" w:hAnsi="Calibri" w:cs="Times New Roman"/>
                <w:color w:val="000000"/>
              </w:rPr>
              <w:t>43</w:t>
            </w:r>
          </w:p>
        </w:tc>
        <w:tc>
          <w:tcPr>
            <w:tcW w:w="1280" w:type="dxa"/>
            <w:noWrap/>
            <w:hideMark/>
          </w:tcPr>
          <w:p w:rsidR="00DE1FCA" w:rsidRPr="00DE1FCA" w:rsidRDefault="00DE1FCA" w:rsidP="00DE1FCA">
            <w:pPr>
              <w:jc w:val="right"/>
              <w:rPr>
                <w:rFonts w:ascii="Calibri" w:eastAsia="Times New Roman" w:hAnsi="Calibri" w:cs="Times New Roman"/>
                <w:color w:val="000000"/>
              </w:rPr>
            </w:pPr>
            <w:r w:rsidRPr="00DE1FCA">
              <w:rPr>
                <w:rFonts w:ascii="Calibri" w:eastAsia="Times New Roman" w:hAnsi="Calibri" w:cs="Times New Roman"/>
                <w:color w:val="000000"/>
              </w:rPr>
              <w:t>43</w:t>
            </w:r>
          </w:p>
        </w:tc>
      </w:tr>
      <w:tr w:rsidR="00DE1FCA" w:rsidRPr="00DE1FCA" w:rsidTr="00DE1FCA">
        <w:trPr>
          <w:trHeight w:val="300"/>
        </w:trPr>
        <w:tc>
          <w:tcPr>
            <w:tcW w:w="1533" w:type="dxa"/>
            <w:noWrap/>
            <w:hideMark/>
          </w:tcPr>
          <w:p w:rsidR="00DE1FCA" w:rsidRPr="00DE1FCA" w:rsidRDefault="00DE1FCA" w:rsidP="00DE1FCA">
            <w:pPr>
              <w:rPr>
                <w:rFonts w:ascii="Calibri" w:eastAsia="Times New Roman" w:hAnsi="Calibri" w:cs="Times New Roman"/>
                <w:color w:val="000000"/>
              </w:rPr>
            </w:pPr>
            <w:r w:rsidRPr="00DE1FCA">
              <w:rPr>
                <w:rFonts w:ascii="Calibri" w:eastAsia="Times New Roman" w:hAnsi="Calibri" w:cs="Times New Roman"/>
                <w:color w:val="000000"/>
              </w:rPr>
              <w:t>1</w:t>
            </w:r>
          </w:p>
        </w:tc>
        <w:tc>
          <w:tcPr>
            <w:tcW w:w="1084" w:type="dxa"/>
            <w:noWrap/>
            <w:hideMark/>
          </w:tcPr>
          <w:p w:rsidR="00DE1FCA" w:rsidRPr="00DE1FCA" w:rsidRDefault="00DE1FCA" w:rsidP="00DE1FCA">
            <w:pPr>
              <w:jc w:val="right"/>
              <w:rPr>
                <w:rFonts w:ascii="Calibri" w:eastAsia="Times New Roman" w:hAnsi="Calibri" w:cs="Times New Roman"/>
                <w:color w:val="000000"/>
              </w:rPr>
            </w:pPr>
            <w:r w:rsidRPr="00DE1FCA">
              <w:rPr>
                <w:rFonts w:ascii="Calibri" w:eastAsia="Times New Roman" w:hAnsi="Calibri" w:cs="Times New Roman"/>
                <w:color w:val="000000"/>
              </w:rPr>
              <w:t>2005</w:t>
            </w:r>
          </w:p>
        </w:tc>
        <w:tc>
          <w:tcPr>
            <w:tcW w:w="1078" w:type="dxa"/>
            <w:noWrap/>
            <w:hideMark/>
          </w:tcPr>
          <w:p w:rsidR="00DE1FCA" w:rsidRPr="00DE1FCA" w:rsidRDefault="00DE1FCA" w:rsidP="00DE1FCA">
            <w:pPr>
              <w:jc w:val="right"/>
              <w:rPr>
                <w:rFonts w:ascii="Calibri" w:eastAsia="Times New Roman" w:hAnsi="Calibri" w:cs="Times New Roman"/>
                <w:color w:val="000000"/>
              </w:rPr>
            </w:pPr>
            <w:r w:rsidRPr="00DE1FCA">
              <w:rPr>
                <w:rFonts w:ascii="Calibri" w:eastAsia="Times New Roman" w:hAnsi="Calibri" w:cs="Times New Roman"/>
                <w:color w:val="000000"/>
              </w:rPr>
              <w:t>43</w:t>
            </w:r>
          </w:p>
        </w:tc>
        <w:tc>
          <w:tcPr>
            <w:tcW w:w="1280" w:type="dxa"/>
            <w:noWrap/>
            <w:hideMark/>
          </w:tcPr>
          <w:p w:rsidR="00DE1FCA" w:rsidRPr="00DE1FCA" w:rsidRDefault="00DE1FCA" w:rsidP="00DE1FCA">
            <w:pPr>
              <w:jc w:val="right"/>
              <w:rPr>
                <w:rFonts w:ascii="Calibri" w:eastAsia="Times New Roman" w:hAnsi="Calibri" w:cs="Times New Roman"/>
                <w:color w:val="000000"/>
              </w:rPr>
            </w:pPr>
            <w:r w:rsidRPr="00DE1FCA">
              <w:rPr>
                <w:rFonts w:ascii="Calibri" w:eastAsia="Times New Roman" w:hAnsi="Calibri" w:cs="Times New Roman"/>
                <w:color w:val="000000"/>
              </w:rPr>
              <w:t>43</w:t>
            </w:r>
          </w:p>
        </w:tc>
      </w:tr>
    </w:tbl>
    <w:p w:rsidR="00134CE2" w:rsidRDefault="00134CE2" w:rsidP="00134CE2">
      <w:pPr>
        <w:pStyle w:val="ListParagraph"/>
        <w:ind w:left="1440"/>
      </w:pPr>
    </w:p>
    <w:p w:rsidR="00043852" w:rsidRDefault="00763640" w:rsidP="00E14F79">
      <w:pPr>
        <w:pStyle w:val="Heading2"/>
        <w:numPr>
          <w:ilvl w:val="0"/>
          <w:numId w:val="16"/>
        </w:numPr>
      </w:pPr>
      <w:bookmarkStart w:id="5" w:name="_Toc512591867"/>
      <w:r>
        <w:t xml:space="preserve">P&amp;A#4 - </w:t>
      </w:r>
      <w:r w:rsidR="00735374">
        <w:t>Audited flow</w:t>
      </w:r>
      <w:r w:rsidR="00C8674E">
        <w:rPr>
          <w:rStyle w:val="FootnoteReference"/>
        </w:rPr>
        <w:footnoteReference w:id="7"/>
      </w:r>
      <w:r w:rsidR="00735374">
        <w:t xml:space="preserve"> data:</w:t>
      </w:r>
      <w:r w:rsidR="00F70F89">
        <w:t xml:space="preserve"> </w:t>
      </w:r>
      <w:r w:rsidR="00735374">
        <w:t xml:space="preserve"> L</w:t>
      </w:r>
      <w:r w:rsidR="00043852">
        <w:t>eave the data unchanged</w:t>
      </w:r>
      <w:r w:rsidR="00C8674E">
        <w:t xml:space="preserve"> (ILR)</w:t>
      </w:r>
      <w:bookmarkEnd w:id="5"/>
    </w:p>
    <w:p w:rsidR="00043852" w:rsidRDefault="00763640" w:rsidP="00E14F79">
      <w:pPr>
        <w:pStyle w:val="Heading2"/>
        <w:numPr>
          <w:ilvl w:val="0"/>
          <w:numId w:val="16"/>
        </w:numPr>
      </w:pPr>
      <w:bookmarkStart w:id="6" w:name="_Toc512591868"/>
      <w:r>
        <w:t xml:space="preserve">P&amp;A#5 - </w:t>
      </w:r>
      <w:r w:rsidR="00043852">
        <w:t>Unaudited flow data:</w:t>
      </w:r>
      <w:r w:rsidR="00F70F89">
        <w:t xml:space="preserve"> </w:t>
      </w:r>
      <w:r w:rsidR="00043852">
        <w:t xml:space="preserve"> </w:t>
      </w:r>
      <w:r w:rsidR="00735374">
        <w:t>R</w:t>
      </w:r>
      <w:r w:rsidR="00215259">
        <w:t>emove local and global outliers</w:t>
      </w:r>
      <w:r w:rsidR="009B4CD7">
        <w:t>, then fill in the removed</w:t>
      </w:r>
      <w:r w:rsidR="00FB152B">
        <w:t xml:space="preserve"> data with the average</w:t>
      </w:r>
      <w:r w:rsidR="009B4CD7">
        <w:t xml:space="preserve"> of a unit</w:t>
      </w:r>
      <w:r w:rsidR="00C8674E">
        <w:t xml:space="preserve"> (ILR)</w:t>
      </w:r>
      <w:bookmarkEnd w:id="6"/>
    </w:p>
    <w:p w:rsidR="008E0D87" w:rsidRDefault="008E0D87" w:rsidP="00701FB2">
      <w:pPr>
        <w:pStyle w:val="ListParagraph"/>
        <w:ind w:left="1440"/>
      </w:pPr>
    </w:p>
    <w:tbl>
      <w:tblPr>
        <w:tblStyle w:val="TableGrid"/>
        <w:tblW w:w="0" w:type="auto"/>
        <w:tblInd w:w="1440" w:type="dxa"/>
        <w:tblLook w:val="04A0" w:firstRow="1" w:lastRow="0" w:firstColumn="1" w:lastColumn="0" w:noHBand="0" w:noVBand="1"/>
      </w:tblPr>
      <w:tblGrid>
        <w:gridCol w:w="1533"/>
        <w:gridCol w:w="1084"/>
        <w:gridCol w:w="2298"/>
        <w:gridCol w:w="2499"/>
      </w:tblGrid>
      <w:tr w:rsidR="00C00942" w:rsidRPr="00C00942" w:rsidTr="00C00942">
        <w:trPr>
          <w:trHeight w:val="300"/>
        </w:trPr>
        <w:tc>
          <w:tcPr>
            <w:tcW w:w="0" w:type="auto"/>
            <w:noWrap/>
            <w:hideMark/>
          </w:tcPr>
          <w:p w:rsidR="00C00942" w:rsidRPr="00C00942" w:rsidRDefault="00C00942" w:rsidP="00C00942">
            <w:pPr>
              <w:rPr>
                <w:rFonts w:ascii="Calibri" w:eastAsia="Times New Roman" w:hAnsi="Calibri" w:cs="Times New Roman"/>
                <w:b/>
                <w:bCs/>
                <w:color w:val="000000"/>
              </w:rPr>
            </w:pPr>
            <w:proofErr w:type="spellStart"/>
            <w:r w:rsidRPr="00C00942">
              <w:rPr>
                <w:rFonts w:ascii="Calibri" w:eastAsia="Times New Roman" w:hAnsi="Calibri" w:cs="Times New Roman"/>
                <w:b/>
                <w:bCs/>
                <w:color w:val="000000"/>
              </w:rPr>
              <w:t>organizationid</w:t>
            </w:r>
            <w:proofErr w:type="spellEnd"/>
          </w:p>
        </w:tc>
        <w:tc>
          <w:tcPr>
            <w:tcW w:w="0" w:type="auto"/>
            <w:noWrap/>
            <w:hideMark/>
          </w:tcPr>
          <w:p w:rsidR="00C00942" w:rsidRPr="00C00942" w:rsidRDefault="00C00942" w:rsidP="00C00942">
            <w:pPr>
              <w:rPr>
                <w:rFonts w:ascii="Calibri" w:eastAsia="Times New Roman" w:hAnsi="Calibri" w:cs="Times New Roman"/>
                <w:b/>
                <w:bCs/>
                <w:color w:val="000000"/>
              </w:rPr>
            </w:pPr>
            <w:proofErr w:type="spellStart"/>
            <w:r w:rsidRPr="00C00942">
              <w:rPr>
                <w:rFonts w:ascii="Calibri" w:eastAsia="Times New Roman" w:hAnsi="Calibri" w:cs="Times New Roman"/>
                <w:b/>
                <w:bCs/>
                <w:color w:val="000000"/>
              </w:rPr>
              <w:t>fiscalyear</w:t>
            </w:r>
            <w:proofErr w:type="spellEnd"/>
          </w:p>
        </w:tc>
        <w:tc>
          <w:tcPr>
            <w:tcW w:w="0" w:type="auto"/>
            <w:noWrap/>
            <w:hideMark/>
          </w:tcPr>
          <w:p w:rsidR="00C00942" w:rsidRPr="00C00942" w:rsidRDefault="00C00942" w:rsidP="00C00942">
            <w:pPr>
              <w:rPr>
                <w:rFonts w:ascii="Calibri" w:eastAsia="Times New Roman" w:hAnsi="Calibri" w:cs="Times New Roman"/>
                <w:b/>
                <w:bCs/>
                <w:color w:val="000000"/>
              </w:rPr>
            </w:pPr>
            <w:proofErr w:type="spellStart"/>
            <w:r w:rsidRPr="00C00942">
              <w:rPr>
                <w:rFonts w:ascii="Calibri" w:eastAsia="Times New Roman" w:hAnsi="Calibri" w:cs="Times New Roman"/>
                <w:b/>
                <w:bCs/>
                <w:color w:val="000000"/>
              </w:rPr>
              <w:t>housingTotClientsNum</w:t>
            </w:r>
            <w:proofErr w:type="spellEnd"/>
          </w:p>
        </w:tc>
        <w:tc>
          <w:tcPr>
            <w:tcW w:w="0" w:type="auto"/>
            <w:noWrap/>
            <w:hideMark/>
          </w:tcPr>
          <w:p w:rsidR="00C00942" w:rsidRPr="00C00942" w:rsidRDefault="00C00942" w:rsidP="00C00942">
            <w:pPr>
              <w:rPr>
                <w:rFonts w:ascii="Calibri" w:eastAsia="Times New Roman" w:hAnsi="Calibri" w:cs="Times New Roman"/>
                <w:b/>
                <w:bCs/>
                <w:color w:val="000000"/>
              </w:rPr>
            </w:pPr>
            <w:proofErr w:type="spellStart"/>
            <w:r w:rsidRPr="00C00942">
              <w:rPr>
                <w:rFonts w:ascii="Calibri" w:eastAsia="Times New Roman" w:hAnsi="Calibri" w:cs="Times New Roman"/>
                <w:b/>
                <w:bCs/>
                <w:color w:val="000000"/>
              </w:rPr>
              <w:t>housingTotClientsNum_c</w:t>
            </w:r>
            <w:proofErr w:type="spellEnd"/>
          </w:p>
        </w:tc>
      </w:tr>
      <w:tr w:rsidR="00C00942" w:rsidRPr="00C00942" w:rsidTr="00C00942">
        <w:trPr>
          <w:trHeight w:val="300"/>
        </w:trPr>
        <w:tc>
          <w:tcPr>
            <w:tcW w:w="0" w:type="auto"/>
            <w:noWrap/>
            <w:hideMark/>
          </w:tcPr>
          <w:p w:rsidR="00C00942" w:rsidRPr="00C00942" w:rsidRDefault="00C00942" w:rsidP="00C00942">
            <w:pPr>
              <w:rPr>
                <w:rFonts w:ascii="Calibri" w:eastAsia="Times New Roman" w:hAnsi="Calibri" w:cs="Times New Roman"/>
                <w:color w:val="000000"/>
              </w:rPr>
            </w:pPr>
            <w:r w:rsidRPr="00C00942">
              <w:rPr>
                <w:rFonts w:ascii="Calibri" w:eastAsia="Times New Roman" w:hAnsi="Calibri" w:cs="Times New Roman"/>
                <w:color w:val="000000"/>
              </w:rPr>
              <w:t>1</w:t>
            </w:r>
          </w:p>
        </w:tc>
        <w:tc>
          <w:tcPr>
            <w:tcW w:w="0" w:type="auto"/>
            <w:noWrap/>
            <w:hideMark/>
          </w:tcPr>
          <w:p w:rsidR="00C00942" w:rsidRPr="00C00942" w:rsidRDefault="00C00942" w:rsidP="00C00942">
            <w:pPr>
              <w:jc w:val="right"/>
              <w:rPr>
                <w:rFonts w:ascii="Calibri" w:eastAsia="Times New Roman" w:hAnsi="Calibri" w:cs="Times New Roman"/>
                <w:color w:val="000000"/>
              </w:rPr>
            </w:pPr>
            <w:r w:rsidRPr="00C00942">
              <w:rPr>
                <w:rFonts w:ascii="Calibri" w:eastAsia="Times New Roman" w:hAnsi="Calibri" w:cs="Times New Roman"/>
                <w:color w:val="000000"/>
              </w:rPr>
              <w:t>2003</w:t>
            </w:r>
          </w:p>
        </w:tc>
        <w:tc>
          <w:tcPr>
            <w:tcW w:w="0" w:type="auto"/>
            <w:noWrap/>
            <w:hideMark/>
          </w:tcPr>
          <w:p w:rsidR="00C00942" w:rsidRPr="00C00942" w:rsidRDefault="00C00942" w:rsidP="00C00942">
            <w:pPr>
              <w:jc w:val="right"/>
              <w:rPr>
                <w:rFonts w:ascii="Calibri" w:eastAsia="Times New Roman" w:hAnsi="Calibri" w:cs="Times New Roman"/>
                <w:color w:val="000000"/>
                <w:highlight w:val="yellow"/>
              </w:rPr>
            </w:pPr>
            <w:r w:rsidRPr="00C00942">
              <w:rPr>
                <w:rFonts w:ascii="Calibri" w:eastAsia="Times New Roman" w:hAnsi="Calibri" w:cs="Times New Roman"/>
                <w:color w:val="000000"/>
                <w:highlight w:val="yellow"/>
              </w:rPr>
              <w:t>483</w:t>
            </w:r>
          </w:p>
        </w:tc>
        <w:tc>
          <w:tcPr>
            <w:tcW w:w="0" w:type="auto"/>
            <w:noWrap/>
            <w:hideMark/>
          </w:tcPr>
          <w:p w:rsidR="00C00942" w:rsidRPr="00C00942" w:rsidRDefault="00C00942" w:rsidP="00C00942">
            <w:pPr>
              <w:jc w:val="right"/>
              <w:rPr>
                <w:rFonts w:ascii="Calibri" w:eastAsia="Times New Roman" w:hAnsi="Calibri" w:cs="Times New Roman"/>
                <w:color w:val="000000"/>
                <w:highlight w:val="yellow"/>
              </w:rPr>
            </w:pPr>
            <w:r w:rsidRPr="00C00942">
              <w:rPr>
                <w:rFonts w:ascii="Calibri" w:eastAsia="Times New Roman" w:hAnsi="Calibri" w:cs="Times New Roman"/>
                <w:color w:val="000000"/>
                <w:highlight w:val="yellow"/>
              </w:rPr>
              <w:t>18.1667</w:t>
            </w:r>
          </w:p>
        </w:tc>
      </w:tr>
      <w:tr w:rsidR="00C00942" w:rsidRPr="00C00942" w:rsidTr="00C00942">
        <w:trPr>
          <w:trHeight w:val="300"/>
        </w:trPr>
        <w:tc>
          <w:tcPr>
            <w:tcW w:w="0" w:type="auto"/>
            <w:noWrap/>
            <w:hideMark/>
          </w:tcPr>
          <w:p w:rsidR="00C00942" w:rsidRPr="00C00942" w:rsidRDefault="00C00942" w:rsidP="00C00942">
            <w:pPr>
              <w:rPr>
                <w:rFonts w:ascii="Calibri" w:eastAsia="Times New Roman" w:hAnsi="Calibri" w:cs="Times New Roman"/>
                <w:color w:val="000000"/>
              </w:rPr>
            </w:pPr>
            <w:r w:rsidRPr="00C00942">
              <w:rPr>
                <w:rFonts w:ascii="Calibri" w:eastAsia="Times New Roman" w:hAnsi="Calibri" w:cs="Times New Roman"/>
                <w:color w:val="000000"/>
              </w:rPr>
              <w:t>1</w:t>
            </w:r>
          </w:p>
        </w:tc>
        <w:tc>
          <w:tcPr>
            <w:tcW w:w="0" w:type="auto"/>
            <w:noWrap/>
            <w:hideMark/>
          </w:tcPr>
          <w:p w:rsidR="00C00942" w:rsidRPr="00C00942" w:rsidRDefault="00C00942" w:rsidP="00C00942">
            <w:pPr>
              <w:jc w:val="right"/>
              <w:rPr>
                <w:rFonts w:ascii="Calibri" w:eastAsia="Times New Roman" w:hAnsi="Calibri" w:cs="Times New Roman"/>
                <w:color w:val="000000"/>
              </w:rPr>
            </w:pPr>
            <w:r w:rsidRPr="00C00942">
              <w:rPr>
                <w:rFonts w:ascii="Calibri" w:eastAsia="Times New Roman" w:hAnsi="Calibri" w:cs="Times New Roman"/>
                <w:color w:val="000000"/>
              </w:rPr>
              <w:t>2005</w:t>
            </w:r>
          </w:p>
        </w:tc>
        <w:tc>
          <w:tcPr>
            <w:tcW w:w="0" w:type="auto"/>
            <w:noWrap/>
            <w:hideMark/>
          </w:tcPr>
          <w:p w:rsidR="00C00942" w:rsidRPr="00C00942" w:rsidRDefault="00C00942" w:rsidP="00C00942">
            <w:pPr>
              <w:jc w:val="right"/>
              <w:rPr>
                <w:rFonts w:ascii="Calibri" w:eastAsia="Times New Roman" w:hAnsi="Calibri" w:cs="Times New Roman"/>
                <w:color w:val="000000"/>
              </w:rPr>
            </w:pPr>
            <w:r w:rsidRPr="00C00942">
              <w:rPr>
                <w:rFonts w:ascii="Calibri" w:eastAsia="Times New Roman" w:hAnsi="Calibri" w:cs="Times New Roman"/>
                <w:color w:val="000000"/>
              </w:rPr>
              <w:t>11</w:t>
            </w:r>
          </w:p>
        </w:tc>
        <w:tc>
          <w:tcPr>
            <w:tcW w:w="0" w:type="auto"/>
            <w:noWrap/>
            <w:hideMark/>
          </w:tcPr>
          <w:p w:rsidR="00C00942" w:rsidRPr="00C00942" w:rsidRDefault="00C00942" w:rsidP="00C00942">
            <w:pPr>
              <w:jc w:val="right"/>
              <w:rPr>
                <w:rFonts w:ascii="Calibri" w:eastAsia="Times New Roman" w:hAnsi="Calibri" w:cs="Times New Roman"/>
                <w:color w:val="000000"/>
              </w:rPr>
            </w:pPr>
            <w:r w:rsidRPr="00C00942">
              <w:rPr>
                <w:rFonts w:ascii="Calibri" w:eastAsia="Times New Roman" w:hAnsi="Calibri" w:cs="Times New Roman"/>
                <w:color w:val="000000"/>
              </w:rPr>
              <w:t>11</w:t>
            </w:r>
          </w:p>
        </w:tc>
      </w:tr>
      <w:tr w:rsidR="00C00942" w:rsidRPr="00C00942" w:rsidTr="00C00942">
        <w:trPr>
          <w:trHeight w:val="300"/>
        </w:trPr>
        <w:tc>
          <w:tcPr>
            <w:tcW w:w="0" w:type="auto"/>
            <w:noWrap/>
            <w:hideMark/>
          </w:tcPr>
          <w:p w:rsidR="00C00942" w:rsidRPr="00C00942" w:rsidRDefault="00C00942" w:rsidP="00C00942">
            <w:pPr>
              <w:rPr>
                <w:rFonts w:ascii="Calibri" w:eastAsia="Times New Roman" w:hAnsi="Calibri" w:cs="Times New Roman"/>
                <w:color w:val="000000"/>
              </w:rPr>
            </w:pPr>
            <w:r w:rsidRPr="00C00942">
              <w:rPr>
                <w:rFonts w:ascii="Calibri" w:eastAsia="Times New Roman" w:hAnsi="Calibri" w:cs="Times New Roman"/>
                <w:color w:val="000000"/>
              </w:rPr>
              <w:t>1</w:t>
            </w:r>
          </w:p>
        </w:tc>
        <w:tc>
          <w:tcPr>
            <w:tcW w:w="0" w:type="auto"/>
            <w:noWrap/>
            <w:hideMark/>
          </w:tcPr>
          <w:p w:rsidR="00C00942" w:rsidRPr="00C00942" w:rsidRDefault="00C00942" w:rsidP="00C00942">
            <w:pPr>
              <w:jc w:val="right"/>
              <w:rPr>
                <w:rFonts w:ascii="Calibri" w:eastAsia="Times New Roman" w:hAnsi="Calibri" w:cs="Times New Roman"/>
                <w:color w:val="000000"/>
              </w:rPr>
            </w:pPr>
            <w:r w:rsidRPr="00C00942">
              <w:rPr>
                <w:rFonts w:ascii="Calibri" w:eastAsia="Times New Roman" w:hAnsi="Calibri" w:cs="Times New Roman"/>
                <w:color w:val="000000"/>
              </w:rPr>
              <w:t>2008</w:t>
            </w:r>
          </w:p>
        </w:tc>
        <w:tc>
          <w:tcPr>
            <w:tcW w:w="0" w:type="auto"/>
            <w:noWrap/>
            <w:hideMark/>
          </w:tcPr>
          <w:p w:rsidR="00C00942" w:rsidRPr="00C00942" w:rsidRDefault="00C00942" w:rsidP="00C00942">
            <w:pPr>
              <w:jc w:val="right"/>
              <w:rPr>
                <w:rFonts w:ascii="Calibri" w:eastAsia="Times New Roman" w:hAnsi="Calibri" w:cs="Times New Roman"/>
                <w:color w:val="000000"/>
              </w:rPr>
            </w:pPr>
            <w:r w:rsidRPr="00C00942">
              <w:rPr>
                <w:rFonts w:ascii="Calibri" w:eastAsia="Times New Roman" w:hAnsi="Calibri" w:cs="Times New Roman"/>
                <w:color w:val="000000"/>
              </w:rPr>
              <w:t>20</w:t>
            </w:r>
          </w:p>
        </w:tc>
        <w:tc>
          <w:tcPr>
            <w:tcW w:w="0" w:type="auto"/>
            <w:noWrap/>
            <w:hideMark/>
          </w:tcPr>
          <w:p w:rsidR="00C00942" w:rsidRPr="00C00942" w:rsidRDefault="00C00942" w:rsidP="00C00942">
            <w:pPr>
              <w:jc w:val="right"/>
              <w:rPr>
                <w:rFonts w:ascii="Calibri" w:eastAsia="Times New Roman" w:hAnsi="Calibri" w:cs="Times New Roman"/>
                <w:color w:val="000000"/>
              </w:rPr>
            </w:pPr>
            <w:r w:rsidRPr="00C00942">
              <w:rPr>
                <w:rFonts w:ascii="Calibri" w:eastAsia="Times New Roman" w:hAnsi="Calibri" w:cs="Times New Roman"/>
                <w:color w:val="000000"/>
              </w:rPr>
              <w:t>20</w:t>
            </w:r>
          </w:p>
        </w:tc>
      </w:tr>
      <w:tr w:rsidR="00C00942" w:rsidRPr="00C00942" w:rsidTr="00C00942">
        <w:trPr>
          <w:trHeight w:val="300"/>
        </w:trPr>
        <w:tc>
          <w:tcPr>
            <w:tcW w:w="0" w:type="auto"/>
            <w:noWrap/>
            <w:hideMark/>
          </w:tcPr>
          <w:p w:rsidR="00C00942" w:rsidRPr="00C00942" w:rsidRDefault="00C00942" w:rsidP="00C00942">
            <w:pPr>
              <w:rPr>
                <w:rFonts w:ascii="Calibri" w:eastAsia="Times New Roman" w:hAnsi="Calibri" w:cs="Times New Roman"/>
                <w:color w:val="000000"/>
              </w:rPr>
            </w:pPr>
            <w:r w:rsidRPr="00C00942">
              <w:rPr>
                <w:rFonts w:ascii="Calibri" w:eastAsia="Times New Roman" w:hAnsi="Calibri" w:cs="Times New Roman"/>
                <w:color w:val="000000"/>
              </w:rPr>
              <w:t>1</w:t>
            </w:r>
          </w:p>
        </w:tc>
        <w:tc>
          <w:tcPr>
            <w:tcW w:w="0" w:type="auto"/>
            <w:noWrap/>
            <w:hideMark/>
          </w:tcPr>
          <w:p w:rsidR="00C00942" w:rsidRPr="00C00942" w:rsidRDefault="00C00942" w:rsidP="00C00942">
            <w:pPr>
              <w:jc w:val="right"/>
              <w:rPr>
                <w:rFonts w:ascii="Calibri" w:eastAsia="Times New Roman" w:hAnsi="Calibri" w:cs="Times New Roman"/>
                <w:color w:val="000000"/>
              </w:rPr>
            </w:pPr>
            <w:r w:rsidRPr="00C00942">
              <w:rPr>
                <w:rFonts w:ascii="Calibri" w:eastAsia="Times New Roman" w:hAnsi="Calibri" w:cs="Times New Roman"/>
                <w:color w:val="000000"/>
              </w:rPr>
              <w:t>2009</w:t>
            </w:r>
          </w:p>
        </w:tc>
        <w:tc>
          <w:tcPr>
            <w:tcW w:w="0" w:type="auto"/>
            <w:noWrap/>
            <w:hideMark/>
          </w:tcPr>
          <w:p w:rsidR="00C00942" w:rsidRPr="00C00942" w:rsidRDefault="00C00942" w:rsidP="00C00942">
            <w:pPr>
              <w:jc w:val="right"/>
              <w:rPr>
                <w:rFonts w:ascii="Calibri" w:eastAsia="Times New Roman" w:hAnsi="Calibri" w:cs="Times New Roman"/>
                <w:color w:val="000000"/>
              </w:rPr>
            </w:pPr>
            <w:r w:rsidRPr="00C00942">
              <w:rPr>
                <w:rFonts w:ascii="Calibri" w:eastAsia="Times New Roman" w:hAnsi="Calibri" w:cs="Times New Roman"/>
                <w:color w:val="000000"/>
              </w:rPr>
              <w:t>30</w:t>
            </w:r>
          </w:p>
        </w:tc>
        <w:tc>
          <w:tcPr>
            <w:tcW w:w="0" w:type="auto"/>
            <w:noWrap/>
            <w:hideMark/>
          </w:tcPr>
          <w:p w:rsidR="00C00942" w:rsidRPr="00C00942" w:rsidRDefault="00C00942" w:rsidP="00C00942">
            <w:pPr>
              <w:jc w:val="right"/>
              <w:rPr>
                <w:rFonts w:ascii="Calibri" w:eastAsia="Times New Roman" w:hAnsi="Calibri" w:cs="Times New Roman"/>
                <w:color w:val="000000"/>
              </w:rPr>
            </w:pPr>
            <w:r w:rsidRPr="00C00942">
              <w:rPr>
                <w:rFonts w:ascii="Calibri" w:eastAsia="Times New Roman" w:hAnsi="Calibri" w:cs="Times New Roman"/>
                <w:color w:val="000000"/>
              </w:rPr>
              <w:t>30</w:t>
            </w:r>
          </w:p>
        </w:tc>
      </w:tr>
      <w:tr w:rsidR="00C00942" w:rsidRPr="00C00942" w:rsidTr="00C00942">
        <w:trPr>
          <w:trHeight w:val="300"/>
        </w:trPr>
        <w:tc>
          <w:tcPr>
            <w:tcW w:w="0" w:type="auto"/>
            <w:noWrap/>
            <w:hideMark/>
          </w:tcPr>
          <w:p w:rsidR="00C00942" w:rsidRPr="00C00942" w:rsidRDefault="00C00942" w:rsidP="00C00942">
            <w:pPr>
              <w:rPr>
                <w:rFonts w:ascii="Calibri" w:eastAsia="Times New Roman" w:hAnsi="Calibri" w:cs="Times New Roman"/>
                <w:color w:val="000000"/>
              </w:rPr>
            </w:pPr>
            <w:r w:rsidRPr="00C00942">
              <w:rPr>
                <w:rFonts w:ascii="Calibri" w:eastAsia="Times New Roman" w:hAnsi="Calibri" w:cs="Times New Roman"/>
                <w:color w:val="000000"/>
              </w:rPr>
              <w:t>1</w:t>
            </w:r>
          </w:p>
        </w:tc>
        <w:tc>
          <w:tcPr>
            <w:tcW w:w="0" w:type="auto"/>
            <w:noWrap/>
            <w:hideMark/>
          </w:tcPr>
          <w:p w:rsidR="00C00942" w:rsidRPr="00C00942" w:rsidRDefault="00C00942" w:rsidP="00C00942">
            <w:pPr>
              <w:jc w:val="right"/>
              <w:rPr>
                <w:rFonts w:ascii="Calibri" w:eastAsia="Times New Roman" w:hAnsi="Calibri" w:cs="Times New Roman"/>
                <w:color w:val="000000"/>
              </w:rPr>
            </w:pPr>
            <w:r w:rsidRPr="00C00942">
              <w:rPr>
                <w:rFonts w:ascii="Calibri" w:eastAsia="Times New Roman" w:hAnsi="Calibri" w:cs="Times New Roman"/>
                <w:color w:val="000000"/>
              </w:rPr>
              <w:t>2010</w:t>
            </w:r>
          </w:p>
        </w:tc>
        <w:tc>
          <w:tcPr>
            <w:tcW w:w="0" w:type="auto"/>
            <w:noWrap/>
            <w:hideMark/>
          </w:tcPr>
          <w:p w:rsidR="00C00942" w:rsidRPr="00C00942" w:rsidRDefault="00C00942" w:rsidP="00C00942">
            <w:pPr>
              <w:jc w:val="right"/>
              <w:rPr>
                <w:rFonts w:ascii="Calibri" w:eastAsia="Times New Roman" w:hAnsi="Calibri" w:cs="Times New Roman"/>
                <w:color w:val="000000"/>
              </w:rPr>
            </w:pPr>
            <w:r w:rsidRPr="00C00942">
              <w:rPr>
                <w:rFonts w:ascii="Calibri" w:eastAsia="Times New Roman" w:hAnsi="Calibri" w:cs="Times New Roman"/>
                <w:color w:val="000000"/>
              </w:rPr>
              <w:t>29</w:t>
            </w:r>
          </w:p>
        </w:tc>
        <w:tc>
          <w:tcPr>
            <w:tcW w:w="0" w:type="auto"/>
            <w:noWrap/>
            <w:hideMark/>
          </w:tcPr>
          <w:p w:rsidR="00C00942" w:rsidRPr="00C00942" w:rsidRDefault="00C00942" w:rsidP="00C00942">
            <w:pPr>
              <w:jc w:val="right"/>
              <w:rPr>
                <w:rFonts w:ascii="Calibri" w:eastAsia="Times New Roman" w:hAnsi="Calibri" w:cs="Times New Roman"/>
                <w:color w:val="000000"/>
              </w:rPr>
            </w:pPr>
            <w:r w:rsidRPr="00C00942">
              <w:rPr>
                <w:rFonts w:ascii="Calibri" w:eastAsia="Times New Roman" w:hAnsi="Calibri" w:cs="Times New Roman"/>
                <w:color w:val="000000"/>
              </w:rPr>
              <w:t>29</w:t>
            </w:r>
          </w:p>
        </w:tc>
      </w:tr>
      <w:tr w:rsidR="00C00942" w:rsidRPr="00C00942" w:rsidTr="00C00942">
        <w:trPr>
          <w:trHeight w:val="300"/>
        </w:trPr>
        <w:tc>
          <w:tcPr>
            <w:tcW w:w="0" w:type="auto"/>
            <w:noWrap/>
            <w:hideMark/>
          </w:tcPr>
          <w:p w:rsidR="00C00942" w:rsidRPr="00C00942" w:rsidRDefault="00C00942" w:rsidP="00C00942">
            <w:pPr>
              <w:rPr>
                <w:rFonts w:ascii="Calibri" w:eastAsia="Times New Roman" w:hAnsi="Calibri" w:cs="Times New Roman"/>
                <w:color w:val="000000"/>
              </w:rPr>
            </w:pPr>
            <w:r w:rsidRPr="00C00942">
              <w:rPr>
                <w:rFonts w:ascii="Calibri" w:eastAsia="Times New Roman" w:hAnsi="Calibri" w:cs="Times New Roman"/>
                <w:color w:val="000000"/>
              </w:rPr>
              <w:t>1</w:t>
            </w:r>
          </w:p>
        </w:tc>
        <w:tc>
          <w:tcPr>
            <w:tcW w:w="0" w:type="auto"/>
            <w:noWrap/>
            <w:hideMark/>
          </w:tcPr>
          <w:p w:rsidR="00C00942" w:rsidRPr="00C00942" w:rsidRDefault="00C00942" w:rsidP="00C00942">
            <w:pPr>
              <w:jc w:val="right"/>
              <w:rPr>
                <w:rFonts w:ascii="Calibri" w:eastAsia="Times New Roman" w:hAnsi="Calibri" w:cs="Times New Roman"/>
                <w:color w:val="000000"/>
              </w:rPr>
            </w:pPr>
            <w:r w:rsidRPr="00C00942">
              <w:rPr>
                <w:rFonts w:ascii="Calibri" w:eastAsia="Times New Roman" w:hAnsi="Calibri" w:cs="Times New Roman"/>
                <w:color w:val="000000"/>
              </w:rPr>
              <w:t>2011</w:t>
            </w:r>
          </w:p>
        </w:tc>
        <w:tc>
          <w:tcPr>
            <w:tcW w:w="0" w:type="auto"/>
            <w:noWrap/>
            <w:hideMark/>
          </w:tcPr>
          <w:p w:rsidR="00C00942" w:rsidRPr="00C00942" w:rsidRDefault="00C00942" w:rsidP="00C00942">
            <w:pPr>
              <w:jc w:val="right"/>
              <w:rPr>
                <w:rFonts w:ascii="Calibri" w:eastAsia="Times New Roman" w:hAnsi="Calibri" w:cs="Times New Roman"/>
                <w:color w:val="000000"/>
              </w:rPr>
            </w:pPr>
            <w:r w:rsidRPr="00C00942">
              <w:rPr>
                <w:rFonts w:ascii="Calibri" w:eastAsia="Times New Roman" w:hAnsi="Calibri" w:cs="Times New Roman"/>
                <w:color w:val="000000"/>
              </w:rPr>
              <w:t>11</w:t>
            </w:r>
          </w:p>
        </w:tc>
        <w:tc>
          <w:tcPr>
            <w:tcW w:w="0" w:type="auto"/>
            <w:noWrap/>
            <w:hideMark/>
          </w:tcPr>
          <w:p w:rsidR="00C00942" w:rsidRPr="00C00942" w:rsidRDefault="00C00942" w:rsidP="00C00942">
            <w:pPr>
              <w:jc w:val="right"/>
              <w:rPr>
                <w:rFonts w:ascii="Calibri" w:eastAsia="Times New Roman" w:hAnsi="Calibri" w:cs="Times New Roman"/>
                <w:color w:val="000000"/>
              </w:rPr>
            </w:pPr>
            <w:r w:rsidRPr="00C00942">
              <w:rPr>
                <w:rFonts w:ascii="Calibri" w:eastAsia="Times New Roman" w:hAnsi="Calibri" w:cs="Times New Roman"/>
                <w:color w:val="000000"/>
              </w:rPr>
              <w:t>11</w:t>
            </w:r>
          </w:p>
        </w:tc>
      </w:tr>
      <w:tr w:rsidR="00C00942" w:rsidRPr="00C00942" w:rsidTr="00C00942">
        <w:trPr>
          <w:trHeight w:val="300"/>
        </w:trPr>
        <w:tc>
          <w:tcPr>
            <w:tcW w:w="0" w:type="auto"/>
            <w:noWrap/>
            <w:hideMark/>
          </w:tcPr>
          <w:p w:rsidR="00C00942" w:rsidRPr="00C00942" w:rsidRDefault="00C00942" w:rsidP="00C00942">
            <w:pPr>
              <w:rPr>
                <w:rFonts w:ascii="Calibri" w:eastAsia="Times New Roman" w:hAnsi="Calibri" w:cs="Times New Roman"/>
                <w:color w:val="000000"/>
              </w:rPr>
            </w:pPr>
            <w:r w:rsidRPr="00C00942">
              <w:rPr>
                <w:rFonts w:ascii="Calibri" w:eastAsia="Times New Roman" w:hAnsi="Calibri" w:cs="Times New Roman"/>
                <w:color w:val="000000"/>
              </w:rPr>
              <w:t>1</w:t>
            </w:r>
          </w:p>
        </w:tc>
        <w:tc>
          <w:tcPr>
            <w:tcW w:w="0" w:type="auto"/>
            <w:noWrap/>
            <w:hideMark/>
          </w:tcPr>
          <w:p w:rsidR="00C00942" w:rsidRPr="00C00942" w:rsidRDefault="00C00942" w:rsidP="00C00942">
            <w:pPr>
              <w:jc w:val="right"/>
              <w:rPr>
                <w:rFonts w:ascii="Calibri" w:eastAsia="Times New Roman" w:hAnsi="Calibri" w:cs="Times New Roman"/>
                <w:color w:val="000000"/>
              </w:rPr>
            </w:pPr>
            <w:r w:rsidRPr="00C00942">
              <w:rPr>
                <w:rFonts w:ascii="Calibri" w:eastAsia="Times New Roman" w:hAnsi="Calibri" w:cs="Times New Roman"/>
                <w:color w:val="000000"/>
              </w:rPr>
              <w:t>2012</w:t>
            </w:r>
          </w:p>
        </w:tc>
        <w:tc>
          <w:tcPr>
            <w:tcW w:w="0" w:type="auto"/>
            <w:noWrap/>
            <w:hideMark/>
          </w:tcPr>
          <w:p w:rsidR="00C00942" w:rsidRPr="00C00942" w:rsidRDefault="00C00942" w:rsidP="00C00942">
            <w:pPr>
              <w:jc w:val="right"/>
              <w:rPr>
                <w:rFonts w:ascii="Calibri" w:eastAsia="Times New Roman" w:hAnsi="Calibri" w:cs="Times New Roman"/>
                <w:color w:val="000000"/>
              </w:rPr>
            </w:pPr>
            <w:r w:rsidRPr="00C00942">
              <w:rPr>
                <w:rFonts w:ascii="Calibri" w:eastAsia="Times New Roman" w:hAnsi="Calibri" w:cs="Times New Roman"/>
                <w:color w:val="000000"/>
              </w:rPr>
              <w:t>8</w:t>
            </w:r>
          </w:p>
        </w:tc>
        <w:tc>
          <w:tcPr>
            <w:tcW w:w="0" w:type="auto"/>
            <w:noWrap/>
            <w:hideMark/>
          </w:tcPr>
          <w:p w:rsidR="00C00942" w:rsidRPr="00C00942" w:rsidRDefault="00C00942" w:rsidP="00C00942">
            <w:pPr>
              <w:jc w:val="right"/>
              <w:rPr>
                <w:rFonts w:ascii="Calibri" w:eastAsia="Times New Roman" w:hAnsi="Calibri" w:cs="Times New Roman"/>
                <w:color w:val="000000"/>
              </w:rPr>
            </w:pPr>
            <w:r w:rsidRPr="00C00942">
              <w:rPr>
                <w:rFonts w:ascii="Calibri" w:eastAsia="Times New Roman" w:hAnsi="Calibri" w:cs="Times New Roman"/>
                <w:color w:val="000000"/>
              </w:rPr>
              <w:t>8</w:t>
            </w:r>
          </w:p>
        </w:tc>
      </w:tr>
    </w:tbl>
    <w:p w:rsidR="00701FB2" w:rsidRDefault="00701FB2" w:rsidP="00701FB2">
      <w:pPr>
        <w:pStyle w:val="ListParagraph"/>
        <w:ind w:left="1440"/>
      </w:pPr>
    </w:p>
    <w:p w:rsidR="00215259" w:rsidRDefault="00763640" w:rsidP="00E14F79">
      <w:pPr>
        <w:pStyle w:val="Heading2"/>
        <w:numPr>
          <w:ilvl w:val="0"/>
          <w:numId w:val="16"/>
        </w:numPr>
      </w:pPr>
      <w:bookmarkStart w:id="7" w:name="_Toc512591869"/>
      <w:r>
        <w:t xml:space="preserve">P&amp;A#6 - </w:t>
      </w:r>
      <w:r w:rsidR="00215259">
        <w:t>A financial note (loan/investment) should have the same CDFI’s ID (</w:t>
      </w:r>
      <w:proofErr w:type="spellStart"/>
      <w:r w:rsidR="00215259">
        <w:t>organizationid</w:t>
      </w:r>
      <w:proofErr w:type="spellEnd"/>
      <w:r w:rsidR="00215259">
        <w:t>), loan/investment’s ID (</w:t>
      </w:r>
      <w:proofErr w:type="spellStart"/>
      <w:r w:rsidR="00215259" w:rsidRPr="00215259">
        <w:t>originatortransactionid</w:t>
      </w:r>
      <w:proofErr w:type="spellEnd"/>
      <w:r w:rsidR="00215259">
        <w:t>), and loan/investment’s original closing amount (</w:t>
      </w:r>
      <w:proofErr w:type="spellStart"/>
      <w:r w:rsidR="00215259" w:rsidRPr="00215259">
        <w:t>originalamount</w:t>
      </w:r>
      <w:proofErr w:type="spellEnd"/>
      <w:r w:rsidR="00215259">
        <w:t>)</w:t>
      </w:r>
      <w:r w:rsidR="00C8674E">
        <w:t xml:space="preserve"> (TLR)</w:t>
      </w:r>
      <w:r w:rsidR="000108E9">
        <w:rPr>
          <w:rStyle w:val="FootnoteReference"/>
        </w:rPr>
        <w:footnoteReference w:id="8"/>
      </w:r>
      <w:bookmarkEnd w:id="7"/>
    </w:p>
    <w:p w:rsidR="008E0D87" w:rsidRDefault="008E0D87" w:rsidP="00A06DE1">
      <w:pPr>
        <w:pStyle w:val="ListParagraph"/>
        <w:ind w:left="1440"/>
      </w:pPr>
    </w:p>
    <w:tbl>
      <w:tblPr>
        <w:tblStyle w:val="TableGrid"/>
        <w:tblW w:w="0" w:type="auto"/>
        <w:tblInd w:w="1440" w:type="dxa"/>
        <w:tblLook w:val="04A0" w:firstRow="1" w:lastRow="0" w:firstColumn="1" w:lastColumn="0" w:noHBand="0" w:noVBand="1"/>
      </w:tblPr>
      <w:tblGrid>
        <w:gridCol w:w="1533"/>
        <w:gridCol w:w="2333"/>
        <w:gridCol w:w="1624"/>
        <w:gridCol w:w="1084"/>
      </w:tblGrid>
      <w:tr w:rsidR="000108E9" w:rsidRPr="000108E9" w:rsidTr="000108E9">
        <w:trPr>
          <w:trHeight w:val="300"/>
        </w:trPr>
        <w:tc>
          <w:tcPr>
            <w:tcW w:w="1533" w:type="dxa"/>
            <w:noWrap/>
            <w:hideMark/>
          </w:tcPr>
          <w:p w:rsidR="000108E9" w:rsidRPr="000108E9" w:rsidRDefault="000108E9" w:rsidP="000108E9">
            <w:pPr>
              <w:rPr>
                <w:rFonts w:ascii="Calibri" w:eastAsia="Times New Roman" w:hAnsi="Calibri" w:cs="Times New Roman"/>
                <w:b/>
                <w:bCs/>
                <w:color w:val="000000"/>
              </w:rPr>
            </w:pPr>
            <w:proofErr w:type="spellStart"/>
            <w:r w:rsidRPr="000108E9">
              <w:rPr>
                <w:rFonts w:ascii="Calibri" w:eastAsia="Times New Roman" w:hAnsi="Calibri" w:cs="Times New Roman"/>
                <w:b/>
                <w:bCs/>
                <w:color w:val="000000"/>
              </w:rPr>
              <w:t>organizationid</w:t>
            </w:r>
            <w:proofErr w:type="spellEnd"/>
          </w:p>
        </w:tc>
        <w:tc>
          <w:tcPr>
            <w:tcW w:w="2333" w:type="dxa"/>
            <w:noWrap/>
            <w:hideMark/>
          </w:tcPr>
          <w:p w:rsidR="000108E9" w:rsidRPr="000108E9" w:rsidRDefault="000108E9" w:rsidP="000108E9">
            <w:pPr>
              <w:rPr>
                <w:rFonts w:ascii="Calibri" w:eastAsia="Times New Roman" w:hAnsi="Calibri" w:cs="Times New Roman"/>
                <w:b/>
                <w:bCs/>
                <w:color w:val="000000"/>
              </w:rPr>
            </w:pPr>
            <w:proofErr w:type="spellStart"/>
            <w:r w:rsidRPr="000108E9">
              <w:rPr>
                <w:rFonts w:ascii="Calibri" w:eastAsia="Times New Roman" w:hAnsi="Calibri" w:cs="Times New Roman"/>
                <w:b/>
                <w:bCs/>
                <w:color w:val="000000"/>
              </w:rPr>
              <w:t>originatortransactionid</w:t>
            </w:r>
            <w:proofErr w:type="spellEnd"/>
          </w:p>
        </w:tc>
        <w:tc>
          <w:tcPr>
            <w:tcW w:w="1624" w:type="dxa"/>
            <w:noWrap/>
            <w:hideMark/>
          </w:tcPr>
          <w:p w:rsidR="000108E9" w:rsidRPr="000108E9" w:rsidRDefault="000108E9" w:rsidP="000108E9">
            <w:pPr>
              <w:rPr>
                <w:rFonts w:ascii="Calibri" w:eastAsia="Times New Roman" w:hAnsi="Calibri" w:cs="Times New Roman"/>
                <w:b/>
                <w:bCs/>
                <w:color w:val="000000"/>
              </w:rPr>
            </w:pPr>
            <w:proofErr w:type="spellStart"/>
            <w:r w:rsidRPr="000108E9">
              <w:rPr>
                <w:rFonts w:ascii="Calibri" w:eastAsia="Times New Roman" w:hAnsi="Calibri" w:cs="Times New Roman"/>
                <w:b/>
                <w:bCs/>
                <w:color w:val="000000"/>
              </w:rPr>
              <w:t>originalamount</w:t>
            </w:r>
            <w:proofErr w:type="spellEnd"/>
          </w:p>
        </w:tc>
        <w:tc>
          <w:tcPr>
            <w:tcW w:w="1084" w:type="dxa"/>
            <w:noWrap/>
            <w:hideMark/>
          </w:tcPr>
          <w:p w:rsidR="000108E9" w:rsidRPr="000108E9" w:rsidRDefault="000108E9" w:rsidP="000108E9">
            <w:pPr>
              <w:rPr>
                <w:rFonts w:ascii="Calibri" w:eastAsia="Times New Roman" w:hAnsi="Calibri" w:cs="Times New Roman"/>
                <w:b/>
                <w:bCs/>
                <w:color w:val="000000"/>
              </w:rPr>
            </w:pPr>
            <w:proofErr w:type="spellStart"/>
            <w:r w:rsidRPr="000108E9">
              <w:rPr>
                <w:rFonts w:ascii="Calibri" w:eastAsia="Times New Roman" w:hAnsi="Calibri" w:cs="Times New Roman"/>
                <w:b/>
                <w:bCs/>
                <w:color w:val="000000"/>
              </w:rPr>
              <w:t>fiscalyear</w:t>
            </w:r>
            <w:proofErr w:type="spellEnd"/>
          </w:p>
        </w:tc>
      </w:tr>
      <w:tr w:rsidR="000108E9" w:rsidRPr="000108E9" w:rsidTr="000108E9">
        <w:trPr>
          <w:trHeight w:val="300"/>
        </w:trPr>
        <w:tc>
          <w:tcPr>
            <w:tcW w:w="1533" w:type="dxa"/>
            <w:noWrap/>
            <w:hideMark/>
          </w:tcPr>
          <w:p w:rsidR="000108E9" w:rsidRPr="000108E9" w:rsidRDefault="000108E9" w:rsidP="000108E9">
            <w:pPr>
              <w:rPr>
                <w:rFonts w:ascii="Calibri" w:eastAsia="Times New Roman" w:hAnsi="Calibri" w:cs="Times New Roman"/>
                <w:color w:val="000000"/>
              </w:rPr>
            </w:pPr>
            <w:r w:rsidRPr="000108E9">
              <w:rPr>
                <w:rFonts w:ascii="Calibri" w:eastAsia="Times New Roman" w:hAnsi="Calibri" w:cs="Times New Roman"/>
                <w:color w:val="000000"/>
              </w:rPr>
              <w:t>1</w:t>
            </w:r>
          </w:p>
        </w:tc>
        <w:tc>
          <w:tcPr>
            <w:tcW w:w="2333" w:type="dxa"/>
            <w:noWrap/>
            <w:hideMark/>
          </w:tcPr>
          <w:p w:rsidR="000108E9" w:rsidRPr="000108E9" w:rsidRDefault="000108E9" w:rsidP="000108E9">
            <w:pPr>
              <w:rPr>
                <w:rFonts w:ascii="Calibri" w:eastAsia="Times New Roman" w:hAnsi="Calibri" w:cs="Times New Roman"/>
                <w:color w:val="000000"/>
              </w:rPr>
            </w:pPr>
            <w:r w:rsidRPr="000108E9">
              <w:rPr>
                <w:rFonts w:ascii="Calibri" w:eastAsia="Times New Roman" w:hAnsi="Calibri" w:cs="Times New Roman"/>
                <w:color w:val="000000"/>
              </w:rPr>
              <w:t>tran-58</w:t>
            </w:r>
          </w:p>
        </w:tc>
        <w:tc>
          <w:tcPr>
            <w:tcW w:w="1624" w:type="dxa"/>
            <w:noWrap/>
            <w:hideMark/>
          </w:tcPr>
          <w:p w:rsidR="000108E9" w:rsidRPr="000108E9" w:rsidRDefault="000108E9" w:rsidP="000108E9">
            <w:pPr>
              <w:jc w:val="right"/>
              <w:rPr>
                <w:rFonts w:ascii="Calibri" w:eastAsia="Times New Roman" w:hAnsi="Calibri" w:cs="Times New Roman"/>
                <w:color w:val="000000"/>
              </w:rPr>
            </w:pPr>
            <w:r w:rsidRPr="000108E9">
              <w:rPr>
                <w:rFonts w:ascii="Calibri" w:eastAsia="Times New Roman" w:hAnsi="Calibri" w:cs="Times New Roman"/>
                <w:color w:val="000000"/>
              </w:rPr>
              <w:t>$20,000</w:t>
            </w:r>
          </w:p>
        </w:tc>
        <w:tc>
          <w:tcPr>
            <w:tcW w:w="1084" w:type="dxa"/>
            <w:noWrap/>
            <w:hideMark/>
          </w:tcPr>
          <w:p w:rsidR="000108E9" w:rsidRPr="000108E9" w:rsidRDefault="000108E9" w:rsidP="000108E9">
            <w:pPr>
              <w:jc w:val="right"/>
              <w:rPr>
                <w:rFonts w:ascii="Calibri" w:eastAsia="Times New Roman" w:hAnsi="Calibri" w:cs="Times New Roman"/>
                <w:color w:val="000000"/>
              </w:rPr>
            </w:pPr>
            <w:r w:rsidRPr="000108E9">
              <w:rPr>
                <w:rFonts w:ascii="Calibri" w:eastAsia="Times New Roman" w:hAnsi="Calibri" w:cs="Times New Roman"/>
                <w:color w:val="000000"/>
              </w:rPr>
              <w:t>2008</w:t>
            </w:r>
          </w:p>
        </w:tc>
      </w:tr>
      <w:tr w:rsidR="000108E9" w:rsidRPr="000108E9" w:rsidTr="000108E9">
        <w:trPr>
          <w:trHeight w:val="300"/>
        </w:trPr>
        <w:tc>
          <w:tcPr>
            <w:tcW w:w="1533" w:type="dxa"/>
            <w:noWrap/>
            <w:hideMark/>
          </w:tcPr>
          <w:p w:rsidR="000108E9" w:rsidRPr="000108E9" w:rsidRDefault="000108E9" w:rsidP="000108E9">
            <w:pPr>
              <w:rPr>
                <w:rFonts w:ascii="Calibri" w:eastAsia="Times New Roman" w:hAnsi="Calibri" w:cs="Times New Roman"/>
                <w:color w:val="000000"/>
              </w:rPr>
            </w:pPr>
            <w:r w:rsidRPr="000108E9">
              <w:rPr>
                <w:rFonts w:ascii="Calibri" w:eastAsia="Times New Roman" w:hAnsi="Calibri" w:cs="Times New Roman"/>
                <w:color w:val="000000"/>
              </w:rPr>
              <w:t>1</w:t>
            </w:r>
          </w:p>
        </w:tc>
        <w:tc>
          <w:tcPr>
            <w:tcW w:w="2333" w:type="dxa"/>
            <w:noWrap/>
            <w:hideMark/>
          </w:tcPr>
          <w:p w:rsidR="000108E9" w:rsidRPr="000108E9" w:rsidRDefault="000108E9" w:rsidP="000108E9">
            <w:pPr>
              <w:rPr>
                <w:rFonts w:ascii="Calibri" w:eastAsia="Times New Roman" w:hAnsi="Calibri" w:cs="Times New Roman"/>
                <w:color w:val="000000"/>
              </w:rPr>
            </w:pPr>
            <w:r w:rsidRPr="000108E9">
              <w:rPr>
                <w:rFonts w:ascii="Calibri" w:eastAsia="Times New Roman" w:hAnsi="Calibri" w:cs="Times New Roman"/>
                <w:color w:val="000000"/>
              </w:rPr>
              <w:t>tran-58</w:t>
            </w:r>
          </w:p>
        </w:tc>
        <w:tc>
          <w:tcPr>
            <w:tcW w:w="1624" w:type="dxa"/>
            <w:noWrap/>
            <w:hideMark/>
          </w:tcPr>
          <w:p w:rsidR="000108E9" w:rsidRPr="000108E9" w:rsidRDefault="000108E9" w:rsidP="000108E9">
            <w:pPr>
              <w:jc w:val="right"/>
              <w:rPr>
                <w:rFonts w:ascii="Calibri" w:eastAsia="Times New Roman" w:hAnsi="Calibri" w:cs="Times New Roman"/>
                <w:color w:val="000000"/>
              </w:rPr>
            </w:pPr>
            <w:r w:rsidRPr="000108E9">
              <w:rPr>
                <w:rFonts w:ascii="Calibri" w:eastAsia="Times New Roman" w:hAnsi="Calibri" w:cs="Times New Roman"/>
                <w:color w:val="000000"/>
              </w:rPr>
              <w:t>$20,000</w:t>
            </w:r>
          </w:p>
        </w:tc>
        <w:tc>
          <w:tcPr>
            <w:tcW w:w="1084" w:type="dxa"/>
            <w:noWrap/>
            <w:hideMark/>
          </w:tcPr>
          <w:p w:rsidR="000108E9" w:rsidRPr="000108E9" w:rsidRDefault="000108E9" w:rsidP="000108E9">
            <w:pPr>
              <w:jc w:val="right"/>
              <w:rPr>
                <w:rFonts w:ascii="Calibri" w:eastAsia="Times New Roman" w:hAnsi="Calibri" w:cs="Times New Roman"/>
                <w:color w:val="000000"/>
              </w:rPr>
            </w:pPr>
            <w:r w:rsidRPr="000108E9">
              <w:rPr>
                <w:rFonts w:ascii="Calibri" w:eastAsia="Times New Roman" w:hAnsi="Calibri" w:cs="Times New Roman"/>
                <w:color w:val="000000"/>
              </w:rPr>
              <w:t>2009</w:t>
            </w:r>
          </w:p>
        </w:tc>
      </w:tr>
      <w:tr w:rsidR="000108E9" w:rsidRPr="000108E9" w:rsidTr="000108E9">
        <w:trPr>
          <w:trHeight w:val="300"/>
        </w:trPr>
        <w:tc>
          <w:tcPr>
            <w:tcW w:w="1533" w:type="dxa"/>
            <w:noWrap/>
            <w:hideMark/>
          </w:tcPr>
          <w:p w:rsidR="000108E9" w:rsidRPr="000108E9" w:rsidRDefault="000108E9" w:rsidP="000108E9">
            <w:pPr>
              <w:rPr>
                <w:rFonts w:ascii="Calibri" w:eastAsia="Times New Roman" w:hAnsi="Calibri" w:cs="Times New Roman"/>
                <w:color w:val="000000"/>
              </w:rPr>
            </w:pPr>
            <w:r w:rsidRPr="000108E9">
              <w:rPr>
                <w:rFonts w:ascii="Calibri" w:eastAsia="Times New Roman" w:hAnsi="Calibri" w:cs="Times New Roman"/>
                <w:color w:val="000000"/>
              </w:rPr>
              <w:t>1</w:t>
            </w:r>
          </w:p>
        </w:tc>
        <w:tc>
          <w:tcPr>
            <w:tcW w:w="2333" w:type="dxa"/>
            <w:noWrap/>
            <w:hideMark/>
          </w:tcPr>
          <w:p w:rsidR="000108E9" w:rsidRPr="000108E9" w:rsidRDefault="000108E9" w:rsidP="000108E9">
            <w:pPr>
              <w:rPr>
                <w:rFonts w:ascii="Calibri" w:eastAsia="Times New Roman" w:hAnsi="Calibri" w:cs="Times New Roman"/>
                <w:color w:val="000000"/>
              </w:rPr>
            </w:pPr>
            <w:r w:rsidRPr="000108E9">
              <w:rPr>
                <w:rFonts w:ascii="Calibri" w:eastAsia="Times New Roman" w:hAnsi="Calibri" w:cs="Times New Roman"/>
                <w:color w:val="000000"/>
              </w:rPr>
              <w:t>tran-58</w:t>
            </w:r>
          </w:p>
        </w:tc>
        <w:tc>
          <w:tcPr>
            <w:tcW w:w="1624" w:type="dxa"/>
            <w:noWrap/>
            <w:hideMark/>
          </w:tcPr>
          <w:p w:rsidR="000108E9" w:rsidRPr="000108E9" w:rsidRDefault="000108E9" w:rsidP="000108E9">
            <w:pPr>
              <w:jc w:val="right"/>
              <w:rPr>
                <w:rFonts w:ascii="Calibri" w:eastAsia="Times New Roman" w:hAnsi="Calibri" w:cs="Times New Roman"/>
                <w:color w:val="000000"/>
              </w:rPr>
            </w:pPr>
            <w:r w:rsidRPr="000108E9">
              <w:rPr>
                <w:rFonts w:ascii="Calibri" w:eastAsia="Times New Roman" w:hAnsi="Calibri" w:cs="Times New Roman"/>
                <w:color w:val="000000"/>
              </w:rPr>
              <w:t>$20,000</w:t>
            </w:r>
          </w:p>
        </w:tc>
        <w:tc>
          <w:tcPr>
            <w:tcW w:w="1084" w:type="dxa"/>
            <w:noWrap/>
            <w:hideMark/>
          </w:tcPr>
          <w:p w:rsidR="000108E9" w:rsidRPr="000108E9" w:rsidRDefault="000108E9" w:rsidP="000108E9">
            <w:pPr>
              <w:jc w:val="right"/>
              <w:rPr>
                <w:rFonts w:ascii="Calibri" w:eastAsia="Times New Roman" w:hAnsi="Calibri" w:cs="Times New Roman"/>
                <w:color w:val="000000"/>
              </w:rPr>
            </w:pPr>
            <w:r w:rsidRPr="000108E9">
              <w:rPr>
                <w:rFonts w:ascii="Calibri" w:eastAsia="Times New Roman" w:hAnsi="Calibri" w:cs="Times New Roman"/>
                <w:color w:val="000000"/>
              </w:rPr>
              <w:t>2010</w:t>
            </w:r>
          </w:p>
        </w:tc>
      </w:tr>
    </w:tbl>
    <w:p w:rsidR="00A06DE1" w:rsidRDefault="00A06DE1" w:rsidP="00A06DE1">
      <w:pPr>
        <w:pStyle w:val="ListParagraph"/>
        <w:ind w:left="1440"/>
      </w:pPr>
    </w:p>
    <w:p w:rsidR="00215259" w:rsidRDefault="00763640" w:rsidP="00E14F79">
      <w:pPr>
        <w:pStyle w:val="Heading2"/>
        <w:numPr>
          <w:ilvl w:val="0"/>
          <w:numId w:val="16"/>
        </w:numPr>
      </w:pPr>
      <w:bookmarkStart w:id="8" w:name="_Toc512591870"/>
      <w:r>
        <w:t xml:space="preserve">P&amp;A#7 - </w:t>
      </w:r>
      <w:r w:rsidR="00215259">
        <w:t>Some attributes of a loan/investment</w:t>
      </w:r>
      <w:r w:rsidR="00C8674E">
        <w:t xml:space="preserve"> are static (TLR</w:t>
      </w:r>
      <w:r w:rsidR="00C85DB0">
        <w:t>)</w:t>
      </w:r>
      <w:bookmarkEnd w:id="8"/>
    </w:p>
    <w:p w:rsidR="008E0D87" w:rsidRDefault="008E0D87" w:rsidP="00A06DE1">
      <w:pPr>
        <w:pStyle w:val="ListParagraph"/>
        <w:ind w:left="1440"/>
      </w:pPr>
    </w:p>
    <w:p w:rsidR="00B94CEE" w:rsidRDefault="00B94CEE" w:rsidP="00A06DE1">
      <w:pPr>
        <w:pStyle w:val="ListParagraph"/>
        <w:ind w:left="1440"/>
      </w:pPr>
    </w:p>
    <w:p w:rsidR="00B94CEE" w:rsidRDefault="00B94CEE" w:rsidP="00A06DE1">
      <w:pPr>
        <w:pStyle w:val="ListParagraph"/>
        <w:ind w:left="1440"/>
      </w:pPr>
    </w:p>
    <w:p w:rsidR="00B94CEE" w:rsidRDefault="00B94CEE" w:rsidP="00A06DE1">
      <w:pPr>
        <w:pStyle w:val="ListParagraph"/>
        <w:ind w:left="1440"/>
      </w:pPr>
    </w:p>
    <w:p w:rsidR="00B94CEE" w:rsidRDefault="00B94CEE" w:rsidP="00A06DE1">
      <w:pPr>
        <w:pStyle w:val="ListParagraph"/>
        <w:ind w:left="1440"/>
      </w:pPr>
    </w:p>
    <w:tbl>
      <w:tblPr>
        <w:tblStyle w:val="TableGrid"/>
        <w:tblW w:w="0" w:type="auto"/>
        <w:tblLook w:val="04A0" w:firstRow="1" w:lastRow="0" w:firstColumn="1" w:lastColumn="0" w:noHBand="0" w:noVBand="1"/>
      </w:tblPr>
      <w:tblGrid>
        <w:gridCol w:w="1513"/>
        <w:gridCol w:w="2300"/>
        <w:gridCol w:w="1602"/>
        <w:gridCol w:w="1071"/>
        <w:gridCol w:w="1333"/>
        <w:gridCol w:w="1531"/>
      </w:tblGrid>
      <w:tr w:rsidR="00115B18" w:rsidRPr="00115B18" w:rsidTr="00B94CEE">
        <w:trPr>
          <w:trHeight w:val="300"/>
        </w:trPr>
        <w:tc>
          <w:tcPr>
            <w:tcW w:w="0" w:type="auto"/>
            <w:noWrap/>
            <w:hideMark/>
          </w:tcPr>
          <w:p w:rsidR="00115B18" w:rsidRPr="00115B18" w:rsidRDefault="00115B18" w:rsidP="00115B18">
            <w:pPr>
              <w:rPr>
                <w:rFonts w:ascii="Calibri" w:eastAsia="Times New Roman" w:hAnsi="Calibri" w:cs="Times New Roman"/>
                <w:b/>
                <w:bCs/>
                <w:color w:val="000000"/>
              </w:rPr>
            </w:pPr>
            <w:proofErr w:type="spellStart"/>
            <w:r w:rsidRPr="00115B18">
              <w:rPr>
                <w:rFonts w:ascii="Calibri" w:eastAsia="Times New Roman" w:hAnsi="Calibri" w:cs="Times New Roman"/>
                <w:b/>
                <w:bCs/>
                <w:color w:val="000000"/>
              </w:rPr>
              <w:lastRenderedPageBreak/>
              <w:t>organizationid</w:t>
            </w:r>
            <w:proofErr w:type="spellEnd"/>
          </w:p>
        </w:tc>
        <w:tc>
          <w:tcPr>
            <w:tcW w:w="0" w:type="auto"/>
            <w:noWrap/>
            <w:hideMark/>
          </w:tcPr>
          <w:p w:rsidR="00115B18" w:rsidRPr="00115B18" w:rsidRDefault="00115B18" w:rsidP="00115B18">
            <w:pPr>
              <w:rPr>
                <w:rFonts w:ascii="Calibri" w:eastAsia="Times New Roman" w:hAnsi="Calibri" w:cs="Times New Roman"/>
                <w:b/>
                <w:bCs/>
                <w:color w:val="000000"/>
              </w:rPr>
            </w:pPr>
            <w:proofErr w:type="spellStart"/>
            <w:r w:rsidRPr="00115B18">
              <w:rPr>
                <w:rFonts w:ascii="Calibri" w:eastAsia="Times New Roman" w:hAnsi="Calibri" w:cs="Times New Roman"/>
                <w:b/>
                <w:bCs/>
                <w:color w:val="000000"/>
              </w:rPr>
              <w:t>originatortransactionid</w:t>
            </w:r>
            <w:proofErr w:type="spellEnd"/>
          </w:p>
        </w:tc>
        <w:tc>
          <w:tcPr>
            <w:tcW w:w="0" w:type="auto"/>
            <w:noWrap/>
            <w:hideMark/>
          </w:tcPr>
          <w:p w:rsidR="00115B18" w:rsidRPr="00115B18" w:rsidRDefault="00115B18" w:rsidP="00115B18">
            <w:pPr>
              <w:rPr>
                <w:rFonts w:ascii="Calibri" w:eastAsia="Times New Roman" w:hAnsi="Calibri" w:cs="Times New Roman"/>
                <w:b/>
                <w:bCs/>
                <w:color w:val="000000"/>
              </w:rPr>
            </w:pPr>
            <w:proofErr w:type="spellStart"/>
            <w:r w:rsidRPr="00115B18">
              <w:rPr>
                <w:rFonts w:ascii="Calibri" w:eastAsia="Times New Roman" w:hAnsi="Calibri" w:cs="Times New Roman"/>
                <w:b/>
                <w:bCs/>
                <w:color w:val="000000"/>
              </w:rPr>
              <w:t>originalamount</w:t>
            </w:r>
            <w:proofErr w:type="spellEnd"/>
          </w:p>
        </w:tc>
        <w:tc>
          <w:tcPr>
            <w:tcW w:w="0" w:type="auto"/>
            <w:noWrap/>
            <w:hideMark/>
          </w:tcPr>
          <w:p w:rsidR="00115B18" w:rsidRPr="00115B18" w:rsidRDefault="00115B18" w:rsidP="00115B18">
            <w:pPr>
              <w:rPr>
                <w:rFonts w:ascii="Calibri" w:eastAsia="Times New Roman" w:hAnsi="Calibri" w:cs="Times New Roman"/>
                <w:b/>
                <w:bCs/>
                <w:color w:val="000000"/>
              </w:rPr>
            </w:pPr>
            <w:proofErr w:type="spellStart"/>
            <w:r w:rsidRPr="00115B18">
              <w:rPr>
                <w:rFonts w:ascii="Calibri" w:eastAsia="Times New Roman" w:hAnsi="Calibri" w:cs="Times New Roman"/>
                <w:b/>
                <w:bCs/>
                <w:color w:val="000000"/>
              </w:rPr>
              <w:t>fiscalyear</w:t>
            </w:r>
            <w:proofErr w:type="spellEnd"/>
          </w:p>
        </w:tc>
        <w:tc>
          <w:tcPr>
            <w:tcW w:w="0" w:type="auto"/>
            <w:noWrap/>
            <w:hideMark/>
          </w:tcPr>
          <w:p w:rsidR="00115B18" w:rsidRPr="00115B18" w:rsidRDefault="00115B18" w:rsidP="00115B18">
            <w:pPr>
              <w:rPr>
                <w:rFonts w:ascii="Calibri" w:eastAsia="Times New Roman" w:hAnsi="Calibri" w:cs="Times New Roman"/>
                <w:b/>
                <w:bCs/>
                <w:color w:val="000000"/>
              </w:rPr>
            </w:pPr>
            <w:proofErr w:type="spellStart"/>
            <w:r w:rsidRPr="00115B18">
              <w:rPr>
                <w:rFonts w:ascii="Calibri" w:eastAsia="Times New Roman" w:hAnsi="Calibri" w:cs="Times New Roman"/>
                <w:b/>
                <w:bCs/>
                <w:color w:val="000000"/>
              </w:rPr>
              <w:t>originalterm</w:t>
            </w:r>
            <w:proofErr w:type="spellEnd"/>
          </w:p>
        </w:tc>
        <w:tc>
          <w:tcPr>
            <w:tcW w:w="0" w:type="auto"/>
            <w:noWrap/>
            <w:hideMark/>
          </w:tcPr>
          <w:p w:rsidR="00115B18" w:rsidRPr="00115B18" w:rsidRDefault="00115B18" w:rsidP="00115B18">
            <w:pPr>
              <w:rPr>
                <w:rFonts w:ascii="Calibri" w:eastAsia="Times New Roman" w:hAnsi="Calibri" w:cs="Times New Roman"/>
                <w:b/>
                <w:bCs/>
                <w:color w:val="000000"/>
              </w:rPr>
            </w:pPr>
            <w:proofErr w:type="spellStart"/>
            <w:r w:rsidRPr="00115B18">
              <w:rPr>
                <w:rFonts w:ascii="Calibri" w:eastAsia="Times New Roman" w:hAnsi="Calibri" w:cs="Times New Roman"/>
                <w:b/>
                <w:bCs/>
                <w:color w:val="000000"/>
              </w:rPr>
              <w:t>originalterm_c</w:t>
            </w:r>
            <w:proofErr w:type="spellEnd"/>
          </w:p>
        </w:tc>
      </w:tr>
      <w:tr w:rsidR="00115B18" w:rsidRPr="00115B18" w:rsidTr="00B94CEE">
        <w:trPr>
          <w:trHeight w:val="300"/>
        </w:trPr>
        <w:tc>
          <w:tcPr>
            <w:tcW w:w="0" w:type="auto"/>
            <w:noWrap/>
            <w:hideMark/>
          </w:tcPr>
          <w:p w:rsidR="00115B18" w:rsidRPr="00115B18" w:rsidRDefault="00115B18" w:rsidP="00115B18">
            <w:pPr>
              <w:rPr>
                <w:rFonts w:ascii="Calibri" w:eastAsia="Times New Roman" w:hAnsi="Calibri" w:cs="Times New Roman"/>
                <w:color w:val="000000"/>
              </w:rPr>
            </w:pPr>
            <w:r w:rsidRPr="00115B18">
              <w:rPr>
                <w:rFonts w:ascii="Calibri" w:eastAsia="Times New Roman" w:hAnsi="Calibri" w:cs="Times New Roman"/>
                <w:color w:val="000000"/>
              </w:rPr>
              <w:t>1</w:t>
            </w:r>
          </w:p>
        </w:tc>
        <w:tc>
          <w:tcPr>
            <w:tcW w:w="0" w:type="auto"/>
            <w:noWrap/>
            <w:hideMark/>
          </w:tcPr>
          <w:p w:rsidR="00115B18" w:rsidRPr="00115B18" w:rsidRDefault="00115B18" w:rsidP="00115B18">
            <w:pPr>
              <w:rPr>
                <w:rFonts w:ascii="Calibri" w:eastAsia="Times New Roman" w:hAnsi="Calibri" w:cs="Times New Roman"/>
                <w:color w:val="000000"/>
              </w:rPr>
            </w:pPr>
            <w:r w:rsidRPr="00115B18">
              <w:rPr>
                <w:rFonts w:ascii="Calibri" w:eastAsia="Times New Roman" w:hAnsi="Calibri" w:cs="Times New Roman"/>
                <w:color w:val="000000"/>
              </w:rPr>
              <w:t>tran-6</w:t>
            </w:r>
          </w:p>
        </w:tc>
        <w:tc>
          <w:tcPr>
            <w:tcW w:w="0" w:type="auto"/>
            <w:noWrap/>
            <w:hideMark/>
          </w:tcPr>
          <w:p w:rsidR="00115B18" w:rsidRPr="00115B18" w:rsidRDefault="00115B18" w:rsidP="00115B18">
            <w:pPr>
              <w:jc w:val="right"/>
              <w:rPr>
                <w:rFonts w:ascii="Calibri" w:eastAsia="Times New Roman" w:hAnsi="Calibri" w:cs="Times New Roman"/>
                <w:color w:val="000000"/>
              </w:rPr>
            </w:pPr>
            <w:r w:rsidRPr="00115B18">
              <w:rPr>
                <w:rFonts w:ascii="Calibri" w:eastAsia="Times New Roman" w:hAnsi="Calibri" w:cs="Times New Roman"/>
                <w:color w:val="000000"/>
              </w:rPr>
              <w:t>$100,000</w:t>
            </w:r>
          </w:p>
        </w:tc>
        <w:tc>
          <w:tcPr>
            <w:tcW w:w="0" w:type="auto"/>
            <w:noWrap/>
            <w:hideMark/>
          </w:tcPr>
          <w:p w:rsidR="00115B18" w:rsidRPr="00115B18" w:rsidRDefault="00115B18" w:rsidP="00115B18">
            <w:pPr>
              <w:jc w:val="right"/>
              <w:rPr>
                <w:rFonts w:ascii="Calibri" w:eastAsia="Times New Roman" w:hAnsi="Calibri" w:cs="Times New Roman"/>
                <w:color w:val="000000"/>
              </w:rPr>
            </w:pPr>
            <w:r w:rsidRPr="00115B18">
              <w:rPr>
                <w:rFonts w:ascii="Calibri" w:eastAsia="Times New Roman" w:hAnsi="Calibri" w:cs="Times New Roman"/>
                <w:color w:val="000000"/>
              </w:rPr>
              <w:t>2005</w:t>
            </w:r>
          </w:p>
        </w:tc>
        <w:tc>
          <w:tcPr>
            <w:tcW w:w="0" w:type="auto"/>
            <w:noWrap/>
            <w:hideMark/>
          </w:tcPr>
          <w:p w:rsidR="00115B18" w:rsidRPr="00115B18" w:rsidRDefault="00115B18" w:rsidP="00115B18">
            <w:pPr>
              <w:jc w:val="right"/>
              <w:rPr>
                <w:rFonts w:ascii="Calibri" w:eastAsia="Times New Roman" w:hAnsi="Calibri" w:cs="Times New Roman"/>
                <w:color w:val="000000"/>
              </w:rPr>
            </w:pPr>
            <w:r w:rsidRPr="00115B18">
              <w:rPr>
                <w:rFonts w:ascii="Calibri" w:eastAsia="Times New Roman" w:hAnsi="Calibri" w:cs="Times New Roman"/>
                <w:color w:val="000000"/>
              </w:rPr>
              <w:t>72</w:t>
            </w:r>
          </w:p>
        </w:tc>
        <w:tc>
          <w:tcPr>
            <w:tcW w:w="0" w:type="auto"/>
            <w:noWrap/>
            <w:hideMark/>
          </w:tcPr>
          <w:p w:rsidR="00115B18" w:rsidRPr="00115B18" w:rsidRDefault="00115B18" w:rsidP="00115B18">
            <w:pPr>
              <w:jc w:val="right"/>
              <w:rPr>
                <w:rFonts w:ascii="Calibri" w:eastAsia="Times New Roman" w:hAnsi="Calibri" w:cs="Times New Roman"/>
                <w:color w:val="000000"/>
              </w:rPr>
            </w:pPr>
            <w:r w:rsidRPr="00115B18">
              <w:rPr>
                <w:rFonts w:ascii="Calibri" w:eastAsia="Times New Roman" w:hAnsi="Calibri" w:cs="Times New Roman"/>
                <w:color w:val="000000"/>
              </w:rPr>
              <w:t>72</w:t>
            </w:r>
          </w:p>
        </w:tc>
      </w:tr>
      <w:tr w:rsidR="00115B18" w:rsidRPr="00115B18" w:rsidTr="00B94CEE">
        <w:trPr>
          <w:trHeight w:val="300"/>
        </w:trPr>
        <w:tc>
          <w:tcPr>
            <w:tcW w:w="0" w:type="auto"/>
            <w:noWrap/>
            <w:hideMark/>
          </w:tcPr>
          <w:p w:rsidR="00115B18" w:rsidRPr="00115B18" w:rsidRDefault="00115B18" w:rsidP="00115B18">
            <w:pPr>
              <w:rPr>
                <w:rFonts w:ascii="Calibri" w:eastAsia="Times New Roman" w:hAnsi="Calibri" w:cs="Times New Roman"/>
                <w:color w:val="000000"/>
              </w:rPr>
            </w:pPr>
            <w:r w:rsidRPr="00115B18">
              <w:rPr>
                <w:rFonts w:ascii="Calibri" w:eastAsia="Times New Roman" w:hAnsi="Calibri" w:cs="Times New Roman"/>
                <w:color w:val="000000"/>
              </w:rPr>
              <w:t>1</w:t>
            </w:r>
          </w:p>
        </w:tc>
        <w:tc>
          <w:tcPr>
            <w:tcW w:w="0" w:type="auto"/>
            <w:noWrap/>
            <w:hideMark/>
          </w:tcPr>
          <w:p w:rsidR="00115B18" w:rsidRPr="00115B18" w:rsidRDefault="00115B18" w:rsidP="00115B18">
            <w:pPr>
              <w:rPr>
                <w:rFonts w:ascii="Calibri" w:eastAsia="Times New Roman" w:hAnsi="Calibri" w:cs="Times New Roman"/>
                <w:color w:val="000000"/>
              </w:rPr>
            </w:pPr>
            <w:r w:rsidRPr="00115B18">
              <w:rPr>
                <w:rFonts w:ascii="Calibri" w:eastAsia="Times New Roman" w:hAnsi="Calibri" w:cs="Times New Roman"/>
                <w:color w:val="000000"/>
              </w:rPr>
              <w:t>tran-6</w:t>
            </w:r>
          </w:p>
        </w:tc>
        <w:tc>
          <w:tcPr>
            <w:tcW w:w="0" w:type="auto"/>
            <w:noWrap/>
            <w:hideMark/>
          </w:tcPr>
          <w:p w:rsidR="00115B18" w:rsidRPr="00115B18" w:rsidRDefault="00115B18" w:rsidP="00115B18">
            <w:pPr>
              <w:jc w:val="right"/>
              <w:rPr>
                <w:rFonts w:ascii="Calibri" w:eastAsia="Times New Roman" w:hAnsi="Calibri" w:cs="Times New Roman"/>
                <w:color w:val="000000"/>
              </w:rPr>
            </w:pPr>
            <w:r w:rsidRPr="00115B18">
              <w:rPr>
                <w:rFonts w:ascii="Calibri" w:eastAsia="Times New Roman" w:hAnsi="Calibri" w:cs="Times New Roman"/>
                <w:color w:val="000000"/>
              </w:rPr>
              <w:t>$100,000</w:t>
            </w:r>
          </w:p>
        </w:tc>
        <w:tc>
          <w:tcPr>
            <w:tcW w:w="0" w:type="auto"/>
            <w:noWrap/>
            <w:hideMark/>
          </w:tcPr>
          <w:p w:rsidR="00115B18" w:rsidRPr="00115B18" w:rsidRDefault="00115B18" w:rsidP="00115B18">
            <w:pPr>
              <w:jc w:val="right"/>
              <w:rPr>
                <w:rFonts w:ascii="Calibri" w:eastAsia="Times New Roman" w:hAnsi="Calibri" w:cs="Times New Roman"/>
                <w:color w:val="000000"/>
              </w:rPr>
            </w:pPr>
            <w:r w:rsidRPr="00115B18">
              <w:rPr>
                <w:rFonts w:ascii="Calibri" w:eastAsia="Times New Roman" w:hAnsi="Calibri" w:cs="Times New Roman"/>
                <w:color w:val="000000"/>
              </w:rPr>
              <w:t>2006</w:t>
            </w:r>
          </w:p>
        </w:tc>
        <w:tc>
          <w:tcPr>
            <w:tcW w:w="0" w:type="auto"/>
            <w:noWrap/>
            <w:hideMark/>
          </w:tcPr>
          <w:p w:rsidR="00115B18" w:rsidRPr="00115B18" w:rsidRDefault="00115B18" w:rsidP="00115B18">
            <w:pPr>
              <w:jc w:val="right"/>
              <w:rPr>
                <w:rFonts w:ascii="Calibri" w:eastAsia="Times New Roman" w:hAnsi="Calibri" w:cs="Times New Roman"/>
                <w:color w:val="000000"/>
              </w:rPr>
            </w:pPr>
            <w:r w:rsidRPr="00115B18">
              <w:rPr>
                <w:rFonts w:ascii="Calibri" w:eastAsia="Times New Roman" w:hAnsi="Calibri" w:cs="Times New Roman"/>
                <w:color w:val="000000"/>
              </w:rPr>
              <w:t>72</w:t>
            </w:r>
          </w:p>
        </w:tc>
        <w:tc>
          <w:tcPr>
            <w:tcW w:w="0" w:type="auto"/>
            <w:noWrap/>
            <w:hideMark/>
          </w:tcPr>
          <w:p w:rsidR="00115B18" w:rsidRPr="00115B18" w:rsidRDefault="00115B18" w:rsidP="00115B18">
            <w:pPr>
              <w:jc w:val="right"/>
              <w:rPr>
                <w:rFonts w:ascii="Calibri" w:eastAsia="Times New Roman" w:hAnsi="Calibri" w:cs="Times New Roman"/>
                <w:color w:val="000000"/>
              </w:rPr>
            </w:pPr>
            <w:r w:rsidRPr="00115B18">
              <w:rPr>
                <w:rFonts w:ascii="Calibri" w:eastAsia="Times New Roman" w:hAnsi="Calibri" w:cs="Times New Roman"/>
                <w:color w:val="000000"/>
              </w:rPr>
              <w:t>72</w:t>
            </w:r>
          </w:p>
        </w:tc>
      </w:tr>
      <w:tr w:rsidR="00115B18" w:rsidRPr="00115B18" w:rsidTr="00B94CEE">
        <w:trPr>
          <w:trHeight w:val="300"/>
        </w:trPr>
        <w:tc>
          <w:tcPr>
            <w:tcW w:w="0" w:type="auto"/>
            <w:noWrap/>
            <w:hideMark/>
          </w:tcPr>
          <w:p w:rsidR="00115B18" w:rsidRPr="00115B18" w:rsidRDefault="00115B18" w:rsidP="00115B18">
            <w:pPr>
              <w:rPr>
                <w:rFonts w:ascii="Calibri" w:eastAsia="Times New Roman" w:hAnsi="Calibri" w:cs="Times New Roman"/>
                <w:color w:val="000000"/>
              </w:rPr>
            </w:pPr>
            <w:r w:rsidRPr="00115B18">
              <w:rPr>
                <w:rFonts w:ascii="Calibri" w:eastAsia="Times New Roman" w:hAnsi="Calibri" w:cs="Times New Roman"/>
                <w:color w:val="000000"/>
              </w:rPr>
              <w:t>1</w:t>
            </w:r>
          </w:p>
        </w:tc>
        <w:tc>
          <w:tcPr>
            <w:tcW w:w="0" w:type="auto"/>
            <w:noWrap/>
            <w:hideMark/>
          </w:tcPr>
          <w:p w:rsidR="00115B18" w:rsidRPr="00115B18" w:rsidRDefault="00115B18" w:rsidP="00115B18">
            <w:pPr>
              <w:rPr>
                <w:rFonts w:ascii="Calibri" w:eastAsia="Times New Roman" w:hAnsi="Calibri" w:cs="Times New Roman"/>
                <w:color w:val="000000"/>
              </w:rPr>
            </w:pPr>
            <w:r w:rsidRPr="00115B18">
              <w:rPr>
                <w:rFonts w:ascii="Calibri" w:eastAsia="Times New Roman" w:hAnsi="Calibri" w:cs="Times New Roman"/>
                <w:color w:val="000000"/>
              </w:rPr>
              <w:t>tran-6</w:t>
            </w:r>
          </w:p>
        </w:tc>
        <w:tc>
          <w:tcPr>
            <w:tcW w:w="0" w:type="auto"/>
            <w:noWrap/>
            <w:hideMark/>
          </w:tcPr>
          <w:p w:rsidR="00115B18" w:rsidRPr="00115B18" w:rsidRDefault="00115B18" w:rsidP="00115B18">
            <w:pPr>
              <w:jc w:val="right"/>
              <w:rPr>
                <w:rFonts w:ascii="Calibri" w:eastAsia="Times New Roman" w:hAnsi="Calibri" w:cs="Times New Roman"/>
                <w:color w:val="000000"/>
              </w:rPr>
            </w:pPr>
            <w:r w:rsidRPr="00115B18">
              <w:rPr>
                <w:rFonts w:ascii="Calibri" w:eastAsia="Times New Roman" w:hAnsi="Calibri" w:cs="Times New Roman"/>
                <w:color w:val="000000"/>
              </w:rPr>
              <w:t>$100,000</w:t>
            </w:r>
          </w:p>
        </w:tc>
        <w:tc>
          <w:tcPr>
            <w:tcW w:w="0" w:type="auto"/>
            <w:noWrap/>
            <w:hideMark/>
          </w:tcPr>
          <w:p w:rsidR="00115B18" w:rsidRPr="00115B18" w:rsidRDefault="00115B18" w:rsidP="00115B18">
            <w:pPr>
              <w:jc w:val="right"/>
              <w:rPr>
                <w:rFonts w:ascii="Calibri" w:eastAsia="Times New Roman" w:hAnsi="Calibri" w:cs="Times New Roman"/>
                <w:color w:val="000000"/>
              </w:rPr>
            </w:pPr>
            <w:r w:rsidRPr="00115B18">
              <w:rPr>
                <w:rFonts w:ascii="Calibri" w:eastAsia="Times New Roman" w:hAnsi="Calibri" w:cs="Times New Roman"/>
                <w:color w:val="000000"/>
              </w:rPr>
              <w:t>2007</w:t>
            </w:r>
          </w:p>
        </w:tc>
        <w:tc>
          <w:tcPr>
            <w:tcW w:w="0" w:type="auto"/>
            <w:noWrap/>
            <w:hideMark/>
          </w:tcPr>
          <w:p w:rsidR="00115B18" w:rsidRPr="00115B18" w:rsidRDefault="00115B18" w:rsidP="00115B18">
            <w:pPr>
              <w:jc w:val="right"/>
              <w:rPr>
                <w:rFonts w:ascii="Calibri" w:eastAsia="Times New Roman" w:hAnsi="Calibri" w:cs="Times New Roman"/>
                <w:color w:val="000000"/>
              </w:rPr>
            </w:pPr>
            <w:r w:rsidRPr="00115B18">
              <w:rPr>
                <w:rFonts w:ascii="Calibri" w:eastAsia="Times New Roman" w:hAnsi="Calibri" w:cs="Times New Roman"/>
                <w:color w:val="000000"/>
              </w:rPr>
              <w:t>72</w:t>
            </w:r>
          </w:p>
        </w:tc>
        <w:tc>
          <w:tcPr>
            <w:tcW w:w="0" w:type="auto"/>
            <w:noWrap/>
            <w:hideMark/>
          </w:tcPr>
          <w:p w:rsidR="00115B18" w:rsidRPr="00115B18" w:rsidRDefault="00115B18" w:rsidP="00115B18">
            <w:pPr>
              <w:jc w:val="right"/>
              <w:rPr>
                <w:rFonts w:ascii="Calibri" w:eastAsia="Times New Roman" w:hAnsi="Calibri" w:cs="Times New Roman"/>
                <w:color w:val="000000"/>
              </w:rPr>
            </w:pPr>
            <w:r w:rsidRPr="00115B18">
              <w:rPr>
                <w:rFonts w:ascii="Calibri" w:eastAsia="Times New Roman" w:hAnsi="Calibri" w:cs="Times New Roman"/>
                <w:color w:val="000000"/>
              </w:rPr>
              <w:t>72</w:t>
            </w:r>
          </w:p>
        </w:tc>
      </w:tr>
      <w:tr w:rsidR="00115B18" w:rsidRPr="00115B18" w:rsidTr="00B94CEE">
        <w:trPr>
          <w:trHeight w:val="300"/>
        </w:trPr>
        <w:tc>
          <w:tcPr>
            <w:tcW w:w="0" w:type="auto"/>
            <w:noWrap/>
            <w:hideMark/>
          </w:tcPr>
          <w:p w:rsidR="00115B18" w:rsidRPr="00115B18" w:rsidRDefault="00115B18" w:rsidP="00115B18">
            <w:pPr>
              <w:rPr>
                <w:rFonts w:ascii="Calibri" w:eastAsia="Times New Roman" w:hAnsi="Calibri" w:cs="Times New Roman"/>
                <w:color w:val="000000"/>
              </w:rPr>
            </w:pPr>
            <w:r w:rsidRPr="00115B18">
              <w:rPr>
                <w:rFonts w:ascii="Calibri" w:eastAsia="Times New Roman" w:hAnsi="Calibri" w:cs="Times New Roman"/>
                <w:color w:val="000000"/>
              </w:rPr>
              <w:t>1</w:t>
            </w:r>
          </w:p>
        </w:tc>
        <w:tc>
          <w:tcPr>
            <w:tcW w:w="0" w:type="auto"/>
            <w:noWrap/>
            <w:hideMark/>
          </w:tcPr>
          <w:p w:rsidR="00115B18" w:rsidRPr="00115B18" w:rsidRDefault="00115B18" w:rsidP="00115B18">
            <w:pPr>
              <w:rPr>
                <w:rFonts w:ascii="Calibri" w:eastAsia="Times New Roman" w:hAnsi="Calibri" w:cs="Times New Roman"/>
                <w:color w:val="000000"/>
              </w:rPr>
            </w:pPr>
            <w:r w:rsidRPr="00115B18">
              <w:rPr>
                <w:rFonts w:ascii="Calibri" w:eastAsia="Times New Roman" w:hAnsi="Calibri" w:cs="Times New Roman"/>
                <w:color w:val="000000"/>
              </w:rPr>
              <w:t>tran-6</w:t>
            </w:r>
          </w:p>
        </w:tc>
        <w:tc>
          <w:tcPr>
            <w:tcW w:w="0" w:type="auto"/>
            <w:noWrap/>
            <w:hideMark/>
          </w:tcPr>
          <w:p w:rsidR="00115B18" w:rsidRPr="00115B18" w:rsidRDefault="00115B18" w:rsidP="00115B18">
            <w:pPr>
              <w:jc w:val="right"/>
              <w:rPr>
                <w:rFonts w:ascii="Calibri" w:eastAsia="Times New Roman" w:hAnsi="Calibri" w:cs="Times New Roman"/>
                <w:color w:val="000000"/>
              </w:rPr>
            </w:pPr>
            <w:r w:rsidRPr="00115B18">
              <w:rPr>
                <w:rFonts w:ascii="Calibri" w:eastAsia="Times New Roman" w:hAnsi="Calibri" w:cs="Times New Roman"/>
                <w:color w:val="000000"/>
              </w:rPr>
              <w:t>$100,000</w:t>
            </w:r>
          </w:p>
        </w:tc>
        <w:tc>
          <w:tcPr>
            <w:tcW w:w="0" w:type="auto"/>
            <w:noWrap/>
            <w:hideMark/>
          </w:tcPr>
          <w:p w:rsidR="00115B18" w:rsidRPr="00115B18" w:rsidRDefault="00115B18" w:rsidP="00115B18">
            <w:pPr>
              <w:jc w:val="right"/>
              <w:rPr>
                <w:rFonts w:ascii="Calibri" w:eastAsia="Times New Roman" w:hAnsi="Calibri" w:cs="Times New Roman"/>
                <w:color w:val="000000"/>
              </w:rPr>
            </w:pPr>
            <w:r w:rsidRPr="00115B18">
              <w:rPr>
                <w:rFonts w:ascii="Calibri" w:eastAsia="Times New Roman" w:hAnsi="Calibri" w:cs="Times New Roman"/>
                <w:color w:val="000000"/>
              </w:rPr>
              <w:t>2008</w:t>
            </w:r>
          </w:p>
        </w:tc>
        <w:tc>
          <w:tcPr>
            <w:tcW w:w="0" w:type="auto"/>
            <w:noWrap/>
            <w:hideMark/>
          </w:tcPr>
          <w:p w:rsidR="00115B18" w:rsidRPr="00115B18" w:rsidRDefault="00115B18" w:rsidP="00115B18">
            <w:pPr>
              <w:jc w:val="right"/>
              <w:rPr>
                <w:rFonts w:ascii="Calibri" w:eastAsia="Times New Roman" w:hAnsi="Calibri" w:cs="Times New Roman"/>
                <w:color w:val="000000"/>
                <w:highlight w:val="yellow"/>
              </w:rPr>
            </w:pPr>
            <w:r w:rsidRPr="00115B18">
              <w:rPr>
                <w:rFonts w:ascii="Calibri" w:eastAsia="Times New Roman" w:hAnsi="Calibri" w:cs="Times New Roman"/>
                <w:color w:val="000000"/>
                <w:highlight w:val="yellow"/>
              </w:rPr>
              <w:t>89</w:t>
            </w:r>
          </w:p>
        </w:tc>
        <w:tc>
          <w:tcPr>
            <w:tcW w:w="0" w:type="auto"/>
            <w:noWrap/>
            <w:hideMark/>
          </w:tcPr>
          <w:p w:rsidR="00115B18" w:rsidRPr="00115B18" w:rsidRDefault="00115B18" w:rsidP="00115B18">
            <w:pPr>
              <w:jc w:val="right"/>
              <w:rPr>
                <w:rFonts w:ascii="Calibri" w:eastAsia="Times New Roman" w:hAnsi="Calibri" w:cs="Times New Roman"/>
                <w:color w:val="000000"/>
                <w:highlight w:val="yellow"/>
              </w:rPr>
            </w:pPr>
            <w:r w:rsidRPr="00115B18">
              <w:rPr>
                <w:rFonts w:ascii="Calibri" w:eastAsia="Times New Roman" w:hAnsi="Calibri" w:cs="Times New Roman"/>
                <w:color w:val="000000"/>
                <w:highlight w:val="yellow"/>
              </w:rPr>
              <w:t>72</w:t>
            </w:r>
          </w:p>
        </w:tc>
      </w:tr>
      <w:tr w:rsidR="00115B18" w:rsidRPr="00115B18" w:rsidTr="00B94CEE">
        <w:trPr>
          <w:trHeight w:val="300"/>
        </w:trPr>
        <w:tc>
          <w:tcPr>
            <w:tcW w:w="0" w:type="auto"/>
            <w:noWrap/>
            <w:hideMark/>
          </w:tcPr>
          <w:p w:rsidR="00115B18" w:rsidRPr="00115B18" w:rsidRDefault="00115B18" w:rsidP="00115B18">
            <w:pPr>
              <w:rPr>
                <w:rFonts w:ascii="Calibri" w:eastAsia="Times New Roman" w:hAnsi="Calibri" w:cs="Times New Roman"/>
                <w:color w:val="000000"/>
              </w:rPr>
            </w:pPr>
            <w:r w:rsidRPr="00115B18">
              <w:rPr>
                <w:rFonts w:ascii="Calibri" w:eastAsia="Times New Roman" w:hAnsi="Calibri" w:cs="Times New Roman"/>
                <w:color w:val="000000"/>
              </w:rPr>
              <w:t>1</w:t>
            </w:r>
          </w:p>
        </w:tc>
        <w:tc>
          <w:tcPr>
            <w:tcW w:w="0" w:type="auto"/>
            <w:noWrap/>
            <w:hideMark/>
          </w:tcPr>
          <w:p w:rsidR="00115B18" w:rsidRPr="00115B18" w:rsidRDefault="00115B18" w:rsidP="00115B18">
            <w:pPr>
              <w:rPr>
                <w:rFonts w:ascii="Calibri" w:eastAsia="Times New Roman" w:hAnsi="Calibri" w:cs="Times New Roman"/>
                <w:color w:val="000000"/>
              </w:rPr>
            </w:pPr>
            <w:r w:rsidRPr="00115B18">
              <w:rPr>
                <w:rFonts w:ascii="Calibri" w:eastAsia="Times New Roman" w:hAnsi="Calibri" w:cs="Times New Roman"/>
                <w:color w:val="000000"/>
              </w:rPr>
              <w:t>tran-6</w:t>
            </w:r>
          </w:p>
        </w:tc>
        <w:tc>
          <w:tcPr>
            <w:tcW w:w="0" w:type="auto"/>
            <w:noWrap/>
            <w:hideMark/>
          </w:tcPr>
          <w:p w:rsidR="00115B18" w:rsidRPr="00115B18" w:rsidRDefault="00115B18" w:rsidP="00115B18">
            <w:pPr>
              <w:jc w:val="right"/>
              <w:rPr>
                <w:rFonts w:ascii="Calibri" w:eastAsia="Times New Roman" w:hAnsi="Calibri" w:cs="Times New Roman"/>
                <w:color w:val="000000"/>
              </w:rPr>
            </w:pPr>
            <w:r w:rsidRPr="00115B18">
              <w:rPr>
                <w:rFonts w:ascii="Calibri" w:eastAsia="Times New Roman" w:hAnsi="Calibri" w:cs="Times New Roman"/>
                <w:color w:val="000000"/>
              </w:rPr>
              <w:t>$100,000</w:t>
            </w:r>
          </w:p>
        </w:tc>
        <w:tc>
          <w:tcPr>
            <w:tcW w:w="0" w:type="auto"/>
            <w:noWrap/>
            <w:hideMark/>
          </w:tcPr>
          <w:p w:rsidR="00115B18" w:rsidRPr="00115B18" w:rsidRDefault="00115B18" w:rsidP="00115B18">
            <w:pPr>
              <w:jc w:val="right"/>
              <w:rPr>
                <w:rFonts w:ascii="Calibri" w:eastAsia="Times New Roman" w:hAnsi="Calibri" w:cs="Times New Roman"/>
                <w:color w:val="000000"/>
              </w:rPr>
            </w:pPr>
            <w:r w:rsidRPr="00115B18">
              <w:rPr>
                <w:rFonts w:ascii="Calibri" w:eastAsia="Times New Roman" w:hAnsi="Calibri" w:cs="Times New Roman"/>
                <w:color w:val="000000"/>
              </w:rPr>
              <w:t>2009</w:t>
            </w:r>
          </w:p>
        </w:tc>
        <w:tc>
          <w:tcPr>
            <w:tcW w:w="0" w:type="auto"/>
            <w:noWrap/>
            <w:hideMark/>
          </w:tcPr>
          <w:p w:rsidR="00115B18" w:rsidRPr="00115B18" w:rsidRDefault="00115B18" w:rsidP="00115B18">
            <w:pPr>
              <w:jc w:val="right"/>
              <w:rPr>
                <w:rFonts w:ascii="Calibri" w:eastAsia="Times New Roman" w:hAnsi="Calibri" w:cs="Times New Roman"/>
                <w:color w:val="000000"/>
              </w:rPr>
            </w:pPr>
            <w:r w:rsidRPr="00115B18">
              <w:rPr>
                <w:rFonts w:ascii="Calibri" w:eastAsia="Times New Roman" w:hAnsi="Calibri" w:cs="Times New Roman"/>
                <w:color w:val="000000"/>
              </w:rPr>
              <w:t>72</w:t>
            </w:r>
          </w:p>
        </w:tc>
        <w:tc>
          <w:tcPr>
            <w:tcW w:w="0" w:type="auto"/>
            <w:noWrap/>
            <w:hideMark/>
          </w:tcPr>
          <w:p w:rsidR="00115B18" w:rsidRPr="00115B18" w:rsidRDefault="00115B18" w:rsidP="00115B18">
            <w:pPr>
              <w:jc w:val="right"/>
              <w:rPr>
                <w:rFonts w:ascii="Calibri" w:eastAsia="Times New Roman" w:hAnsi="Calibri" w:cs="Times New Roman"/>
                <w:color w:val="000000"/>
              </w:rPr>
            </w:pPr>
            <w:r w:rsidRPr="00115B18">
              <w:rPr>
                <w:rFonts w:ascii="Calibri" w:eastAsia="Times New Roman" w:hAnsi="Calibri" w:cs="Times New Roman"/>
                <w:color w:val="000000"/>
              </w:rPr>
              <w:t>72</w:t>
            </w:r>
          </w:p>
        </w:tc>
      </w:tr>
      <w:tr w:rsidR="00115B18" w:rsidRPr="00115B18" w:rsidTr="00B94CEE">
        <w:trPr>
          <w:trHeight w:val="300"/>
        </w:trPr>
        <w:tc>
          <w:tcPr>
            <w:tcW w:w="0" w:type="auto"/>
            <w:noWrap/>
            <w:hideMark/>
          </w:tcPr>
          <w:p w:rsidR="00115B18" w:rsidRPr="00115B18" w:rsidRDefault="00115B18" w:rsidP="00115B18">
            <w:pPr>
              <w:rPr>
                <w:rFonts w:ascii="Calibri" w:eastAsia="Times New Roman" w:hAnsi="Calibri" w:cs="Times New Roman"/>
                <w:color w:val="000000"/>
              </w:rPr>
            </w:pPr>
            <w:r w:rsidRPr="00115B18">
              <w:rPr>
                <w:rFonts w:ascii="Calibri" w:eastAsia="Times New Roman" w:hAnsi="Calibri" w:cs="Times New Roman"/>
                <w:color w:val="000000"/>
              </w:rPr>
              <w:t>1</w:t>
            </w:r>
          </w:p>
        </w:tc>
        <w:tc>
          <w:tcPr>
            <w:tcW w:w="0" w:type="auto"/>
            <w:noWrap/>
            <w:hideMark/>
          </w:tcPr>
          <w:p w:rsidR="00115B18" w:rsidRPr="00115B18" w:rsidRDefault="00115B18" w:rsidP="00115B18">
            <w:pPr>
              <w:rPr>
                <w:rFonts w:ascii="Calibri" w:eastAsia="Times New Roman" w:hAnsi="Calibri" w:cs="Times New Roman"/>
                <w:color w:val="000000"/>
              </w:rPr>
            </w:pPr>
            <w:r w:rsidRPr="00115B18">
              <w:rPr>
                <w:rFonts w:ascii="Calibri" w:eastAsia="Times New Roman" w:hAnsi="Calibri" w:cs="Times New Roman"/>
                <w:color w:val="000000"/>
              </w:rPr>
              <w:t>tran-6</w:t>
            </w:r>
          </w:p>
        </w:tc>
        <w:tc>
          <w:tcPr>
            <w:tcW w:w="0" w:type="auto"/>
            <w:noWrap/>
            <w:hideMark/>
          </w:tcPr>
          <w:p w:rsidR="00115B18" w:rsidRPr="00115B18" w:rsidRDefault="00115B18" w:rsidP="00115B18">
            <w:pPr>
              <w:jc w:val="right"/>
              <w:rPr>
                <w:rFonts w:ascii="Calibri" w:eastAsia="Times New Roman" w:hAnsi="Calibri" w:cs="Times New Roman"/>
                <w:color w:val="000000"/>
              </w:rPr>
            </w:pPr>
            <w:r w:rsidRPr="00115B18">
              <w:rPr>
                <w:rFonts w:ascii="Calibri" w:eastAsia="Times New Roman" w:hAnsi="Calibri" w:cs="Times New Roman"/>
                <w:color w:val="000000"/>
              </w:rPr>
              <w:t>$100,000</w:t>
            </w:r>
          </w:p>
        </w:tc>
        <w:tc>
          <w:tcPr>
            <w:tcW w:w="0" w:type="auto"/>
            <w:noWrap/>
            <w:hideMark/>
          </w:tcPr>
          <w:p w:rsidR="00115B18" w:rsidRPr="00115B18" w:rsidRDefault="00115B18" w:rsidP="00115B18">
            <w:pPr>
              <w:jc w:val="right"/>
              <w:rPr>
                <w:rFonts w:ascii="Calibri" w:eastAsia="Times New Roman" w:hAnsi="Calibri" w:cs="Times New Roman"/>
                <w:color w:val="000000"/>
              </w:rPr>
            </w:pPr>
            <w:r w:rsidRPr="00115B18">
              <w:rPr>
                <w:rFonts w:ascii="Calibri" w:eastAsia="Times New Roman" w:hAnsi="Calibri" w:cs="Times New Roman"/>
                <w:color w:val="000000"/>
              </w:rPr>
              <w:t>2010</w:t>
            </w:r>
          </w:p>
        </w:tc>
        <w:tc>
          <w:tcPr>
            <w:tcW w:w="0" w:type="auto"/>
            <w:noWrap/>
            <w:hideMark/>
          </w:tcPr>
          <w:p w:rsidR="00115B18" w:rsidRPr="00115B18" w:rsidRDefault="00115B18" w:rsidP="00115B18">
            <w:pPr>
              <w:jc w:val="right"/>
              <w:rPr>
                <w:rFonts w:ascii="Calibri" w:eastAsia="Times New Roman" w:hAnsi="Calibri" w:cs="Times New Roman"/>
                <w:color w:val="000000"/>
              </w:rPr>
            </w:pPr>
            <w:r w:rsidRPr="00115B18">
              <w:rPr>
                <w:rFonts w:ascii="Calibri" w:eastAsia="Times New Roman" w:hAnsi="Calibri" w:cs="Times New Roman"/>
                <w:color w:val="000000"/>
              </w:rPr>
              <w:t>72</w:t>
            </w:r>
          </w:p>
        </w:tc>
        <w:tc>
          <w:tcPr>
            <w:tcW w:w="0" w:type="auto"/>
            <w:noWrap/>
            <w:hideMark/>
          </w:tcPr>
          <w:p w:rsidR="00115B18" w:rsidRPr="00115B18" w:rsidRDefault="00115B18" w:rsidP="00115B18">
            <w:pPr>
              <w:jc w:val="right"/>
              <w:rPr>
                <w:rFonts w:ascii="Calibri" w:eastAsia="Times New Roman" w:hAnsi="Calibri" w:cs="Times New Roman"/>
                <w:color w:val="000000"/>
              </w:rPr>
            </w:pPr>
            <w:r w:rsidRPr="00115B18">
              <w:rPr>
                <w:rFonts w:ascii="Calibri" w:eastAsia="Times New Roman" w:hAnsi="Calibri" w:cs="Times New Roman"/>
                <w:color w:val="000000"/>
              </w:rPr>
              <w:t>72</w:t>
            </w:r>
          </w:p>
        </w:tc>
      </w:tr>
    </w:tbl>
    <w:p w:rsidR="00A06DE1" w:rsidRDefault="00A06DE1" w:rsidP="00A06DE1">
      <w:pPr>
        <w:pStyle w:val="ListParagraph"/>
        <w:ind w:left="1440"/>
      </w:pPr>
    </w:p>
    <w:p w:rsidR="0099104C" w:rsidRDefault="0099104C" w:rsidP="00A341B0">
      <w:pPr>
        <w:pStyle w:val="Heading2"/>
        <w:numPr>
          <w:ilvl w:val="0"/>
          <w:numId w:val="16"/>
        </w:numPr>
      </w:pPr>
      <w:bookmarkStart w:id="9" w:name="_Toc512591871"/>
      <w:r>
        <w:t xml:space="preserve">P&amp;A#8 </w:t>
      </w:r>
      <w:r w:rsidR="00A341B0">
        <w:t>–</w:t>
      </w:r>
      <w:r w:rsidRPr="0099104C">
        <w:t xml:space="preserve"> </w:t>
      </w:r>
      <w:r w:rsidR="00A341B0">
        <w:t>Unaudited</w:t>
      </w:r>
      <w:r w:rsidR="00F26D38">
        <w:t xml:space="preserve"> </w:t>
      </w:r>
      <w:r w:rsidR="00A341B0">
        <w:t>Dynamic</w:t>
      </w:r>
      <w:r w:rsidR="00A341B0">
        <w:rPr>
          <w:rStyle w:val="FootnoteReference"/>
        </w:rPr>
        <w:footnoteReference w:id="9"/>
      </w:r>
      <w:r w:rsidR="00F26D38">
        <w:t xml:space="preserve"> </w:t>
      </w:r>
      <w:r w:rsidR="009779D8">
        <w:t xml:space="preserve">Numeric </w:t>
      </w:r>
      <w:r w:rsidR="00A341B0">
        <w:t xml:space="preserve">Data: </w:t>
      </w:r>
      <w:r w:rsidRPr="0099104C">
        <w:t>Remove local and g</w:t>
      </w:r>
      <w:r>
        <w:t xml:space="preserve">lobal outliers, then </w:t>
      </w:r>
      <w:r w:rsidR="004B31ED">
        <w:t>replace variables’ values</w:t>
      </w:r>
      <w:r w:rsidR="00A341B0" w:rsidRPr="00A341B0">
        <w:t xml:space="preserve"> with the average</w:t>
      </w:r>
      <w:r w:rsidR="004B31ED">
        <w:t xml:space="preserve">s of all years within </w:t>
      </w:r>
      <w:r w:rsidR="00A341B0" w:rsidRPr="00A341B0">
        <w:t>a unit</w:t>
      </w:r>
      <w:r w:rsidR="00C8674E">
        <w:t xml:space="preserve"> (TLR)</w:t>
      </w:r>
      <w:bookmarkEnd w:id="9"/>
    </w:p>
    <w:p w:rsidR="008E0D87" w:rsidRDefault="008E0D87" w:rsidP="00522D92">
      <w:pPr>
        <w:pStyle w:val="ListParagraph"/>
        <w:ind w:left="1440"/>
      </w:pPr>
    </w:p>
    <w:tbl>
      <w:tblPr>
        <w:tblStyle w:val="TableGrid"/>
        <w:tblW w:w="9630" w:type="dxa"/>
        <w:tblLook w:val="04A0" w:firstRow="1" w:lastRow="0" w:firstColumn="1" w:lastColumn="0" w:noHBand="0" w:noVBand="1"/>
      </w:tblPr>
      <w:tblGrid>
        <w:gridCol w:w="1533"/>
        <w:gridCol w:w="2333"/>
        <w:gridCol w:w="1624"/>
        <w:gridCol w:w="1084"/>
        <w:gridCol w:w="1427"/>
        <w:gridCol w:w="1629"/>
      </w:tblGrid>
      <w:tr w:rsidR="00115B18" w:rsidRPr="00115B18" w:rsidTr="00B94CEE">
        <w:trPr>
          <w:trHeight w:val="300"/>
        </w:trPr>
        <w:tc>
          <w:tcPr>
            <w:tcW w:w="1533" w:type="dxa"/>
            <w:noWrap/>
            <w:hideMark/>
          </w:tcPr>
          <w:p w:rsidR="00115B18" w:rsidRPr="00115B18" w:rsidRDefault="00115B18" w:rsidP="00115B18">
            <w:pPr>
              <w:rPr>
                <w:rFonts w:ascii="Calibri" w:eastAsia="Times New Roman" w:hAnsi="Calibri" w:cs="Times New Roman"/>
                <w:b/>
                <w:bCs/>
                <w:color w:val="000000"/>
              </w:rPr>
            </w:pPr>
            <w:proofErr w:type="spellStart"/>
            <w:r w:rsidRPr="00115B18">
              <w:rPr>
                <w:rFonts w:ascii="Calibri" w:eastAsia="Times New Roman" w:hAnsi="Calibri" w:cs="Times New Roman"/>
                <w:b/>
                <w:bCs/>
                <w:color w:val="000000"/>
              </w:rPr>
              <w:t>organizationid</w:t>
            </w:r>
            <w:proofErr w:type="spellEnd"/>
          </w:p>
        </w:tc>
        <w:tc>
          <w:tcPr>
            <w:tcW w:w="2333" w:type="dxa"/>
            <w:noWrap/>
            <w:hideMark/>
          </w:tcPr>
          <w:p w:rsidR="00115B18" w:rsidRPr="00115B18" w:rsidRDefault="00115B18" w:rsidP="00115B18">
            <w:pPr>
              <w:rPr>
                <w:rFonts w:ascii="Calibri" w:eastAsia="Times New Roman" w:hAnsi="Calibri" w:cs="Times New Roman"/>
                <w:b/>
                <w:bCs/>
                <w:color w:val="000000"/>
              </w:rPr>
            </w:pPr>
            <w:proofErr w:type="spellStart"/>
            <w:r w:rsidRPr="00115B18">
              <w:rPr>
                <w:rFonts w:ascii="Calibri" w:eastAsia="Times New Roman" w:hAnsi="Calibri" w:cs="Times New Roman"/>
                <w:b/>
                <w:bCs/>
                <w:color w:val="000000"/>
              </w:rPr>
              <w:t>originatortransactionid</w:t>
            </w:r>
            <w:proofErr w:type="spellEnd"/>
          </w:p>
        </w:tc>
        <w:tc>
          <w:tcPr>
            <w:tcW w:w="1624" w:type="dxa"/>
            <w:noWrap/>
            <w:hideMark/>
          </w:tcPr>
          <w:p w:rsidR="00115B18" w:rsidRPr="00115B18" w:rsidRDefault="00115B18" w:rsidP="00115B18">
            <w:pPr>
              <w:rPr>
                <w:rFonts w:ascii="Calibri" w:eastAsia="Times New Roman" w:hAnsi="Calibri" w:cs="Times New Roman"/>
                <w:b/>
                <w:bCs/>
                <w:color w:val="000000"/>
              </w:rPr>
            </w:pPr>
            <w:proofErr w:type="spellStart"/>
            <w:r w:rsidRPr="00115B18">
              <w:rPr>
                <w:rFonts w:ascii="Calibri" w:eastAsia="Times New Roman" w:hAnsi="Calibri" w:cs="Times New Roman"/>
                <w:b/>
                <w:bCs/>
                <w:color w:val="000000"/>
              </w:rPr>
              <w:t>originalamount</w:t>
            </w:r>
            <w:proofErr w:type="spellEnd"/>
          </w:p>
        </w:tc>
        <w:tc>
          <w:tcPr>
            <w:tcW w:w="1084" w:type="dxa"/>
            <w:noWrap/>
            <w:hideMark/>
          </w:tcPr>
          <w:p w:rsidR="00115B18" w:rsidRPr="00115B18" w:rsidRDefault="00115B18" w:rsidP="00115B18">
            <w:pPr>
              <w:rPr>
                <w:rFonts w:ascii="Calibri" w:eastAsia="Times New Roman" w:hAnsi="Calibri" w:cs="Times New Roman"/>
                <w:b/>
                <w:bCs/>
                <w:color w:val="000000"/>
              </w:rPr>
            </w:pPr>
            <w:proofErr w:type="spellStart"/>
            <w:r w:rsidRPr="00115B18">
              <w:rPr>
                <w:rFonts w:ascii="Calibri" w:eastAsia="Times New Roman" w:hAnsi="Calibri" w:cs="Times New Roman"/>
                <w:b/>
                <w:bCs/>
                <w:color w:val="000000"/>
              </w:rPr>
              <w:t>fiscalyear</w:t>
            </w:r>
            <w:proofErr w:type="spellEnd"/>
          </w:p>
        </w:tc>
        <w:tc>
          <w:tcPr>
            <w:tcW w:w="1427" w:type="dxa"/>
            <w:noWrap/>
            <w:hideMark/>
          </w:tcPr>
          <w:p w:rsidR="00115B18" w:rsidRPr="00115B18" w:rsidRDefault="00115B18" w:rsidP="00115B18">
            <w:pPr>
              <w:rPr>
                <w:rFonts w:ascii="Calibri" w:eastAsia="Times New Roman" w:hAnsi="Calibri" w:cs="Times New Roman"/>
                <w:b/>
                <w:bCs/>
                <w:color w:val="000000"/>
              </w:rPr>
            </w:pPr>
            <w:proofErr w:type="spellStart"/>
            <w:r w:rsidRPr="00115B18">
              <w:rPr>
                <w:rFonts w:ascii="Calibri" w:eastAsia="Times New Roman" w:hAnsi="Calibri" w:cs="Times New Roman"/>
                <w:b/>
                <w:bCs/>
                <w:color w:val="000000"/>
              </w:rPr>
              <w:t>fteinbusiness</w:t>
            </w:r>
            <w:proofErr w:type="spellEnd"/>
          </w:p>
        </w:tc>
        <w:tc>
          <w:tcPr>
            <w:tcW w:w="1629" w:type="dxa"/>
            <w:noWrap/>
            <w:hideMark/>
          </w:tcPr>
          <w:p w:rsidR="00115B18" w:rsidRPr="00115B18" w:rsidRDefault="00115B18" w:rsidP="00115B18">
            <w:pPr>
              <w:rPr>
                <w:rFonts w:ascii="Calibri" w:eastAsia="Times New Roman" w:hAnsi="Calibri" w:cs="Times New Roman"/>
                <w:b/>
                <w:bCs/>
                <w:color w:val="000000"/>
              </w:rPr>
            </w:pPr>
            <w:proofErr w:type="spellStart"/>
            <w:r w:rsidRPr="00115B18">
              <w:rPr>
                <w:rFonts w:ascii="Calibri" w:eastAsia="Times New Roman" w:hAnsi="Calibri" w:cs="Times New Roman"/>
                <w:b/>
                <w:bCs/>
                <w:color w:val="000000"/>
              </w:rPr>
              <w:t>fteinbusiness_c</w:t>
            </w:r>
            <w:proofErr w:type="spellEnd"/>
          </w:p>
        </w:tc>
      </w:tr>
      <w:tr w:rsidR="00115B18" w:rsidRPr="00115B18" w:rsidTr="00B94CEE">
        <w:trPr>
          <w:trHeight w:val="300"/>
        </w:trPr>
        <w:tc>
          <w:tcPr>
            <w:tcW w:w="1533" w:type="dxa"/>
            <w:noWrap/>
            <w:hideMark/>
          </w:tcPr>
          <w:p w:rsidR="00115B18" w:rsidRPr="00115B18" w:rsidRDefault="00115B18" w:rsidP="00115B18">
            <w:pPr>
              <w:rPr>
                <w:rFonts w:ascii="Calibri" w:eastAsia="Times New Roman" w:hAnsi="Calibri" w:cs="Times New Roman"/>
                <w:color w:val="000000"/>
              </w:rPr>
            </w:pPr>
            <w:r w:rsidRPr="00115B18">
              <w:rPr>
                <w:rFonts w:ascii="Calibri" w:eastAsia="Times New Roman" w:hAnsi="Calibri" w:cs="Times New Roman"/>
                <w:color w:val="000000"/>
              </w:rPr>
              <w:t>1</w:t>
            </w:r>
          </w:p>
        </w:tc>
        <w:tc>
          <w:tcPr>
            <w:tcW w:w="2333" w:type="dxa"/>
            <w:noWrap/>
            <w:hideMark/>
          </w:tcPr>
          <w:p w:rsidR="00115B18" w:rsidRPr="00115B18" w:rsidRDefault="00115B18" w:rsidP="00115B18">
            <w:pPr>
              <w:rPr>
                <w:rFonts w:ascii="Calibri" w:eastAsia="Times New Roman" w:hAnsi="Calibri" w:cs="Times New Roman"/>
                <w:color w:val="000000"/>
              </w:rPr>
            </w:pPr>
            <w:r w:rsidRPr="00115B18">
              <w:rPr>
                <w:rFonts w:ascii="Calibri" w:eastAsia="Times New Roman" w:hAnsi="Calibri" w:cs="Times New Roman"/>
                <w:color w:val="000000"/>
              </w:rPr>
              <w:t>9428</w:t>
            </w:r>
          </w:p>
        </w:tc>
        <w:tc>
          <w:tcPr>
            <w:tcW w:w="1624" w:type="dxa"/>
            <w:noWrap/>
            <w:hideMark/>
          </w:tcPr>
          <w:p w:rsidR="00115B18" w:rsidRPr="00115B18" w:rsidRDefault="00115B18" w:rsidP="00115B18">
            <w:pPr>
              <w:jc w:val="right"/>
              <w:rPr>
                <w:rFonts w:ascii="Calibri" w:eastAsia="Times New Roman" w:hAnsi="Calibri" w:cs="Times New Roman"/>
                <w:color w:val="000000"/>
              </w:rPr>
            </w:pPr>
            <w:r w:rsidRPr="00115B18">
              <w:rPr>
                <w:rFonts w:ascii="Calibri" w:eastAsia="Times New Roman" w:hAnsi="Calibri" w:cs="Times New Roman"/>
                <w:color w:val="000000"/>
              </w:rPr>
              <w:t>$5,820</w:t>
            </w:r>
          </w:p>
        </w:tc>
        <w:tc>
          <w:tcPr>
            <w:tcW w:w="1084" w:type="dxa"/>
            <w:noWrap/>
            <w:hideMark/>
          </w:tcPr>
          <w:p w:rsidR="00115B18" w:rsidRPr="00115B18" w:rsidRDefault="00115B18" w:rsidP="00115B18">
            <w:pPr>
              <w:jc w:val="right"/>
              <w:rPr>
                <w:rFonts w:ascii="Calibri" w:eastAsia="Times New Roman" w:hAnsi="Calibri" w:cs="Times New Roman"/>
                <w:color w:val="000000"/>
              </w:rPr>
            </w:pPr>
            <w:r w:rsidRPr="00115B18">
              <w:rPr>
                <w:rFonts w:ascii="Calibri" w:eastAsia="Times New Roman" w:hAnsi="Calibri" w:cs="Times New Roman"/>
                <w:color w:val="000000"/>
              </w:rPr>
              <w:t>2008</w:t>
            </w:r>
          </w:p>
        </w:tc>
        <w:tc>
          <w:tcPr>
            <w:tcW w:w="1427" w:type="dxa"/>
            <w:noWrap/>
            <w:hideMark/>
          </w:tcPr>
          <w:p w:rsidR="00115B18" w:rsidRPr="00115B18" w:rsidRDefault="00115B18" w:rsidP="00115B18">
            <w:pPr>
              <w:jc w:val="right"/>
              <w:rPr>
                <w:rFonts w:ascii="Calibri" w:eastAsia="Times New Roman" w:hAnsi="Calibri" w:cs="Times New Roman"/>
                <w:color w:val="000000"/>
                <w:highlight w:val="yellow"/>
              </w:rPr>
            </w:pPr>
            <w:r w:rsidRPr="00115B18">
              <w:rPr>
                <w:rFonts w:ascii="Calibri" w:eastAsia="Times New Roman" w:hAnsi="Calibri" w:cs="Times New Roman"/>
                <w:color w:val="000000"/>
                <w:highlight w:val="yellow"/>
              </w:rPr>
              <w:t>904</w:t>
            </w:r>
          </w:p>
        </w:tc>
        <w:tc>
          <w:tcPr>
            <w:tcW w:w="1629" w:type="dxa"/>
            <w:noWrap/>
            <w:hideMark/>
          </w:tcPr>
          <w:p w:rsidR="00115B18" w:rsidRPr="00115B18" w:rsidRDefault="00115B18" w:rsidP="00115B18">
            <w:pPr>
              <w:jc w:val="right"/>
              <w:rPr>
                <w:rFonts w:ascii="Calibri" w:eastAsia="Times New Roman" w:hAnsi="Calibri" w:cs="Times New Roman"/>
                <w:color w:val="000000"/>
                <w:highlight w:val="yellow"/>
              </w:rPr>
            </w:pPr>
            <w:r w:rsidRPr="00115B18">
              <w:rPr>
                <w:rFonts w:ascii="Calibri" w:eastAsia="Times New Roman" w:hAnsi="Calibri" w:cs="Times New Roman"/>
                <w:color w:val="000000"/>
                <w:highlight w:val="yellow"/>
              </w:rPr>
              <w:t>6</w:t>
            </w:r>
          </w:p>
        </w:tc>
      </w:tr>
      <w:tr w:rsidR="00115B18" w:rsidRPr="00115B18" w:rsidTr="00B94CEE">
        <w:trPr>
          <w:trHeight w:val="300"/>
        </w:trPr>
        <w:tc>
          <w:tcPr>
            <w:tcW w:w="1533" w:type="dxa"/>
            <w:noWrap/>
            <w:hideMark/>
          </w:tcPr>
          <w:p w:rsidR="00115B18" w:rsidRPr="00115B18" w:rsidRDefault="00115B18" w:rsidP="00115B18">
            <w:pPr>
              <w:rPr>
                <w:rFonts w:ascii="Calibri" w:eastAsia="Times New Roman" w:hAnsi="Calibri" w:cs="Times New Roman"/>
                <w:color w:val="000000"/>
              </w:rPr>
            </w:pPr>
            <w:r w:rsidRPr="00115B18">
              <w:rPr>
                <w:rFonts w:ascii="Calibri" w:eastAsia="Times New Roman" w:hAnsi="Calibri" w:cs="Times New Roman"/>
                <w:color w:val="000000"/>
              </w:rPr>
              <w:t>1</w:t>
            </w:r>
          </w:p>
        </w:tc>
        <w:tc>
          <w:tcPr>
            <w:tcW w:w="2333" w:type="dxa"/>
            <w:noWrap/>
            <w:hideMark/>
          </w:tcPr>
          <w:p w:rsidR="00115B18" w:rsidRPr="00115B18" w:rsidRDefault="00115B18" w:rsidP="00115B18">
            <w:pPr>
              <w:rPr>
                <w:rFonts w:ascii="Calibri" w:eastAsia="Times New Roman" w:hAnsi="Calibri" w:cs="Times New Roman"/>
                <w:color w:val="000000"/>
              </w:rPr>
            </w:pPr>
            <w:r w:rsidRPr="00115B18">
              <w:rPr>
                <w:rFonts w:ascii="Calibri" w:eastAsia="Times New Roman" w:hAnsi="Calibri" w:cs="Times New Roman"/>
                <w:color w:val="000000"/>
              </w:rPr>
              <w:t>9428</w:t>
            </w:r>
          </w:p>
        </w:tc>
        <w:tc>
          <w:tcPr>
            <w:tcW w:w="1624" w:type="dxa"/>
            <w:noWrap/>
            <w:hideMark/>
          </w:tcPr>
          <w:p w:rsidR="00115B18" w:rsidRPr="00115B18" w:rsidRDefault="00115B18" w:rsidP="00115B18">
            <w:pPr>
              <w:jc w:val="right"/>
              <w:rPr>
                <w:rFonts w:ascii="Calibri" w:eastAsia="Times New Roman" w:hAnsi="Calibri" w:cs="Times New Roman"/>
                <w:color w:val="000000"/>
              </w:rPr>
            </w:pPr>
            <w:r w:rsidRPr="00115B18">
              <w:rPr>
                <w:rFonts w:ascii="Calibri" w:eastAsia="Times New Roman" w:hAnsi="Calibri" w:cs="Times New Roman"/>
                <w:color w:val="000000"/>
              </w:rPr>
              <w:t>$5,820</w:t>
            </w:r>
          </w:p>
        </w:tc>
        <w:tc>
          <w:tcPr>
            <w:tcW w:w="1084" w:type="dxa"/>
            <w:noWrap/>
            <w:hideMark/>
          </w:tcPr>
          <w:p w:rsidR="00115B18" w:rsidRPr="00115B18" w:rsidRDefault="00115B18" w:rsidP="00115B18">
            <w:pPr>
              <w:jc w:val="right"/>
              <w:rPr>
                <w:rFonts w:ascii="Calibri" w:eastAsia="Times New Roman" w:hAnsi="Calibri" w:cs="Times New Roman"/>
                <w:color w:val="000000"/>
              </w:rPr>
            </w:pPr>
            <w:r w:rsidRPr="00115B18">
              <w:rPr>
                <w:rFonts w:ascii="Calibri" w:eastAsia="Times New Roman" w:hAnsi="Calibri" w:cs="Times New Roman"/>
                <w:color w:val="000000"/>
              </w:rPr>
              <w:t>2009</w:t>
            </w:r>
          </w:p>
        </w:tc>
        <w:tc>
          <w:tcPr>
            <w:tcW w:w="1427" w:type="dxa"/>
            <w:noWrap/>
            <w:hideMark/>
          </w:tcPr>
          <w:p w:rsidR="00115B18" w:rsidRPr="00115B18" w:rsidRDefault="00115B18" w:rsidP="00115B18">
            <w:pPr>
              <w:jc w:val="right"/>
              <w:rPr>
                <w:rFonts w:ascii="Calibri" w:eastAsia="Times New Roman" w:hAnsi="Calibri" w:cs="Times New Roman"/>
                <w:color w:val="000000"/>
                <w:highlight w:val="yellow"/>
              </w:rPr>
            </w:pPr>
            <w:r w:rsidRPr="00115B18">
              <w:rPr>
                <w:rFonts w:ascii="Calibri" w:eastAsia="Times New Roman" w:hAnsi="Calibri" w:cs="Times New Roman"/>
                <w:color w:val="000000"/>
                <w:highlight w:val="yellow"/>
              </w:rPr>
              <w:t>5</w:t>
            </w:r>
          </w:p>
        </w:tc>
        <w:tc>
          <w:tcPr>
            <w:tcW w:w="1629" w:type="dxa"/>
            <w:noWrap/>
            <w:hideMark/>
          </w:tcPr>
          <w:p w:rsidR="00115B18" w:rsidRPr="00115B18" w:rsidRDefault="00115B18" w:rsidP="00115B18">
            <w:pPr>
              <w:jc w:val="right"/>
              <w:rPr>
                <w:rFonts w:ascii="Calibri" w:eastAsia="Times New Roman" w:hAnsi="Calibri" w:cs="Times New Roman"/>
                <w:color w:val="000000"/>
                <w:highlight w:val="yellow"/>
              </w:rPr>
            </w:pPr>
            <w:r w:rsidRPr="00115B18">
              <w:rPr>
                <w:rFonts w:ascii="Calibri" w:eastAsia="Times New Roman" w:hAnsi="Calibri" w:cs="Times New Roman"/>
                <w:color w:val="000000"/>
                <w:highlight w:val="yellow"/>
              </w:rPr>
              <w:t>6</w:t>
            </w:r>
          </w:p>
        </w:tc>
      </w:tr>
      <w:tr w:rsidR="00115B18" w:rsidRPr="00115B18" w:rsidTr="00B94CEE">
        <w:trPr>
          <w:trHeight w:val="300"/>
        </w:trPr>
        <w:tc>
          <w:tcPr>
            <w:tcW w:w="1533" w:type="dxa"/>
            <w:noWrap/>
            <w:hideMark/>
          </w:tcPr>
          <w:p w:rsidR="00115B18" w:rsidRPr="00115B18" w:rsidRDefault="00115B18" w:rsidP="00115B18">
            <w:pPr>
              <w:rPr>
                <w:rFonts w:ascii="Calibri" w:eastAsia="Times New Roman" w:hAnsi="Calibri" w:cs="Times New Roman"/>
                <w:color w:val="000000"/>
              </w:rPr>
            </w:pPr>
            <w:r w:rsidRPr="00115B18">
              <w:rPr>
                <w:rFonts w:ascii="Calibri" w:eastAsia="Times New Roman" w:hAnsi="Calibri" w:cs="Times New Roman"/>
                <w:color w:val="000000"/>
              </w:rPr>
              <w:t>1</w:t>
            </w:r>
          </w:p>
        </w:tc>
        <w:tc>
          <w:tcPr>
            <w:tcW w:w="2333" w:type="dxa"/>
            <w:noWrap/>
            <w:hideMark/>
          </w:tcPr>
          <w:p w:rsidR="00115B18" w:rsidRPr="00115B18" w:rsidRDefault="00115B18" w:rsidP="00115B18">
            <w:pPr>
              <w:rPr>
                <w:rFonts w:ascii="Calibri" w:eastAsia="Times New Roman" w:hAnsi="Calibri" w:cs="Times New Roman"/>
                <w:color w:val="000000"/>
              </w:rPr>
            </w:pPr>
            <w:r w:rsidRPr="00115B18">
              <w:rPr>
                <w:rFonts w:ascii="Calibri" w:eastAsia="Times New Roman" w:hAnsi="Calibri" w:cs="Times New Roman"/>
                <w:color w:val="000000"/>
              </w:rPr>
              <w:t>9428</w:t>
            </w:r>
          </w:p>
        </w:tc>
        <w:tc>
          <w:tcPr>
            <w:tcW w:w="1624" w:type="dxa"/>
            <w:noWrap/>
            <w:hideMark/>
          </w:tcPr>
          <w:p w:rsidR="00115B18" w:rsidRPr="00115B18" w:rsidRDefault="00115B18" w:rsidP="00115B18">
            <w:pPr>
              <w:jc w:val="right"/>
              <w:rPr>
                <w:rFonts w:ascii="Calibri" w:eastAsia="Times New Roman" w:hAnsi="Calibri" w:cs="Times New Roman"/>
                <w:color w:val="000000"/>
              </w:rPr>
            </w:pPr>
            <w:r w:rsidRPr="00115B18">
              <w:rPr>
                <w:rFonts w:ascii="Calibri" w:eastAsia="Times New Roman" w:hAnsi="Calibri" w:cs="Times New Roman"/>
                <w:color w:val="000000"/>
              </w:rPr>
              <w:t>$5,820</w:t>
            </w:r>
          </w:p>
        </w:tc>
        <w:tc>
          <w:tcPr>
            <w:tcW w:w="1084" w:type="dxa"/>
            <w:noWrap/>
            <w:hideMark/>
          </w:tcPr>
          <w:p w:rsidR="00115B18" w:rsidRPr="00115B18" w:rsidRDefault="00115B18" w:rsidP="00115B18">
            <w:pPr>
              <w:jc w:val="right"/>
              <w:rPr>
                <w:rFonts w:ascii="Calibri" w:eastAsia="Times New Roman" w:hAnsi="Calibri" w:cs="Times New Roman"/>
                <w:color w:val="000000"/>
              </w:rPr>
            </w:pPr>
            <w:r w:rsidRPr="00115B18">
              <w:rPr>
                <w:rFonts w:ascii="Calibri" w:eastAsia="Times New Roman" w:hAnsi="Calibri" w:cs="Times New Roman"/>
                <w:color w:val="000000"/>
              </w:rPr>
              <w:t>2010</w:t>
            </w:r>
          </w:p>
        </w:tc>
        <w:tc>
          <w:tcPr>
            <w:tcW w:w="1427" w:type="dxa"/>
            <w:noWrap/>
            <w:hideMark/>
          </w:tcPr>
          <w:p w:rsidR="00115B18" w:rsidRPr="00115B18" w:rsidRDefault="00115B18" w:rsidP="00115B18">
            <w:pPr>
              <w:jc w:val="right"/>
              <w:rPr>
                <w:rFonts w:ascii="Calibri" w:eastAsia="Times New Roman" w:hAnsi="Calibri" w:cs="Times New Roman"/>
                <w:color w:val="000000"/>
                <w:highlight w:val="yellow"/>
              </w:rPr>
            </w:pPr>
            <w:r w:rsidRPr="00115B18">
              <w:rPr>
                <w:rFonts w:ascii="Calibri" w:eastAsia="Times New Roman" w:hAnsi="Calibri" w:cs="Times New Roman"/>
                <w:color w:val="000000"/>
                <w:highlight w:val="yellow"/>
              </w:rPr>
              <w:t>7</w:t>
            </w:r>
          </w:p>
        </w:tc>
        <w:tc>
          <w:tcPr>
            <w:tcW w:w="1629" w:type="dxa"/>
            <w:noWrap/>
            <w:hideMark/>
          </w:tcPr>
          <w:p w:rsidR="00115B18" w:rsidRPr="00115B18" w:rsidRDefault="00115B18" w:rsidP="00115B18">
            <w:pPr>
              <w:jc w:val="right"/>
              <w:rPr>
                <w:rFonts w:ascii="Calibri" w:eastAsia="Times New Roman" w:hAnsi="Calibri" w:cs="Times New Roman"/>
                <w:color w:val="000000"/>
                <w:highlight w:val="yellow"/>
              </w:rPr>
            </w:pPr>
            <w:r w:rsidRPr="00115B18">
              <w:rPr>
                <w:rFonts w:ascii="Calibri" w:eastAsia="Times New Roman" w:hAnsi="Calibri" w:cs="Times New Roman"/>
                <w:color w:val="000000"/>
                <w:highlight w:val="yellow"/>
              </w:rPr>
              <w:t>6</w:t>
            </w:r>
          </w:p>
        </w:tc>
      </w:tr>
    </w:tbl>
    <w:p w:rsidR="00522D92" w:rsidRDefault="00522D92" w:rsidP="00522D92">
      <w:pPr>
        <w:pStyle w:val="ListParagraph"/>
        <w:ind w:left="1440"/>
      </w:pPr>
    </w:p>
    <w:p w:rsidR="00C85DB0" w:rsidRDefault="00254526" w:rsidP="00E14F79">
      <w:pPr>
        <w:pStyle w:val="Heading2"/>
        <w:numPr>
          <w:ilvl w:val="0"/>
          <w:numId w:val="16"/>
        </w:numPr>
      </w:pPr>
      <w:bookmarkStart w:id="10" w:name="_Toc512591872"/>
      <w:r>
        <w:t>P&amp;A#9</w:t>
      </w:r>
      <w:r w:rsidR="00763640">
        <w:t xml:space="preserve"> </w:t>
      </w:r>
      <w:r w:rsidR="00916E08">
        <w:t>–</w:t>
      </w:r>
      <w:r w:rsidR="00763640">
        <w:t xml:space="preserve"> </w:t>
      </w:r>
      <w:r w:rsidR="00F26D38">
        <w:t xml:space="preserve">Unaudited Static </w:t>
      </w:r>
      <w:r w:rsidR="009779D8">
        <w:t xml:space="preserve">String </w:t>
      </w:r>
      <w:r w:rsidR="00F26D38">
        <w:t xml:space="preserve">Data: </w:t>
      </w:r>
      <w:r w:rsidR="00916E08">
        <w:t>Choose the most frequent entry</w:t>
      </w:r>
      <w:r w:rsidR="00C8674E">
        <w:t xml:space="preserve"> (TLR)</w:t>
      </w:r>
      <w:bookmarkEnd w:id="10"/>
      <w:r w:rsidR="00916E08">
        <w:t xml:space="preserve"> </w:t>
      </w:r>
    </w:p>
    <w:p w:rsidR="008E0D87" w:rsidRDefault="008E0D87" w:rsidP="00522D92">
      <w:pPr>
        <w:pStyle w:val="ListParagraph"/>
        <w:ind w:left="1440"/>
      </w:pPr>
    </w:p>
    <w:tbl>
      <w:tblPr>
        <w:tblStyle w:val="TableGrid"/>
        <w:tblW w:w="0" w:type="auto"/>
        <w:tblLook w:val="04A0" w:firstRow="1" w:lastRow="0" w:firstColumn="1" w:lastColumn="0" w:noHBand="0" w:noVBand="1"/>
      </w:tblPr>
      <w:tblGrid>
        <w:gridCol w:w="1533"/>
        <w:gridCol w:w="2333"/>
        <w:gridCol w:w="1624"/>
        <w:gridCol w:w="1084"/>
        <w:gridCol w:w="1512"/>
        <w:gridCol w:w="1167"/>
      </w:tblGrid>
      <w:tr w:rsidR="004D30B0" w:rsidRPr="004D30B0" w:rsidTr="00B94CEE">
        <w:trPr>
          <w:trHeight w:val="300"/>
        </w:trPr>
        <w:tc>
          <w:tcPr>
            <w:tcW w:w="0" w:type="auto"/>
            <w:noWrap/>
            <w:hideMark/>
          </w:tcPr>
          <w:p w:rsidR="004D30B0" w:rsidRPr="004D30B0" w:rsidRDefault="004D30B0" w:rsidP="004D30B0">
            <w:pPr>
              <w:rPr>
                <w:rFonts w:ascii="Calibri" w:eastAsia="Times New Roman" w:hAnsi="Calibri" w:cs="Times New Roman"/>
                <w:b/>
                <w:bCs/>
                <w:color w:val="000000"/>
              </w:rPr>
            </w:pPr>
            <w:proofErr w:type="spellStart"/>
            <w:r w:rsidRPr="004D30B0">
              <w:rPr>
                <w:rFonts w:ascii="Calibri" w:eastAsia="Times New Roman" w:hAnsi="Calibri" w:cs="Times New Roman"/>
                <w:b/>
                <w:bCs/>
                <w:color w:val="000000"/>
              </w:rPr>
              <w:t>organizationid</w:t>
            </w:r>
            <w:proofErr w:type="spellEnd"/>
          </w:p>
        </w:tc>
        <w:tc>
          <w:tcPr>
            <w:tcW w:w="0" w:type="auto"/>
            <w:noWrap/>
            <w:hideMark/>
          </w:tcPr>
          <w:p w:rsidR="004D30B0" w:rsidRPr="004D30B0" w:rsidRDefault="004D30B0" w:rsidP="004D30B0">
            <w:pPr>
              <w:rPr>
                <w:rFonts w:ascii="Calibri" w:eastAsia="Times New Roman" w:hAnsi="Calibri" w:cs="Times New Roman"/>
                <w:b/>
                <w:bCs/>
                <w:color w:val="000000"/>
              </w:rPr>
            </w:pPr>
            <w:proofErr w:type="spellStart"/>
            <w:r w:rsidRPr="004D30B0">
              <w:rPr>
                <w:rFonts w:ascii="Calibri" w:eastAsia="Times New Roman" w:hAnsi="Calibri" w:cs="Times New Roman"/>
                <w:b/>
                <w:bCs/>
                <w:color w:val="000000"/>
              </w:rPr>
              <w:t>originatortransactionid</w:t>
            </w:r>
            <w:proofErr w:type="spellEnd"/>
          </w:p>
        </w:tc>
        <w:tc>
          <w:tcPr>
            <w:tcW w:w="0" w:type="auto"/>
            <w:noWrap/>
            <w:hideMark/>
          </w:tcPr>
          <w:p w:rsidR="004D30B0" w:rsidRPr="004D30B0" w:rsidRDefault="004D30B0" w:rsidP="004D30B0">
            <w:pPr>
              <w:rPr>
                <w:rFonts w:ascii="Calibri" w:eastAsia="Times New Roman" w:hAnsi="Calibri" w:cs="Times New Roman"/>
                <w:b/>
                <w:bCs/>
                <w:color w:val="000000"/>
              </w:rPr>
            </w:pPr>
            <w:proofErr w:type="spellStart"/>
            <w:r w:rsidRPr="004D30B0">
              <w:rPr>
                <w:rFonts w:ascii="Calibri" w:eastAsia="Times New Roman" w:hAnsi="Calibri" w:cs="Times New Roman"/>
                <w:b/>
                <w:bCs/>
                <w:color w:val="000000"/>
              </w:rPr>
              <w:t>originalamount</w:t>
            </w:r>
            <w:proofErr w:type="spellEnd"/>
          </w:p>
        </w:tc>
        <w:tc>
          <w:tcPr>
            <w:tcW w:w="0" w:type="auto"/>
            <w:noWrap/>
            <w:hideMark/>
          </w:tcPr>
          <w:p w:rsidR="004D30B0" w:rsidRPr="004D30B0" w:rsidRDefault="004D30B0" w:rsidP="004D30B0">
            <w:pPr>
              <w:rPr>
                <w:rFonts w:ascii="Calibri" w:eastAsia="Times New Roman" w:hAnsi="Calibri" w:cs="Times New Roman"/>
                <w:b/>
                <w:bCs/>
                <w:color w:val="000000"/>
              </w:rPr>
            </w:pPr>
            <w:proofErr w:type="spellStart"/>
            <w:r w:rsidRPr="004D30B0">
              <w:rPr>
                <w:rFonts w:ascii="Calibri" w:eastAsia="Times New Roman" w:hAnsi="Calibri" w:cs="Times New Roman"/>
                <w:b/>
                <w:bCs/>
                <w:color w:val="000000"/>
              </w:rPr>
              <w:t>fiscalyear</w:t>
            </w:r>
            <w:proofErr w:type="spellEnd"/>
          </w:p>
        </w:tc>
        <w:tc>
          <w:tcPr>
            <w:tcW w:w="0" w:type="auto"/>
            <w:noWrap/>
            <w:hideMark/>
          </w:tcPr>
          <w:p w:rsidR="004D30B0" w:rsidRPr="004D30B0" w:rsidRDefault="004D30B0" w:rsidP="004D30B0">
            <w:pPr>
              <w:rPr>
                <w:rFonts w:ascii="Calibri" w:eastAsia="Times New Roman" w:hAnsi="Calibri" w:cs="Times New Roman"/>
                <w:b/>
                <w:bCs/>
                <w:color w:val="000000"/>
              </w:rPr>
            </w:pPr>
            <w:r w:rsidRPr="004D30B0">
              <w:rPr>
                <w:rFonts w:ascii="Calibri" w:eastAsia="Times New Roman" w:hAnsi="Calibri" w:cs="Times New Roman"/>
                <w:b/>
                <w:bCs/>
                <w:color w:val="000000"/>
              </w:rPr>
              <w:t>purpose</w:t>
            </w:r>
          </w:p>
        </w:tc>
        <w:tc>
          <w:tcPr>
            <w:tcW w:w="0" w:type="auto"/>
            <w:noWrap/>
            <w:hideMark/>
          </w:tcPr>
          <w:p w:rsidR="004D30B0" w:rsidRPr="004D30B0" w:rsidRDefault="004D30B0" w:rsidP="004D30B0">
            <w:pPr>
              <w:rPr>
                <w:rFonts w:ascii="Calibri" w:eastAsia="Times New Roman" w:hAnsi="Calibri" w:cs="Times New Roman"/>
                <w:b/>
                <w:bCs/>
                <w:color w:val="000000"/>
              </w:rPr>
            </w:pPr>
            <w:proofErr w:type="spellStart"/>
            <w:r w:rsidRPr="004D30B0">
              <w:rPr>
                <w:rFonts w:ascii="Calibri" w:eastAsia="Times New Roman" w:hAnsi="Calibri" w:cs="Times New Roman"/>
                <w:b/>
                <w:bCs/>
                <w:color w:val="000000"/>
              </w:rPr>
              <w:t>purpose_c</w:t>
            </w:r>
            <w:proofErr w:type="spellEnd"/>
          </w:p>
        </w:tc>
      </w:tr>
      <w:tr w:rsidR="004D30B0" w:rsidRPr="004D30B0" w:rsidTr="00B94CEE">
        <w:trPr>
          <w:trHeight w:val="300"/>
        </w:trPr>
        <w:tc>
          <w:tcPr>
            <w:tcW w:w="0" w:type="auto"/>
            <w:noWrap/>
            <w:hideMark/>
          </w:tcPr>
          <w:p w:rsidR="004D30B0" w:rsidRPr="004D30B0" w:rsidRDefault="004D30B0" w:rsidP="004D30B0">
            <w:pPr>
              <w:rPr>
                <w:rFonts w:ascii="Calibri" w:eastAsia="Times New Roman" w:hAnsi="Calibri" w:cs="Times New Roman"/>
                <w:color w:val="000000"/>
              </w:rPr>
            </w:pPr>
            <w:r w:rsidRPr="004D30B0">
              <w:rPr>
                <w:rFonts w:ascii="Calibri" w:eastAsia="Times New Roman" w:hAnsi="Calibri" w:cs="Times New Roman"/>
                <w:color w:val="000000"/>
              </w:rPr>
              <w:t>1</w:t>
            </w:r>
          </w:p>
        </w:tc>
        <w:tc>
          <w:tcPr>
            <w:tcW w:w="0" w:type="auto"/>
            <w:noWrap/>
            <w:hideMark/>
          </w:tcPr>
          <w:p w:rsidR="004D30B0" w:rsidRPr="004D30B0" w:rsidRDefault="004D30B0" w:rsidP="004D30B0">
            <w:pPr>
              <w:rPr>
                <w:rFonts w:ascii="Calibri" w:eastAsia="Times New Roman" w:hAnsi="Calibri" w:cs="Times New Roman"/>
                <w:color w:val="000000"/>
              </w:rPr>
            </w:pPr>
            <w:r w:rsidRPr="004D30B0">
              <w:rPr>
                <w:rFonts w:ascii="Calibri" w:eastAsia="Times New Roman" w:hAnsi="Calibri" w:cs="Times New Roman"/>
                <w:color w:val="000000"/>
              </w:rPr>
              <w:t>tran-72</w:t>
            </w:r>
          </w:p>
        </w:tc>
        <w:tc>
          <w:tcPr>
            <w:tcW w:w="0" w:type="auto"/>
            <w:noWrap/>
            <w:hideMark/>
          </w:tcPr>
          <w:p w:rsidR="004D30B0" w:rsidRPr="004D30B0" w:rsidRDefault="004D30B0" w:rsidP="004D30B0">
            <w:pPr>
              <w:jc w:val="right"/>
              <w:rPr>
                <w:rFonts w:ascii="Calibri" w:eastAsia="Times New Roman" w:hAnsi="Calibri" w:cs="Times New Roman"/>
                <w:color w:val="000000"/>
              </w:rPr>
            </w:pPr>
            <w:r w:rsidRPr="004D30B0">
              <w:rPr>
                <w:rFonts w:ascii="Calibri" w:eastAsia="Times New Roman" w:hAnsi="Calibri" w:cs="Times New Roman"/>
                <w:color w:val="000000"/>
              </w:rPr>
              <w:t>$45,888</w:t>
            </w:r>
          </w:p>
        </w:tc>
        <w:tc>
          <w:tcPr>
            <w:tcW w:w="0" w:type="auto"/>
            <w:noWrap/>
            <w:hideMark/>
          </w:tcPr>
          <w:p w:rsidR="004D30B0" w:rsidRPr="004D30B0" w:rsidRDefault="004D30B0" w:rsidP="004D30B0">
            <w:pPr>
              <w:jc w:val="right"/>
              <w:rPr>
                <w:rFonts w:ascii="Calibri" w:eastAsia="Times New Roman" w:hAnsi="Calibri" w:cs="Times New Roman"/>
                <w:color w:val="000000"/>
              </w:rPr>
            </w:pPr>
            <w:r w:rsidRPr="004D30B0">
              <w:rPr>
                <w:rFonts w:ascii="Calibri" w:eastAsia="Times New Roman" w:hAnsi="Calibri" w:cs="Times New Roman"/>
                <w:color w:val="000000"/>
              </w:rPr>
              <w:t>2005</w:t>
            </w:r>
          </w:p>
        </w:tc>
        <w:tc>
          <w:tcPr>
            <w:tcW w:w="0" w:type="auto"/>
            <w:noWrap/>
            <w:hideMark/>
          </w:tcPr>
          <w:p w:rsidR="004D30B0" w:rsidRPr="004D30B0" w:rsidRDefault="004D30B0" w:rsidP="004D30B0">
            <w:pPr>
              <w:rPr>
                <w:rFonts w:ascii="Calibri" w:eastAsia="Times New Roman" w:hAnsi="Calibri" w:cs="Times New Roman"/>
                <w:color w:val="000000"/>
                <w:highlight w:val="yellow"/>
              </w:rPr>
            </w:pPr>
            <w:r w:rsidRPr="004D30B0">
              <w:rPr>
                <w:rFonts w:ascii="Calibri" w:eastAsia="Times New Roman" w:hAnsi="Calibri" w:cs="Times New Roman"/>
                <w:color w:val="000000"/>
                <w:highlight w:val="yellow"/>
              </w:rPr>
              <w:t>BUSWORKCAP</w:t>
            </w:r>
          </w:p>
        </w:tc>
        <w:tc>
          <w:tcPr>
            <w:tcW w:w="0" w:type="auto"/>
            <w:noWrap/>
            <w:hideMark/>
          </w:tcPr>
          <w:p w:rsidR="004D30B0" w:rsidRPr="004D30B0" w:rsidRDefault="004D30B0" w:rsidP="004D30B0">
            <w:pPr>
              <w:rPr>
                <w:rFonts w:ascii="Calibri" w:eastAsia="Times New Roman" w:hAnsi="Calibri" w:cs="Times New Roman"/>
                <w:color w:val="000000"/>
                <w:highlight w:val="yellow"/>
              </w:rPr>
            </w:pPr>
            <w:r w:rsidRPr="004D30B0">
              <w:rPr>
                <w:rFonts w:ascii="Calibri" w:eastAsia="Times New Roman" w:hAnsi="Calibri" w:cs="Times New Roman"/>
                <w:color w:val="000000"/>
                <w:highlight w:val="yellow"/>
              </w:rPr>
              <w:t>BUSINESS</w:t>
            </w:r>
          </w:p>
        </w:tc>
      </w:tr>
      <w:tr w:rsidR="004D30B0" w:rsidRPr="004D30B0" w:rsidTr="00B94CEE">
        <w:trPr>
          <w:trHeight w:val="300"/>
        </w:trPr>
        <w:tc>
          <w:tcPr>
            <w:tcW w:w="0" w:type="auto"/>
            <w:noWrap/>
            <w:hideMark/>
          </w:tcPr>
          <w:p w:rsidR="004D30B0" w:rsidRPr="004D30B0" w:rsidRDefault="004D30B0" w:rsidP="004D30B0">
            <w:pPr>
              <w:rPr>
                <w:rFonts w:ascii="Calibri" w:eastAsia="Times New Roman" w:hAnsi="Calibri" w:cs="Times New Roman"/>
                <w:color w:val="000000"/>
              </w:rPr>
            </w:pPr>
            <w:r w:rsidRPr="004D30B0">
              <w:rPr>
                <w:rFonts w:ascii="Calibri" w:eastAsia="Times New Roman" w:hAnsi="Calibri" w:cs="Times New Roman"/>
                <w:color w:val="000000"/>
              </w:rPr>
              <w:t>1</w:t>
            </w:r>
          </w:p>
        </w:tc>
        <w:tc>
          <w:tcPr>
            <w:tcW w:w="0" w:type="auto"/>
            <w:noWrap/>
            <w:hideMark/>
          </w:tcPr>
          <w:p w:rsidR="004D30B0" w:rsidRPr="004D30B0" w:rsidRDefault="004D30B0" w:rsidP="004D30B0">
            <w:pPr>
              <w:rPr>
                <w:rFonts w:ascii="Calibri" w:eastAsia="Times New Roman" w:hAnsi="Calibri" w:cs="Times New Roman"/>
                <w:color w:val="000000"/>
              </w:rPr>
            </w:pPr>
            <w:r w:rsidRPr="004D30B0">
              <w:rPr>
                <w:rFonts w:ascii="Calibri" w:eastAsia="Times New Roman" w:hAnsi="Calibri" w:cs="Times New Roman"/>
                <w:color w:val="000000"/>
              </w:rPr>
              <w:t>tran-72</w:t>
            </w:r>
          </w:p>
        </w:tc>
        <w:tc>
          <w:tcPr>
            <w:tcW w:w="0" w:type="auto"/>
            <w:noWrap/>
            <w:hideMark/>
          </w:tcPr>
          <w:p w:rsidR="004D30B0" w:rsidRPr="004D30B0" w:rsidRDefault="004D30B0" w:rsidP="004D30B0">
            <w:pPr>
              <w:jc w:val="right"/>
              <w:rPr>
                <w:rFonts w:ascii="Calibri" w:eastAsia="Times New Roman" w:hAnsi="Calibri" w:cs="Times New Roman"/>
                <w:color w:val="000000"/>
              </w:rPr>
            </w:pPr>
            <w:r w:rsidRPr="004D30B0">
              <w:rPr>
                <w:rFonts w:ascii="Calibri" w:eastAsia="Times New Roman" w:hAnsi="Calibri" w:cs="Times New Roman"/>
                <w:color w:val="000000"/>
              </w:rPr>
              <w:t>$45,888</w:t>
            </w:r>
          </w:p>
        </w:tc>
        <w:tc>
          <w:tcPr>
            <w:tcW w:w="0" w:type="auto"/>
            <w:noWrap/>
            <w:hideMark/>
          </w:tcPr>
          <w:p w:rsidR="004D30B0" w:rsidRPr="004D30B0" w:rsidRDefault="004D30B0" w:rsidP="004D30B0">
            <w:pPr>
              <w:jc w:val="right"/>
              <w:rPr>
                <w:rFonts w:ascii="Calibri" w:eastAsia="Times New Roman" w:hAnsi="Calibri" w:cs="Times New Roman"/>
                <w:color w:val="000000"/>
              </w:rPr>
            </w:pPr>
            <w:r w:rsidRPr="004D30B0">
              <w:rPr>
                <w:rFonts w:ascii="Calibri" w:eastAsia="Times New Roman" w:hAnsi="Calibri" w:cs="Times New Roman"/>
                <w:color w:val="000000"/>
              </w:rPr>
              <w:t>2006</w:t>
            </w:r>
          </w:p>
        </w:tc>
        <w:tc>
          <w:tcPr>
            <w:tcW w:w="0" w:type="auto"/>
            <w:noWrap/>
            <w:hideMark/>
          </w:tcPr>
          <w:p w:rsidR="004D30B0" w:rsidRPr="004D30B0" w:rsidRDefault="004D30B0" w:rsidP="004D30B0">
            <w:pPr>
              <w:rPr>
                <w:rFonts w:ascii="Calibri" w:eastAsia="Times New Roman" w:hAnsi="Calibri" w:cs="Times New Roman"/>
                <w:color w:val="000000"/>
              </w:rPr>
            </w:pPr>
            <w:r w:rsidRPr="004D30B0">
              <w:rPr>
                <w:rFonts w:ascii="Calibri" w:eastAsia="Times New Roman" w:hAnsi="Calibri" w:cs="Times New Roman"/>
                <w:color w:val="000000"/>
              </w:rPr>
              <w:t>BUSINESS</w:t>
            </w:r>
          </w:p>
        </w:tc>
        <w:tc>
          <w:tcPr>
            <w:tcW w:w="0" w:type="auto"/>
            <w:noWrap/>
            <w:hideMark/>
          </w:tcPr>
          <w:p w:rsidR="004D30B0" w:rsidRPr="004D30B0" w:rsidRDefault="004D30B0" w:rsidP="004D30B0">
            <w:pPr>
              <w:rPr>
                <w:rFonts w:ascii="Calibri" w:eastAsia="Times New Roman" w:hAnsi="Calibri" w:cs="Times New Roman"/>
                <w:color w:val="000000"/>
              </w:rPr>
            </w:pPr>
            <w:r w:rsidRPr="004D30B0">
              <w:rPr>
                <w:rFonts w:ascii="Calibri" w:eastAsia="Times New Roman" w:hAnsi="Calibri" w:cs="Times New Roman"/>
                <w:color w:val="000000"/>
              </w:rPr>
              <w:t>BUSINESS</w:t>
            </w:r>
          </w:p>
        </w:tc>
      </w:tr>
      <w:tr w:rsidR="004D30B0" w:rsidRPr="004D30B0" w:rsidTr="00B94CEE">
        <w:trPr>
          <w:trHeight w:val="300"/>
        </w:trPr>
        <w:tc>
          <w:tcPr>
            <w:tcW w:w="0" w:type="auto"/>
            <w:noWrap/>
            <w:hideMark/>
          </w:tcPr>
          <w:p w:rsidR="004D30B0" w:rsidRPr="004D30B0" w:rsidRDefault="004D30B0" w:rsidP="004D30B0">
            <w:pPr>
              <w:rPr>
                <w:rFonts w:ascii="Calibri" w:eastAsia="Times New Roman" w:hAnsi="Calibri" w:cs="Times New Roman"/>
                <w:color w:val="000000"/>
              </w:rPr>
            </w:pPr>
            <w:r w:rsidRPr="004D30B0">
              <w:rPr>
                <w:rFonts w:ascii="Calibri" w:eastAsia="Times New Roman" w:hAnsi="Calibri" w:cs="Times New Roman"/>
                <w:color w:val="000000"/>
              </w:rPr>
              <w:t>1</w:t>
            </w:r>
          </w:p>
        </w:tc>
        <w:tc>
          <w:tcPr>
            <w:tcW w:w="0" w:type="auto"/>
            <w:noWrap/>
            <w:hideMark/>
          </w:tcPr>
          <w:p w:rsidR="004D30B0" w:rsidRPr="004D30B0" w:rsidRDefault="004D30B0" w:rsidP="004D30B0">
            <w:pPr>
              <w:rPr>
                <w:rFonts w:ascii="Calibri" w:eastAsia="Times New Roman" w:hAnsi="Calibri" w:cs="Times New Roman"/>
                <w:color w:val="000000"/>
              </w:rPr>
            </w:pPr>
            <w:r w:rsidRPr="004D30B0">
              <w:rPr>
                <w:rFonts w:ascii="Calibri" w:eastAsia="Times New Roman" w:hAnsi="Calibri" w:cs="Times New Roman"/>
                <w:color w:val="000000"/>
              </w:rPr>
              <w:t>tran-72</w:t>
            </w:r>
          </w:p>
        </w:tc>
        <w:tc>
          <w:tcPr>
            <w:tcW w:w="0" w:type="auto"/>
            <w:noWrap/>
            <w:hideMark/>
          </w:tcPr>
          <w:p w:rsidR="004D30B0" w:rsidRPr="004D30B0" w:rsidRDefault="004D30B0" w:rsidP="004D30B0">
            <w:pPr>
              <w:jc w:val="right"/>
              <w:rPr>
                <w:rFonts w:ascii="Calibri" w:eastAsia="Times New Roman" w:hAnsi="Calibri" w:cs="Times New Roman"/>
                <w:color w:val="000000"/>
              </w:rPr>
            </w:pPr>
            <w:r w:rsidRPr="004D30B0">
              <w:rPr>
                <w:rFonts w:ascii="Calibri" w:eastAsia="Times New Roman" w:hAnsi="Calibri" w:cs="Times New Roman"/>
                <w:color w:val="000000"/>
              </w:rPr>
              <w:t>$45,888</w:t>
            </w:r>
          </w:p>
        </w:tc>
        <w:tc>
          <w:tcPr>
            <w:tcW w:w="0" w:type="auto"/>
            <w:noWrap/>
            <w:hideMark/>
          </w:tcPr>
          <w:p w:rsidR="004D30B0" w:rsidRPr="004D30B0" w:rsidRDefault="004D30B0" w:rsidP="004D30B0">
            <w:pPr>
              <w:jc w:val="right"/>
              <w:rPr>
                <w:rFonts w:ascii="Calibri" w:eastAsia="Times New Roman" w:hAnsi="Calibri" w:cs="Times New Roman"/>
                <w:color w:val="000000"/>
              </w:rPr>
            </w:pPr>
            <w:r w:rsidRPr="004D30B0">
              <w:rPr>
                <w:rFonts w:ascii="Calibri" w:eastAsia="Times New Roman" w:hAnsi="Calibri" w:cs="Times New Roman"/>
                <w:color w:val="000000"/>
              </w:rPr>
              <w:t>2007</w:t>
            </w:r>
          </w:p>
        </w:tc>
        <w:tc>
          <w:tcPr>
            <w:tcW w:w="0" w:type="auto"/>
            <w:noWrap/>
            <w:hideMark/>
          </w:tcPr>
          <w:p w:rsidR="004D30B0" w:rsidRPr="004D30B0" w:rsidRDefault="004D30B0" w:rsidP="004D30B0">
            <w:pPr>
              <w:rPr>
                <w:rFonts w:ascii="Calibri" w:eastAsia="Times New Roman" w:hAnsi="Calibri" w:cs="Times New Roman"/>
                <w:color w:val="000000"/>
              </w:rPr>
            </w:pPr>
            <w:r w:rsidRPr="004D30B0">
              <w:rPr>
                <w:rFonts w:ascii="Calibri" w:eastAsia="Times New Roman" w:hAnsi="Calibri" w:cs="Times New Roman"/>
                <w:color w:val="000000"/>
              </w:rPr>
              <w:t>BUSINESS</w:t>
            </w:r>
          </w:p>
        </w:tc>
        <w:tc>
          <w:tcPr>
            <w:tcW w:w="0" w:type="auto"/>
            <w:noWrap/>
            <w:hideMark/>
          </w:tcPr>
          <w:p w:rsidR="004D30B0" w:rsidRPr="004D30B0" w:rsidRDefault="004D30B0" w:rsidP="004D30B0">
            <w:pPr>
              <w:rPr>
                <w:rFonts w:ascii="Calibri" w:eastAsia="Times New Roman" w:hAnsi="Calibri" w:cs="Times New Roman"/>
                <w:color w:val="000000"/>
              </w:rPr>
            </w:pPr>
            <w:r w:rsidRPr="004D30B0">
              <w:rPr>
                <w:rFonts w:ascii="Calibri" w:eastAsia="Times New Roman" w:hAnsi="Calibri" w:cs="Times New Roman"/>
                <w:color w:val="000000"/>
              </w:rPr>
              <w:t>BUSINESS</w:t>
            </w:r>
          </w:p>
        </w:tc>
      </w:tr>
      <w:tr w:rsidR="004D30B0" w:rsidRPr="004D30B0" w:rsidTr="00B94CEE">
        <w:trPr>
          <w:trHeight w:val="300"/>
        </w:trPr>
        <w:tc>
          <w:tcPr>
            <w:tcW w:w="0" w:type="auto"/>
            <w:noWrap/>
            <w:hideMark/>
          </w:tcPr>
          <w:p w:rsidR="004D30B0" w:rsidRPr="004D30B0" w:rsidRDefault="004D30B0" w:rsidP="004D30B0">
            <w:pPr>
              <w:rPr>
                <w:rFonts w:ascii="Calibri" w:eastAsia="Times New Roman" w:hAnsi="Calibri" w:cs="Times New Roman"/>
                <w:color w:val="000000"/>
              </w:rPr>
            </w:pPr>
            <w:r w:rsidRPr="004D30B0">
              <w:rPr>
                <w:rFonts w:ascii="Calibri" w:eastAsia="Times New Roman" w:hAnsi="Calibri" w:cs="Times New Roman"/>
                <w:color w:val="000000"/>
              </w:rPr>
              <w:t>1</w:t>
            </w:r>
          </w:p>
        </w:tc>
        <w:tc>
          <w:tcPr>
            <w:tcW w:w="0" w:type="auto"/>
            <w:noWrap/>
            <w:hideMark/>
          </w:tcPr>
          <w:p w:rsidR="004D30B0" w:rsidRPr="004D30B0" w:rsidRDefault="004D30B0" w:rsidP="004D30B0">
            <w:pPr>
              <w:rPr>
                <w:rFonts w:ascii="Calibri" w:eastAsia="Times New Roman" w:hAnsi="Calibri" w:cs="Times New Roman"/>
                <w:color w:val="000000"/>
              </w:rPr>
            </w:pPr>
            <w:r w:rsidRPr="004D30B0">
              <w:rPr>
                <w:rFonts w:ascii="Calibri" w:eastAsia="Times New Roman" w:hAnsi="Calibri" w:cs="Times New Roman"/>
                <w:color w:val="000000"/>
              </w:rPr>
              <w:t>tran-72</w:t>
            </w:r>
          </w:p>
        </w:tc>
        <w:tc>
          <w:tcPr>
            <w:tcW w:w="0" w:type="auto"/>
            <w:noWrap/>
            <w:hideMark/>
          </w:tcPr>
          <w:p w:rsidR="004D30B0" w:rsidRPr="004D30B0" w:rsidRDefault="004D30B0" w:rsidP="004D30B0">
            <w:pPr>
              <w:jc w:val="right"/>
              <w:rPr>
                <w:rFonts w:ascii="Calibri" w:eastAsia="Times New Roman" w:hAnsi="Calibri" w:cs="Times New Roman"/>
                <w:color w:val="000000"/>
              </w:rPr>
            </w:pPr>
            <w:r w:rsidRPr="004D30B0">
              <w:rPr>
                <w:rFonts w:ascii="Calibri" w:eastAsia="Times New Roman" w:hAnsi="Calibri" w:cs="Times New Roman"/>
                <w:color w:val="000000"/>
              </w:rPr>
              <w:t>$45,888</w:t>
            </w:r>
          </w:p>
        </w:tc>
        <w:tc>
          <w:tcPr>
            <w:tcW w:w="0" w:type="auto"/>
            <w:noWrap/>
            <w:hideMark/>
          </w:tcPr>
          <w:p w:rsidR="004D30B0" w:rsidRPr="004D30B0" w:rsidRDefault="004D30B0" w:rsidP="004D30B0">
            <w:pPr>
              <w:jc w:val="right"/>
              <w:rPr>
                <w:rFonts w:ascii="Calibri" w:eastAsia="Times New Roman" w:hAnsi="Calibri" w:cs="Times New Roman"/>
                <w:color w:val="000000"/>
              </w:rPr>
            </w:pPr>
            <w:r w:rsidRPr="004D30B0">
              <w:rPr>
                <w:rFonts w:ascii="Calibri" w:eastAsia="Times New Roman" w:hAnsi="Calibri" w:cs="Times New Roman"/>
                <w:color w:val="000000"/>
              </w:rPr>
              <w:t>2008</w:t>
            </w:r>
          </w:p>
        </w:tc>
        <w:tc>
          <w:tcPr>
            <w:tcW w:w="0" w:type="auto"/>
            <w:noWrap/>
            <w:hideMark/>
          </w:tcPr>
          <w:p w:rsidR="004D30B0" w:rsidRPr="004D30B0" w:rsidRDefault="004D30B0" w:rsidP="004D30B0">
            <w:pPr>
              <w:rPr>
                <w:rFonts w:ascii="Calibri" w:eastAsia="Times New Roman" w:hAnsi="Calibri" w:cs="Times New Roman"/>
                <w:color w:val="000000"/>
              </w:rPr>
            </w:pPr>
            <w:r w:rsidRPr="004D30B0">
              <w:rPr>
                <w:rFonts w:ascii="Calibri" w:eastAsia="Times New Roman" w:hAnsi="Calibri" w:cs="Times New Roman"/>
                <w:color w:val="000000"/>
              </w:rPr>
              <w:t>BUSINESS</w:t>
            </w:r>
          </w:p>
        </w:tc>
        <w:tc>
          <w:tcPr>
            <w:tcW w:w="0" w:type="auto"/>
            <w:noWrap/>
            <w:hideMark/>
          </w:tcPr>
          <w:p w:rsidR="004D30B0" w:rsidRPr="004D30B0" w:rsidRDefault="004D30B0" w:rsidP="004D30B0">
            <w:pPr>
              <w:rPr>
                <w:rFonts w:ascii="Calibri" w:eastAsia="Times New Roman" w:hAnsi="Calibri" w:cs="Times New Roman"/>
                <w:color w:val="000000"/>
              </w:rPr>
            </w:pPr>
            <w:r w:rsidRPr="004D30B0">
              <w:rPr>
                <w:rFonts w:ascii="Calibri" w:eastAsia="Times New Roman" w:hAnsi="Calibri" w:cs="Times New Roman"/>
                <w:color w:val="000000"/>
              </w:rPr>
              <w:t>BUSINESS</w:t>
            </w:r>
          </w:p>
        </w:tc>
      </w:tr>
    </w:tbl>
    <w:p w:rsidR="00522D92" w:rsidRDefault="00522D92" w:rsidP="00522D92">
      <w:pPr>
        <w:pStyle w:val="ListParagraph"/>
        <w:ind w:left="1440"/>
      </w:pPr>
    </w:p>
    <w:p w:rsidR="00573EC2" w:rsidRDefault="00573EC2" w:rsidP="00E14F79">
      <w:pPr>
        <w:pStyle w:val="Heading2"/>
        <w:numPr>
          <w:ilvl w:val="0"/>
          <w:numId w:val="16"/>
        </w:numPr>
      </w:pPr>
      <w:bookmarkStart w:id="11" w:name="_Toc512591873"/>
      <w:r>
        <w:lastRenderedPageBreak/>
        <w:t>P&amp;A#10-</w:t>
      </w:r>
      <w:r w:rsidRPr="00573EC2">
        <w:t xml:space="preserve"> </w:t>
      </w:r>
      <w:r>
        <w:t>Replace ne</w:t>
      </w:r>
      <w:r w:rsidR="00985F96">
        <w:t>gative entries with the positive</w:t>
      </w:r>
      <w:r>
        <w:t xml:space="preserve"> values of the entries</w:t>
      </w:r>
      <w:bookmarkEnd w:id="11"/>
      <w:r>
        <w:t xml:space="preserve">  </w:t>
      </w:r>
    </w:p>
    <w:p w:rsidR="003A5A7E" w:rsidRDefault="003A5A7E" w:rsidP="003A5A7E">
      <w:pPr>
        <w:pStyle w:val="Heading2"/>
        <w:numPr>
          <w:ilvl w:val="0"/>
          <w:numId w:val="16"/>
        </w:numPr>
      </w:pPr>
      <w:bookmarkStart w:id="12" w:name="_Toc512591874"/>
      <w:r>
        <w:t>P</w:t>
      </w:r>
      <w:r w:rsidRPr="003A5A7E">
        <w:t>&amp;A#11-Treat zero entries as missing values</w:t>
      </w:r>
      <w:bookmarkEnd w:id="12"/>
    </w:p>
    <w:p w:rsidR="003A5A7E" w:rsidRDefault="003A5A7E" w:rsidP="009364EA">
      <w:pPr>
        <w:pStyle w:val="Heading2"/>
        <w:numPr>
          <w:ilvl w:val="0"/>
          <w:numId w:val="16"/>
        </w:numPr>
      </w:pPr>
      <w:bookmarkStart w:id="13" w:name="_Toc512591875"/>
      <w:r>
        <w:t>P</w:t>
      </w:r>
      <w:r w:rsidRPr="003A5A7E">
        <w:t>&amp;A#12-</w:t>
      </w:r>
      <w:r w:rsidR="009364EA" w:rsidRPr="009364EA">
        <w:t xml:space="preserve"> </w:t>
      </w:r>
      <w:r w:rsidR="009364EA">
        <w:t>Unaudited Dynamic String Data:</w:t>
      </w:r>
      <w:r w:rsidR="009364EA" w:rsidRPr="009364EA">
        <w:t xml:space="preserve"> </w:t>
      </w:r>
      <w:r w:rsidRPr="003A5A7E">
        <w:t>Fill in missing values with lagged values</w:t>
      </w:r>
      <w:r w:rsidR="00DC0562">
        <w:t xml:space="preserve"> (previous times)</w:t>
      </w:r>
      <w:r w:rsidR="009364EA">
        <w:t>.  Then, f</w:t>
      </w:r>
      <w:r w:rsidR="009364EA" w:rsidRPr="009364EA">
        <w:t>ill in missing values with lead values (following times)</w:t>
      </w:r>
      <w:r w:rsidR="00C8674E">
        <w:t xml:space="preserve"> (ILR)</w:t>
      </w:r>
      <w:bookmarkEnd w:id="13"/>
    </w:p>
    <w:p w:rsidR="00B94CEE" w:rsidRPr="00B94CEE" w:rsidRDefault="00B94CEE" w:rsidP="00B94CEE"/>
    <w:tbl>
      <w:tblPr>
        <w:tblStyle w:val="TableGrid"/>
        <w:tblW w:w="0" w:type="auto"/>
        <w:tblInd w:w="1440" w:type="dxa"/>
        <w:tblLook w:val="04A0" w:firstRow="1" w:lastRow="0" w:firstColumn="1" w:lastColumn="0" w:noHBand="0" w:noVBand="1"/>
      </w:tblPr>
      <w:tblGrid>
        <w:gridCol w:w="1533"/>
        <w:gridCol w:w="1084"/>
        <w:gridCol w:w="1552"/>
        <w:gridCol w:w="1753"/>
      </w:tblGrid>
      <w:tr w:rsidR="004D30B0" w:rsidRPr="004D30B0" w:rsidTr="00B94CEE">
        <w:trPr>
          <w:trHeight w:val="300"/>
        </w:trPr>
        <w:tc>
          <w:tcPr>
            <w:tcW w:w="1533" w:type="dxa"/>
            <w:noWrap/>
            <w:hideMark/>
          </w:tcPr>
          <w:p w:rsidR="004D30B0" w:rsidRPr="004D30B0" w:rsidRDefault="004D30B0" w:rsidP="004D30B0">
            <w:pPr>
              <w:rPr>
                <w:rFonts w:ascii="Calibri" w:eastAsia="Times New Roman" w:hAnsi="Calibri" w:cs="Times New Roman"/>
                <w:b/>
                <w:bCs/>
                <w:color w:val="000000"/>
              </w:rPr>
            </w:pPr>
            <w:proofErr w:type="spellStart"/>
            <w:r w:rsidRPr="004D30B0">
              <w:rPr>
                <w:rFonts w:ascii="Calibri" w:eastAsia="Times New Roman" w:hAnsi="Calibri" w:cs="Times New Roman"/>
                <w:b/>
                <w:bCs/>
                <w:color w:val="000000"/>
              </w:rPr>
              <w:t>organizationid</w:t>
            </w:r>
            <w:proofErr w:type="spellEnd"/>
          </w:p>
        </w:tc>
        <w:tc>
          <w:tcPr>
            <w:tcW w:w="1084" w:type="dxa"/>
            <w:noWrap/>
            <w:hideMark/>
          </w:tcPr>
          <w:p w:rsidR="004D30B0" w:rsidRPr="004D30B0" w:rsidRDefault="004D30B0" w:rsidP="004D30B0">
            <w:pPr>
              <w:rPr>
                <w:rFonts w:ascii="Calibri" w:eastAsia="Times New Roman" w:hAnsi="Calibri" w:cs="Times New Roman"/>
                <w:b/>
                <w:bCs/>
                <w:color w:val="000000"/>
              </w:rPr>
            </w:pPr>
            <w:proofErr w:type="spellStart"/>
            <w:r w:rsidRPr="004D30B0">
              <w:rPr>
                <w:rFonts w:ascii="Calibri" w:eastAsia="Times New Roman" w:hAnsi="Calibri" w:cs="Times New Roman"/>
                <w:b/>
                <w:bCs/>
                <w:color w:val="000000"/>
              </w:rPr>
              <w:t>fiscalyear</w:t>
            </w:r>
            <w:proofErr w:type="spellEnd"/>
          </w:p>
        </w:tc>
        <w:tc>
          <w:tcPr>
            <w:tcW w:w="1552" w:type="dxa"/>
            <w:noWrap/>
            <w:hideMark/>
          </w:tcPr>
          <w:p w:rsidR="004D30B0" w:rsidRPr="004D30B0" w:rsidRDefault="004D30B0" w:rsidP="004D30B0">
            <w:pPr>
              <w:rPr>
                <w:rFonts w:ascii="Calibri" w:eastAsia="Times New Roman" w:hAnsi="Calibri" w:cs="Times New Roman"/>
                <w:b/>
                <w:bCs/>
                <w:color w:val="000000"/>
              </w:rPr>
            </w:pPr>
            <w:proofErr w:type="spellStart"/>
            <w:r w:rsidRPr="004D30B0">
              <w:rPr>
                <w:rFonts w:ascii="Calibri" w:eastAsia="Times New Roman" w:hAnsi="Calibri" w:cs="Times New Roman"/>
                <w:b/>
                <w:bCs/>
                <w:color w:val="000000"/>
              </w:rPr>
              <w:t>reportYearEnd</w:t>
            </w:r>
            <w:proofErr w:type="spellEnd"/>
          </w:p>
        </w:tc>
        <w:tc>
          <w:tcPr>
            <w:tcW w:w="1753" w:type="dxa"/>
            <w:noWrap/>
            <w:hideMark/>
          </w:tcPr>
          <w:p w:rsidR="004D30B0" w:rsidRPr="004D30B0" w:rsidRDefault="004D30B0" w:rsidP="004D30B0">
            <w:pPr>
              <w:rPr>
                <w:rFonts w:ascii="Calibri" w:eastAsia="Times New Roman" w:hAnsi="Calibri" w:cs="Times New Roman"/>
                <w:b/>
                <w:bCs/>
                <w:color w:val="000000"/>
              </w:rPr>
            </w:pPr>
            <w:proofErr w:type="spellStart"/>
            <w:r w:rsidRPr="004D30B0">
              <w:rPr>
                <w:rFonts w:ascii="Calibri" w:eastAsia="Times New Roman" w:hAnsi="Calibri" w:cs="Times New Roman"/>
                <w:b/>
                <w:bCs/>
                <w:color w:val="000000"/>
              </w:rPr>
              <w:t>reportYearEnd_c</w:t>
            </w:r>
            <w:proofErr w:type="spellEnd"/>
          </w:p>
        </w:tc>
      </w:tr>
      <w:tr w:rsidR="004D30B0" w:rsidRPr="004D30B0" w:rsidTr="00B94CEE">
        <w:trPr>
          <w:trHeight w:val="300"/>
        </w:trPr>
        <w:tc>
          <w:tcPr>
            <w:tcW w:w="1533" w:type="dxa"/>
            <w:noWrap/>
            <w:hideMark/>
          </w:tcPr>
          <w:p w:rsidR="004D30B0" w:rsidRPr="004D30B0" w:rsidRDefault="004D30B0" w:rsidP="004D30B0">
            <w:pPr>
              <w:rPr>
                <w:rFonts w:ascii="Calibri" w:eastAsia="Times New Roman" w:hAnsi="Calibri" w:cs="Times New Roman"/>
                <w:color w:val="000000"/>
              </w:rPr>
            </w:pPr>
            <w:r w:rsidRPr="004D30B0">
              <w:rPr>
                <w:rFonts w:ascii="Calibri" w:eastAsia="Times New Roman" w:hAnsi="Calibri" w:cs="Times New Roman"/>
                <w:color w:val="000000"/>
              </w:rPr>
              <w:t>1</w:t>
            </w:r>
          </w:p>
        </w:tc>
        <w:tc>
          <w:tcPr>
            <w:tcW w:w="1084" w:type="dxa"/>
            <w:noWrap/>
            <w:hideMark/>
          </w:tcPr>
          <w:p w:rsidR="004D30B0" w:rsidRPr="004D30B0" w:rsidRDefault="004D30B0" w:rsidP="004D30B0">
            <w:pPr>
              <w:jc w:val="right"/>
              <w:rPr>
                <w:rFonts w:ascii="Calibri" w:eastAsia="Times New Roman" w:hAnsi="Calibri" w:cs="Times New Roman"/>
                <w:color w:val="000000"/>
              </w:rPr>
            </w:pPr>
            <w:r w:rsidRPr="004D30B0">
              <w:rPr>
                <w:rFonts w:ascii="Calibri" w:eastAsia="Times New Roman" w:hAnsi="Calibri" w:cs="Times New Roman"/>
                <w:color w:val="000000"/>
              </w:rPr>
              <w:t>2007</w:t>
            </w:r>
          </w:p>
        </w:tc>
        <w:tc>
          <w:tcPr>
            <w:tcW w:w="1552" w:type="dxa"/>
            <w:noWrap/>
            <w:hideMark/>
          </w:tcPr>
          <w:p w:rsidR="004D30B0" w:rsidRPr="004D30B0" w:rsidRDefault="004D30B0" w:rsidP="004D30B0">
            <w:pPr>
              <w:rPr>
                <w:rFonts w:ascii="Calibri" w:eastAsia="Times New Roman" w:hAnsi="Calibri" w:cs="Times New Roman"/>
                <w:color w:val="000000"/>
                <w:highlight w:val="yellow"/>
              </w:rPr>
            </w:pPr>
            <w:r w:rsidRPr="004D30B0">
              <w:rPr>
                <w:rFonts w:ascii="Calibri" w:eastAsia="Times New Roman" w:hAnsi="Calibri" w:cs="Times New Roman"/>
                <w:color w:val="000000"/>
                <w:highlight w:val="yellow"/>
              </w:rPr>
              <w:t> </w:t>
            </w:r>
          </w:p>
        </w:tc>
        <w:tc>
          <w:tcPr>
            <w:tcW w:w="1753" w:type="dxa"/>
            <w:noWrap/>
            <w:hideMark/>
          </w:tcPr>
          <w:p w:rsidR="004D30B0" w:rsidRPr="004D30B0" w:rsidRDefault="004D30B0" w:rsidP="004D30B0">
            <w:pPr>
              <w:jc w:val="right"/>
              <w:rPr>
                <w:rFonts w:ascii="Calibri" w:eastAsia="Times New Roman" w:hAnsi="Calibri" w:cs="Times New Roman"/>
                <w:color w:val="000000"/>
                <w:highlight w:val="yellow"/>
              </w:rPr>
            </w:pPr>
            <w:r w:rsidRPr="004D30B0">
              <w:rPr>
                <w:rFonts w:ascii="Calibri" w:eastAsia="Times New Roman" w:hAnsi="Calibri" w:cs="Times New Roman"/>
                <w:color w:val="000000"/>
                <w:highlight w:val="yellow"/>
              </w:rPr>
              <w:t>6/30</w:t>
            </w:r>
          </w:p>
        </w:tc>
      </w:tr>
      <w:tr w:rsidR="004D30B0" w:rsidRPr="004D30B0" w:rsidTr="00B94CEE">
        <w:trPr>
          <w:trHeight w:val="300"/>
        </w:trPr>
        <w:tc>
          <w:tcPr>
            <w:tcW w:w="1533" w:type="dxa"/>
            <w:noWrap/>
            <w:hideMark/>
          </w:tcPr>
          <w:p w:rsidR="004D30B0" w:rsidRPr="004D30B0" w:rsidRDefault="004D30B0" w:rsidP="004D30B0">
            <w:pPr>
              <w:rPr>
                <w:rFonts w:ascii="Calibri" w:eastAsia="Times New Roman" w:hAnsi="Calibri" w:cs="Times New Roman"/>
                <w:color w:val="000000"/>
              </w:rPr>
            </w:pPr>
            <w:r w:rsidRPr="004D30B0">
              <w:rPr>
                <w:rFonts w:ascii="Calibri" w:eastAsia="Times New Roman" w:hAnsi="Calibri" w:cs="Times New Roman"/>
                <w:color w:val="000000"/>
              </w:rPr>
              <w:t>1</w:t>
            </w:r>
          </w:p>
        </w:tc>
        <w:tc>
          <w:tcPr>
            <w:tcW w:w="1084" w:type="dxa"/>
            <w:noWrap/>
            <w:hideMark/>
          </w:tcPr>
          <w:p w:rsidR="004D30B0" w:rsidRPr="004D30B0" w:rsidRDefault="004D30B0" w:rsidP="004D30B0">
            <w:pPr>
              <w:jc w:val="right"/>
              <w:rPr>
                <w:rFonts w:ascii="Calibri" w:eastAsia="Times New Roman" w:hAnsi="Calibri" w:cs="Times New Roman"/>
                <w:color w:val="000000"/>
              </w:rPr>
            </w:pPr>
            <w:r w:rsidRPr="004D30B0">
              <w:rPr>
                <w:rFonts w:ascii="Calibri" w:eastAsia="Times New Roman" w:hAnsi="Calibri" w:cs="Times New Roman"/>
                <w:color w:val="000000"/>
              </w:rPr>
              <w:t>2008</w:t>
            </w:r>
          </w:p>
        </w:tc>
        <w:tc>
          <w:tcPr>
            <w:tcW w:w="1552" w:type="dxa"/>
            <w:noWrap/>
            <w:hideMark/>
          </w:tcPr>
          <w:p w:rsidR="004D30B0" w:rsidRPr="004D30B0" w:rsidRDefault="004D30B0" w:rsidP="004D30B0">
            <w:pPr>
              <w:jc w:val="right"/>
              <w:rPr>
                <w:rFonts w:ascii="Calibri" w:eastAsia="Times New Roman" w:hAnsi="Calibri" w:cs="Times New Roman"/>
                <w:color w:val="000000"/>
              </w:rPr>
            </w:pPr>
            <w:r w:rsidRPr="004D30B0">
              <w:rPr>
                <w:rFonts w:ascii="Calibri" w:eastAsia="Times New Roman" w:hAnsi="Calibri" w:cs="Times New Roman"/>
                <w:color w:val="000000"/>
              </w:rPr>
              <w:t>6/30</w:t>
            </w:r>
          </w:p>
        </w:tc>
        <w:tc>
          <w:tcPr>
            <w:tcW w:w="1753" w:type="dxa"/>
            <w:noWrap/>
            <w:hideMark/>
          </w:tcPr>
          <w:p w:rsidR="004D30B0" w:rsidRPr="004D30B0" w:rsidRDefault="004D30B0" w:rsidP="004D30B0">
            <w:pPr>
              <w:jc w:val="right"/>
              <w:rPr>
                <w:rFonts w:ascii="Calibri" w:eastAsia="Times New Roman" w:hAnsi="Calibri" w:cs="Times New Roman"/>
                <w:color w:val="000000"/>
              </w:rPr>
            </w:pPr>
            <w:r w:rsidRPr="004D30B0">
              <w:rPr>
                <w:rFonts w:ascii="Calibri" w:eastAsia="Times New Roman" w:hAnsi="Calibri" w:cs="Times New Roman"/>
                <w:color w:val="000000"/>
              </w:rPr>
              <w:t>6/30</w:t>
            </w:r>
          </w:p>
        </w:tc>
      </w:tr>
      <w:tr w:rsidR="004D30B0" w:rsidRPr="004D30B0" w:rsidTr="00B94CEE">
        <w:trPr>
          <w:trHeight w:val="300"/>
        </w:trPr>
        <w:tc>
          <w:tcPr>
            <w:tcW w:w="1533" w:type="dxa"/>
            <w:noWrap/>
            <w:hideMark/>
          </w:tcPr>
          <w:p w:rsidR="004D30B0" w:rsidRPr="004D30B0" w:rsidRDefault="004D30B0" w:rsidP="004D30B0">
            <w:pPr>
              <w:rPr>
                <w:rFonts w:ascii="Calibri" w:eastAsia="Times New Roman" w:hAnsi="Calibri" w:cs="Times New Roman"/>
                <w:color w:val="000000"/>
              </w:rPr>
            </w:pPr>
            <w:r w:rsidRPr="004D30B0">
              <w:rPr>
                <w:rFonts w:ascii="Calibri" w:eastAsia="Times New Roman" w:hAnsi="Calibri" w:cs="Times New Roman"/>
                <w:color w:val="000000"/>
              </w:rPr>
              <w:t>1</w:t>
            </w:r>
          </w:p>
        </w:tc>
        <w:tc>
          <w:tcPr>
            <w:tcW w:w="1084" w:type="dxa"/>
            <w:noWrap/>
            <w:hideMark/>
          </w:tcPr>
          <w:p w:rsidR="004D30B0" w:rsidRPr="004D30B0" w:rsidRDefault="004D30B0" w:rsidP="004D30B0">
            <w:pPr>
              <w:jc w:val="right"/>
              <w:rPr>
                <w:rFonts w:ascii="Calibri" w:eastAsia="Times New Roman" w:hAnsi="Calibri" w:cs="Times New Roman"/>
                <w:color w:val="000000"/>
              </w:rPr>
            </w:pPr>
            <w:r w:rsidRPr="004D30B0">
              <w:rPr>
                <w:rFonts w:ascii="Calibri" w:eastAsia="Times New Roman" w:hAnsi="Calibri" w:cs="Times New Roman"/>
                <w:color w:val="000000"/>
              </w:rPr>
              <w:t>2009</w:t>
            </w:r>
          </w:p>
        </w:tc>
        <w:tc>
          <w:tcPr>
            <w:tcW w:w="1552" w:type="dxa"/>
            <w:noWrap/>
            <w:hideMark/>
          </w:tcPr>
          <w:p w:rsidR="004D30B0" w:rsidRPr="004D30B0" w:rsidRDefault="004D30B0" w:rsidP="004D30B0">
            <w:pPr>
              <w:jc w:val="right"/>
              <w:rPr>
                <w:rFonts w:ascii="Calibri" w:eastAsia="Times New Roman" w:hAnsi="Calibri" w:cs="Times New Roman"/>
                <w:color w:val="000000"/>
              </w:rPr>
            </w:pPr>
            <w:r w:rsidRPr="004D30B0">
              <w:rPr>
                <w:rFonts w:ascii="Calibri" w:eastAsia="Times New Roman" w:hAnsi="Calibri" w:cs="Times New Roman"/>
                <w:color w:val="000000"/>
              </w:rPr>
              <w:t>6/30</w:t>
            </w:r>
          </w:p>
        </w:tc>
        <w:tc>
          <w:tcPr>
            <w:tcW w:w="1753" w:type="dxa"/>
            <w:noWrap/>
            <w:hideMark/>
          </w:tcPr>
          <w:p w:rsidR="004D30B0" w:rsidRPr="004D30B0" w:rsidRDefault="004D30B0" w:rsidP="004D30B0">
            <w:pPr>
              <w:jc w:val="right"/>
              <w:rPr>
                <w:rFonts w:ascii="Calibri" w:eastAsia="Times New Roman" w:hAnsi="Calibri" w:cs="Times New Roman"/>
                <w:color w:val="000000"/>
              </w:rPr>
            </w:pPr>
            <w:r w:rsidRPr="004D30B0">
              <w:rPr>
                <w:rFonts w:ascii="Calibri" w:eastAsia="Times New Roman" w:hAnsi="Calibri" w:cs="Times New Roman"/>
                <w:color w:val="000000"/>
              </w:rPr>
              <w:t>6/30</w:t>
            </w:r>
          </w:p>
        </w:tc>
      </w:tr>
      <w:tr w:rsidR="004D30B0" w:rsidRPr="004D30B0" w:rsidTr="00B94CEE">
        <w:trPr>
          <w:trHeight w:val="300"/>
        </w:trPr>
        <w:tc>
          <w:tcPr>
            <w:tcW w:w="1533" w:type="dxa"/>
            <w:noWrap/>
            <w:hideMark/>
          </w:tcPr>
          <w:p w:rsidR="004D30B0" w:rsidRPr="004D30B0" w:rsidRDefault="004D30B0" w:rsidP="004D30B0">
            <w:pPr>
              <w:rPr>
                <w:rFonts w:ascii="Calibri" w:eastAsia="Times New Roman" w:hAnsi="Calibri" w:cs="Times New Roman"/>
                <w:color w:val="000000"/>
              </w:rPr>
            </w:pPr>
            <w:r w:rsidRPr="004D30B0">
              <w:rPr>
                <w:rFonts w:ascii="Calibri" w:eastAsia="Times New Roman" w:hAnsi="Calibri" w:cs="Times New Roman"/>
                <w:color w:val="000000"/>
              </w:rPr>
              <w:t>1</w:t>
            </w:r>
          </w:p>
        </w:tc>
        <w:tc>
          <w:tcPr>
            <w:tcW w:w="1084" w:type="dxa"/>
            <w:noWrap/>
            <w:hideMark/>
          </w:tcPr>
          <w:p w:rsidR="004D30B0" w:rsidRPr="004D30B0" w:rsidRDefault="004D30B0" w:rsidP="004D30B0">
            <w:pPr>
              <w:jc w:val="right"/>
              <w:rPr>
                <w:rFonts w:ascii="Calibri" w:eastAsia="Times New Roman" w:hAnsi="Calibri" w:cs="Times New Roman"/>
                <w:color w:val="000000"/>
              </w:rPr>
            </w:pPr>
            <w:r w:rsidRPr="004D30B0">
              <w:rPr>
                <w:rFonts w:ascii="Calibri" w:eastAsia="Times New Roman" w:hAnsi="Calibri" w:cs="Times New Roman"/>
                <w:color w:val="000000"/>
              </w:rPr>
              <w:t>2010</w:t>
            </w:r>
          </w:p>
        </w:tc>
        <w:tc>
          <w:tcPr>
            <w:tcW w:w="1552" w:type="dxa"/>
            <w:noWrap/>
            <w:hideMark/>
          </w:tcPr>
          <w:p w:rsidR="004D30B0" w:rsidRPr="004D30B0" w:rsidRDefault="004D30B0" w:rsidP="004D30B0">
            <w:pPr>
              <w:rPr>
                <w:rFonts w:ascii="Calibri" w:eastAsia="Times New Roman" w:hAnsi="Calibri" w:cs="Times New Roman"/>
                <w:color w:val="000000"/>
                <w:highlight w:val="yellow"/>
              </w:rPr>
            </w:pPr>
            <w:r w:rsidRPr="004D30B0">
              <w:rPr>
                <w:rFonts w:ascii="Calibri" w:eastAsia="Times New Roman" w:hAnsi="Calibri" w:cs="Times New Roman"/>
                <w:color w:val="000000"/>
                <w:highlight w:val="yellow"/>
              </w:rPr>
              <w:t> </w:t>
            </w:r>
          </w:p>
        </w:tc>
        <w:tc>
          <w:tcPr>
            <w:tcW w:w="1753" w:type="dxa"/>
            <w:noWrap/>
            <w:hideMark/>
          </w:tcPr>
          <w:p w:rsidR="004D30B0" w:rsidRPr="004D30B0" w:rsidRDefault="004D30B0" w:rsidP="004D30B0">
            <w:pPr>
              <w:jc w:val="right"/>
              <w:rPr>
                <w:rFonts w:ascii="Calibri" w:eastAsia="Times New Roman" w:hAnsi="Calibri" w:cs="Times New Roman"/>
                <w:color w:val="000000"/>
                <w:highlight w:val="yellow"/>
              </w:rPr>
            </w:pPr>
            <w:r w:rsidRPr="004D30B0">
              <w:rPr>
                <w:rFonts w:ascii="Calibri" w:eastAsia="Times New Roman" w:hAnsi="Calibri" w:cs="Times New Roman"/>
                <w:color w:val="000000"/>
                <w:highlight w:val="yellow"/>
              </w:rPr>
              <w:t>6/30</w:t>
            </w:r>
          </w:p>
        </w:tc>
      </w:tr>
      <w:tr w:rsidR="004D30B0" w:rsidRPr="004D30B0" w:rsidTr="00B94CEE">
        <w:trPr>
          <w:trHeight w:val="300"/>
        </w:trPr>
        <w:tc>
          <w:tcPr>
            <w:tcW w:w="1533" w:type="dxa"/>
            <w:noWrap/>
            <w:hideMark/>
          </w:tcPr>
          <w:p w:rsidR="004D30B0" w:rsidRPr="004D30B0" w:rsidRDefault="004D30B0" w:rsidP="004D30B0">
            <w:pPr>
              <w:rPr>
                <w:rFonts w:ascii="Calibri" w:eastAsia="Times New Roman" w:hAnsi="Calibri" w:cs="Times New Roman"/>
                <w:color w:val="000000"/>
              </w:rPr>
            </w:pPr>
            <w:r w:rsidRPr="004D30B0">
              <w:rPr>
                <w:rFonts w:ascii="Calibri" w:eastAsia="Times New Roman" w:hAnsi="Calibri" w:cs="Times New Roman"/>
                <w:color w:val="000000"/>
              </w:rPr>
              <w:t>1</w:t>
            </w:r>
          </w:p>
        </w:tc>
        <w:tc>
          <w:tcPr>
            <w:tcW w:w="1084" w:type="dxa"/>
            <w:noWrap/>
            <w:hideMark/>
          </w:tcPr>
          <w:p w:rsidR="004D30B0" w:rsidRPr="004D30B0" w:rsidRDefault="004D30B0" w:rsidP="004D30B0">
            <w:pPr>
              <w:jc w:val="right"/>
              <w:rPr>
                <w:rFonts w:ascii="Calibri" w:eastAsia="Times New Roman" w:hAnsi="Calibri" w:cs="Times New Roman"/>
                <w:color w:val="000000"/>
              </w:rPr>
            </w:pPr>
            <w:r w:rsidRPr="004D30B0">
              <w:rPr>
                <w:rFonts w:ascii="Calibri" w:eastAsia="Times New Roman" w:hAnsi="Calibri" w:cs="Times New Roman"/>
                <w:color w:val="000000"/>
              </w:rPr>
              <w:t>2011</w:t>
            </w:r>
          </w:p>
        </w:tc>
        <w:tc>
          <w:tcPr>
            <w:tcW w:w="1552" w:type="dxa"/>
            <w:noWrap/>
            <w:hideMark/>
          </w:tcPr>
          <w:p w:rsidR="004D30B0" w:rsidRPr="004D30B0" w:rsidRDefault="004D30B0" w:rsidP="004D30B0">
            <w:pPr>
              <w:jc w:val="right"/>
              <w:rPr>
                <w:rFonts w:ascii="Calibri" w:eastAsia="Times New Roman" w:hAnsi="Calibri" w:cs="Times New Roman"/>
                <w:color w:val="000000"/>
              </w:rPr>
            </w:pPr>
            <w:r w:rsidRPr="004D30B0">
              <w:rPr>
                <w:rFonts w:ascii="Calibri" w:eastAsia="Times New Roman" w:hAnsi="Calibri" w:cs="Times New Roman"/>
                <w:color w:val="000000"/>
              </w:rPr>
              <w:t>12/31</w:t>
            </w:r>
          </w:p>
        </w:tc>
        <w:tc>
          <w:tcPr>
            <w:tcW w:w="1753" w:type="dxa"/>
            <w:noWrap/>
            <w:hideMark/>
          </w:tcPr>
          <w:p w:rsidR="004D30B0" w:rsidRPr="004D30B0" w:rsidRDefault="004D30B0" w:rsidP="004D30B0">
            <w:pPr>
              <w:jc w:val="right"/>
              <w:rPr>
                <w:rFonts w:ascii="Calibri" w:eastAsia="Times New Roman" w:hAnsi="Calibri" w:cs="Times New Roman"/>
                <w:color w:val="000000"/>
              </w:rPr>
            </w:pPr>
            <w:r w:rsidRPr="004D30B0">
              <w:rPr>
                <w:rFonts w:ascii="Calibri" w:eastAsia="Times New Roman" w:hAnsi="Calibri" w:cs="Times New Roman"/>
                <w:color w:val="000000"/>
              </w:rPr>
              <w:t>12/31</w:t>
            </w:r>
          </w:p>
        </w:tc>
      </w:tr>
      <w:tr w:rsidR="004D30B0" w:rsidRPr="004D30B0" w:rsidTr="00B94CEE">
        <w:trPr>
          <w:trHeight w:val="300"/>
        </w:trPr>
        <w:tc>
          <w:tcPr>
            <w:tcW w:w="1533" w:type="dxa"/>
            <w:noWrap/>
            <w:hideMark/>
          </w:tcPr>
          <w:p w:rsidR="004D30B0" w:rsidRPr="004D30B0" w:rsidRDefault="004D30B0" w:rsidP="004D30B0">
            <w:pPr>
              <w:rPr>
                <w:rFonts w:ascii="Calibri" w:eastAsia="Times New Roman" w:hAnsi="Calibri" w:cs="Times New Roman"/>
                <w:color w:val="000000"/>
              </w:rPr>
            </w:pPr>
            <w:r w:rsidRPr="004D30B0">
              <w:rPr>
                <w:rFonts w:ascii="Calibri" w:eastAsia="Times New Roman" w:hAnsi="Calibri" w:cs="Times New Roman"/>
                <w:color w:val="000000"/>
              </w:rPr>
              <w:t>1</w:t>
            </w:r>
          </w:p>
        </w:tc>
        <w:tc>
          <w:tcPr>
            <w:tcW w:w="1084" w:type="dxa"/>
            <w:noWrap/>
            <w:hideMark/>
          </w:tcPr>
          <w:p w:rsidR="004D30B0" w:rsidRPr="004D30B0" w:rsidRDefault="004D30B0" w:rsidP="004D30B0">
            <w:pPr>
              <w:jc w:val="right"/>
              <w:rPr>
                <w:rFonts w:ascii="Calibri" w:eastAsia="Times New Roman" w:hAnsi="Calibri" w:cs="Times New Roman"/>
                <w:color w:val="000000"/>
              </w:rPr>
            </w:pPr>
            <w:r w:rsidRPr="004D30B0">
              <w:rPr>
                <w:rFonts w:ascii="Calibri" w:eastAsia="Times New Roman" w:hAnsi="Calibri" w:cs="Times New Roman"/>
                <w:color w:val="000000"/>
              </w:rPr>
              <w:t>2012</w:t>
            </w:r>
          </w:p>
        </w:tc>
        <w:tc>
          <w:tcPr>
            <w:tcW w:w="1552" w:type="dxa"/>
            <w:noWrap/>
            <w:hideMark/>
          </w:tcPr>
          <w:p w:rsidR="004D30B0" w:rsidRPr="004D30B0" w:rsidRDefault="004D30B0" w:rsidP="004D30B0">
            <w:pPr>
              <w:jc w:val="right"/>
              <w:rPr>
                <w:rFonts w:ascii="Calibri" w:eastAsia="Times New Roman" w:hAnsi="Calibri" w:cs="Times New Roman"/>
                <w:color w:val="000000"/>
              </w:rPr>
            </w:pPr>
            <w:r w:rsidRPr="004D30B0">
              <w:rPr>
                <w:rFonts w:ascii="Calibri" w:eastAsia="Times New Roman" w:hAnsi="Calibri" w:cs="Times New Roman"/>
                <w:color w:val="000000"/>
              </w:rPr>
              <w:t>12/31</w:t>
            </w:r>
          </w:p>
        </w:tc>
        <w:tc>
          <w:tcPr>
            <w:tcW w:w="1753" w:type="dxa"/>
            <w:noWrap/>
            <w:hideMark/>
          </w:tcPr>
          <w:p w:rsidR="004D30B0" w:rsidRPr="004D30B0" w:rsidRDefault="004D30B0" w:rsidP="004D30B0">
            <w:pPr>
              <w:jc w:val="right"/>
              <w:rPr>
                <w:rFonts w:ascii="Calibri" w:eastAsia="Times New Roman" w:hAnsi="Calibri" w:cs="Times New Roman"/>
                <w:color w:val="000000"/>
              </w:rPr>
            </w:pPr>
            <w:r w:rsidRPr="004D30B0">
              <w:rPr>
                <w:rFonts w:ascii="Calibri" w:eastAsia="Times New Roman" w:hAnsi="Calibri" w:cs="Times New Roman"/>
                <w:color w:val="000000"/>
              </w:rPr>
              <w:t>12/31</w:t>
            </w:r>
          </w:p>
        </w:tc>
      </w:tr>
      <w:tr w:rsidR="004D30B0" w:rsidRPr="004D30B0" w:rsidTr="00B94CEE">
        <w:trPr>
          <w:trHeight w:val="300"/>
        </w:trPr>
        <w:tc>
          <w:tcPr>
            <w:tcW w:w="1533" w:type="dxa"/>
            <w:noWrap/>
            <w:hideMark/>
          </w:tcPr>
          <w:p w:rsidR="004D30B0" w:rsidRPr="004D30B0" w:rsidRDefault="004D30B0" w:rsidP="004D30B0">
            <w:pPr>
              <w:rPr>
                <w:rFonts w:ascii="Calibri" w:eastAsia="Times New Roman" w:hAnsi="Calibri" w:cs="Times New Roman"/>
                <w:color w:val="000000"/>
              </w:rPr>
            </w:pPr>
            <w:r w:rsidRPr="004D30B0">
              <w:rPr>
                <w:rFonts w:ascii="Calibri" w:eastAsia="Times New Roman" w:hAnsi="Calibri" w:cs="Times New Roman"/>
                <w:color w:val="000000"/>
              </w:rPr>
              <w:t>1</w:t>
            </w:r>
          </w:p>
        </w:tc>
        <w:tc>
          <w:tcPr>
            <w:tcW w:w="1084" w:type="dxa"/>
            <w:noWrap/>
            <w:hideMark/>
          </w:tcPr>
          <w:p w:rsidR="004D30B0" w:rsidRPr="004D30B0" w:rsidRDefault="004D30B0" w:rsidP="004D30B0">
            <w:pPr>
              <w:jc w:val="right"/>
              <w:rPr>
                <w:rFonts w:ascii="Calibri" w:eastAsia="Times New Roman" w:hAnsi="Calibri" w:cs="Times New Roman"/>
                <w:color w:val="000000"/>
              </w:rPr>
            </w:pPr>
            <w:r w:rsidRPr="004D30B0">
              <w:rPr>
                <w:rFonts w:ascii="Calibri" w:eastAsia="Times New Roman" w:hAnsi="Calibri" w:cs="Times New Roman"/>
                <w:color w:val="000000"/>
              </w:rPr>
              <w:t>2013</w:t>
            </w:r>
          </w:p>
        </w:tc>
        <w:tc>
          <w:tcPr>
            <w:tcW w:w="1552" w:type="dxa"/>
            <w:noWrap/>
            <w:hideMark/>
          </w:tcPr>
          <w:p w:rsidR="004D30B0" w:rsidRPr="004D30B0" w:rsidRDefault="004D30B0" w:rsidP="004D30B0">
            <w:pPr>
              <w:rPr>
                <w:rFonts w:ascii="Calibri" w:eastAsia="Times New Roman" w:hAnsi="Calibri" w:cs="Times New Roman"/>
                <w:color w:val="000000"/>
                <w:highlight w:val="yellow"/>
              </w:rPr>
            </w:pPr>
            <w:r w:rsidRPr="004D30B0">
              <w:rPr>
                <w:rFonts w:ascii="Calibri" w:eastAsia="Times New Roman" w:hAnsi="Calibri" w:cs="Times New Roman"/>
                <w:color w:val="000000"/>
                <w:highlight w:val="yellow"/>
              </w:rPr>
              <w:t> </w:t>
            </w:r>
          </w:p>
        </w:tc>
        <w:tc>
          <w:tcPr>
            <w:tcW w:w="1753" w:type="dxa"/>
            <w:noWrap/>
            <w:hideMark/>
          </w:tcPr>
          <w:p w:rsidR="004D30B0" w:rsidRPr="004D30B0" w:rsidRDefault="004D30B0" w:rsidP="004D30B0">
            <w:pPr>
              <w:jc w:val="right"/>
              <w:rPr>
                <w:rFonts w:ascii="Calibri" w:eastAsia="Times New Roman" w:hAnsi="Calibri" w:cs="Times New Roman"/>
                <w:color w:val="000000"/>
                <w:highlight w:val="yellow"/>
              </w:rPr>
            </w:pPr>
            <w:r w:rsidRPr="004D30B0">
              <w:rPr>
                <w:rFonts w:ascii="Calibri" w:eastAsia="Times New Roman" w:hAnsi="Calibri" w:cs="Times New Roman"/>
                <w:color w:val="000000"/>
                <w:highlight w:val="yellow"/>
              </w:rPr>
              <w:t>12/31</w:t>
            </w:r>
          </w:p>
        </w:tc>
      </w:tr>
    </w:tbl>
    <w:p w:rsidR="009364EA" w:rsidRPr="009364EA" w:rsidRDefault="009364EA" w:rsidP="009364EA">
      <w:pPr>
        <w:ind w:left="1440"/>
      </w:pPr>
    </w:p>
    <w:p w:rsidR="00363BEA" w:rsidRDefault="00424AAC" w:rsidP="009364EA">
      <w:pPr>
        <w:pStyle w:val="Heading2"/>
        <w:numPr>
          <w:ilvl w:val="0"/>
          <w:numId w:val="16"/>
        </w:numPr>
      </w:pPr>
      <w:bookmarkStart w:id="14" w:name="_Toc512591876"/>
      <w:r>
        <w:t>P</w:t>
      </w:r>
      <w:r w:rsidRPr="00424AAC">
        <w:t>&amp;A#13-</w:t>
      </w:r>
      <w:r w:rsidR="009364EA" w:rsidRPr="009364EA">
        <w:t xml:space="preserve"> </w:t>
      </w:r>
      <w:r w:rsidR="009364EA">
        <w:t>Unaudited Static String Data: Choose the most frequent entry</w:t>
      </w:r>
      <w:r w:rsidR="00C8674E">
        <w:t xml:space="preserve"> (ILR)</w:t>
      </w:r>
      <w:bookmarkEnd w:id="14"/>
    </w:p>
    <w:p w:rsidR="00B94CEE" w:rsidRPr="00B94CEE" w:rsidRDefault="00B94CEE" w:rsidP="00B94CEE"/>
    <w:tbl>
      <w:tblPr>
        <w:tblStyle w:val="TableGrid"/>
        <w:tblW w:w="0" w:type="auto"/>
        <w:tblInd w:w="1440" w:type="dxa"/>
        <w:tblLook w:val="04A0" w:firstRow="1" w:lastRow="0" w:firstColumn="1" w:lastColumn="0" w:noHBand="0" w:noVBand="1"/>
      </w:tblPr>
      <w:tblGrid>
        <w:gridCol w:w="1533"/>
        <w:gridCol w:w="1084"/>
        <w:gridCol w:w="1658"/>
        <w:gridCol w:w="1860"/>
      </w:tblGrid>
      <w:tr w:rsidR="004D30B0" w:rsidRPr="004D30B0" w:rsidTr="004D30B0">
        <w:trPr>
          <w:trHeight w:val="300"/>
        </w:trPr>
        <w:tc>
          <w:tcPr>
            <w:tcW w:w="1533" w:type="dxa"/>
            <w:noWrap/>
            <w:hideMark/>
          </w:tcPr>
          <w:p w:rsidR="004D30B0" w:rsidRPr="004D30B0" w:rsidRDefault="004D30B0" w:rsidP="004D30B0">
            <w:pPr>
              <w:rPr>
                <w:rFonts w:ascii="Calibri" w:eastAsia="Times New Roman" w:hAnsi="Calibri" w:cs="Times New Roman"/>
                <w:b/>
                <w:bCs/>
                <w:color w:val="000000"/>
              </w:rPr>
            </w:pPr>
            <w:proofErr w:type="spellStart"/>
            <w:r w:rsidRPr="004D30B0">
              <w:rPr>
                <w:rFonts w:ascii="Calibri" w:eastAsia="Times New Roman" w:hAnsi="Calibri" w:cs="Times New Roman"/>
                <w:b/>
                <w:bCs/>
                <w:color w:val="000000"/>
              </w:rPr>
              <w:t>organizationid</w:t>
            </w:r>
            <w:proofErr w:type="spellEnd"/>
          </w:p>
        </w:tc>
        <w:tc>
          <w:tcPr>
            <w:tcW w:w="1084" w:type="dxa"/>
            <w:noWrap/>
            <w:hideMark/>
          </w:tcPr>
          <w:p w:rsidR="004D30B0" w:rsidRPr="004D30B0" w:rsidRDefault="004D30B0" w:rsidP="004D30B0">
            <w:pPr>
              <w:rPr>
                <w:rFonts w:ascii="Calibri" w:eastAsia="Times New Roman" w:hAnsi="Calibri" w:cs="Times New Roman"/>
                <w:b/>
                <w:bCs/>
                <w:color w:val="000000"/>
              </w:rPr>
            </w:pPr>
            <w:proofErr w:type="spellStart"/>
            <w:r w:rsidRPr="004D30B0">
              <w:rPr>
                <w:rFonts w:ascii="Calibri" w:eastAsia="Times New Roman" w:hAnsi="Calibri" w:cs="Times New Roman"/>
                <w:b/>
                <w:bCs/>
                <w:color w:val="000000"/>
              </w:rPr>
              <w:t>fiscalyear</w:t>
            </w:r>
            <w:proofErr w:type="spellEnd"/>
          </w:p>
        </w:tc>
        <w:tc>
          <w:tcPr>
            <w:tcW w:w="1658" w:type="dxa"/>
            <w:noWrap/>
            <w:hideMark/>
          </w:tcPr>
          <w:p w:rsidR="004D30B0" w:rsidRPr="004D30B0" w:rsidRDefault="004D30B0" w:rsidP="004D30B0">
            <w:pPr>
              <w:rPr>
                <w:rFonts w:ascii="Calibri" w:eastAsia="Times New Roman" w:hAnsi="Calibri" w:cs="Times New Roman"/>
                <w:b/>
                <w:bCs/>
                <w:color w:val="000000"/>
              </w:rPr>
            </w:pPr>
            <w:proofErr w:type="spellStart"/>
            <w:r w:rsidRPr="004D30B0">
              <w:rPr>
                <w:rFonts w:ascii="Calibri" w:eastAsia="Times New Roman" w:hAnsi="Calibri" w:cs="Times New Roman"/>
                <w:b/>
                <w:bCs/>
                <w:color w:val="000000"/>
              </w:rPr>
              <w:t>minorityOwned</w:t>
            </w:r>
            <w:proofErr w:type="spellEnd"/>
          </w:p>
        </w:tc>
        <w:tc>
          <w:tcPr>
            <w:tcW w:w="1860" w:type="dxa"/>
            <w:noWrap/>
            <w:hideMark/>
          </w:tcPr>
          <w:p w:rsidR="004D30B0" w:rsidRPr="004D30B0" w:rsidRDefault="004D30B0" w:rsidP="004D30B0">
            <w:pPr>
              <w:rPr>
                <w:rFonts w:ascii="Calibri" w:eastAsia="Times New Roman" w:hAnsi="Calibri" w:cs="Times New Roman"/>
                <w:b/>
                <w:bCs/>
                <w:color w:val="000000"/>
              </w:rPr>
            </w:pPr>
            <w:proofErr w:type="spellStart"/>
            <w:r w:rsidRPr="004D30B0">
              <w:rPr>
                <w:rFonts w:ascii="Calibri" w:eastAsia="Times New Roman" w:hAnsi="Calibri" w:cs="Times New Roman"/>
                <w:b/>
                <w:bCs/>
                <w:color w:val="000000"/>
              </w:rPr>
              <w:t>minorityOwned_c</w:t>
            </w:r>
            <w:proofErr w:type="spellEnd"/>
          </w:p>
        </w:tc>
      </w:tr>
      <w:tr w:rsidR="004D30B0" w:rsidRPr="004D30B0" w:rsidTr="004D30B0">
        <w:trPr>
          <w:trHeight w:val="300"/>
        </w:trPr>
        <w:tc>
          <w:tcPr>
            <w:tcW w:w="1533" w:type="dxa"/>
            <w:noWrap/>
            <w:hideMark/>
          </w:tcPr>
          <w:p w:rsidR="004D30B0" w:rsidRPr="004D30B0" w:rsidRDefault="004D30B0" w:rsidP="004D30B0">
            <w:pPr>
              <w:rPr>
                <w:rFonts w:ascii="Calibri" w:eastAsia="Times New Roman" w:hAnsi="Calibri" w:cs="Times New Roman"/>
                <w:color w:val="000000"/>
              </w:rPr>
            </w:pPr>
            <w:r w:rsidRPr="004D30B0">
              <w:rPr>
                <w:rFonts w:ascii="Calibri" w:eastAsia="Times New Roman" w:hAnsi="Calibri" w:cs="Times New Roman"/>
                <w:color w:val="000000"/>
              </w:rPr>
              <w:t>1</w:t>
            </w:r>
          </w:p>
        </w:tc>
        <w:tc>
          <w:tcPr>
            <w:tcW w:w="1084" w:type="dxa"/>
            <w:noWrap/>
            <w:hideMark/>
          </w:tcPr>
          <w:p w:rsidR="004D30B0" w:rsidRPr="004D30B0" w:rsidRDefault="004D30B0" w:rsidP="004D30B0">
            <w:pPr>
              <w:jc w:val="right"/>
              <w:rPr>
                <w:rFonts w:ascii="Calibri" w:eastAsia="Times New Roman" w:hAnsi="Calibri" w:cs="Times New Roman"/>
                <w:color w:val="000000"/>
              </w:rPr>
            </w:pPr>
            <w:r w:rsidRPr="004D30B0">
              <w:rPr>
                <w:rFonts w:ascii="Calibri" w:eastAsia="Times New Roman" w:hAnsi="Calibri" w:cs="Times New Roman"/>
                <w:color w:val="000000"/>
              </w:rPr>
              <w:t>2003</w:t>
            </w:r>
          </w:p>
        </w:tc>
        <w:tc>
          <w:tcPr>
            <w:tcW w:w="1658" w:type="dxa"/>
            <w:noWrap/>
            <w:hideMark/>
          </w:tcPr>
          <w:p w:rsidR="004D30B0" w:rsidRPr="004D30B0" w:rsidRDefault="004D30B0" w:rsidP="004D30B0">
            <w:pPr>
              <w:rPr>
                <w:rFonts w:ascii="Calibri" w:eastAsia="Times New Roman" w:hAnsi="Calibri" w:cs="Times New Roman"/>
                <w:color w:val="000000"/>
                <w:highlight w:val="yellow"/>
              </w:rPr>
            </w:pPr>
            <w:r w:rsidRPr="004D30B0">
              <w:rPr>
                <w:rFonts w:ascii="Calibri" w:eastAsia="Times New Roman" w:hAnsi="Calibri" w:cs="Times New Roman"/>
                <w:color w:val="000000"/>
                <w:highlight w:val="yellow"/>
              </w:rPr>
              <w:t>NO</w:t>
            </w:r>
          </w:p>
        </w:tc>
        <w:tc>
          <w:tcPr>
            <w:tcW w:w="1860" w:type="dxa"/>
            <w:noWrap/>
            <w:hideMark/>
          </w:tcPr>
          <w:p w:rsidR="004D30B0" w:rsidRPr="004D30B0" w:rsidRDefault="004D30B0" w:rsidP="004D30B0">
            <w:pPr>
              <w:rPr>
                <w:rFonts w:ascii="Calibri" w:eastAsia="Times New Roman" w:hAnsi="Calibri" w:cs="Times New Roman"/>
                <w:color w:val="000000"/>
                <w:highlight w:val="yellow"/>
              </w:rPr>
            </w:pPr>
            <w:r w:rsidRPr="004D30B0">
              <w:rPr>
                <w:rFonts w:ascii="Calibri" w:eastAsia="Times New Roman" w:hAnsi="Calibri" w:cs="Times New Roman"/>
                <w:color w:val="000000"/>
                <w:highlight w:val="yellow"/>
              </w:rPr>
              <w:t>YES</w:t>
            </w:r>
          </w:p>
        </w:tc>
      </w:tr>
      <w:tr w:rsidR="004D30B0" w:rsidRPr="004D30B0" w:rsidTr="004D30B0">
        <w:trPr>
          <w:trHeight w:val="300"/>
        </w:trPr>
        <w:tc>
          <w:tcPr>
            <w:tcW w:w="1533" w:type="dxa"/>
            <w:noWrap/>
            <w:hideMark/>
          </w:tcPr>
          <w:p w:rsidR="004D30B0" w:rsidRPr="004D30B0" w:rsidRDefault="004D30B0" w:rsidP="004D30B0">
            <w:pPr>
              <w:rPr>
                <w:rFonts w:ascii="Calibri" w:eastAsia="Times New Roman" w:hAnsi="Calibri" w:cs="Times New Roman"/>
                <w:color w:val="000000"/>
              </w:rPr>
            </w:pPr>
            <w:r w:rsidRPr="004D30B0">
              <w:rPr>
                <w:rFonts w:ascii="Calibri" w:eastAsia="Times New Roman" w:hAnsi="Calibri" w:cs="Times New Roman"/>
                <w:color w:val="000000"/>
              </w:rPr>
              <w:t>1</w:t>
            </w:r>
          </w:p>
        </w:tc>
        <w:tc>
          <w:tcPr>
            <w:tcW w:w="1084" w:type="dxa"/>
            <w:noWrap/>
            <w:hideMark/>
          </w:tcPr>
          <w:p w:rsidR="004D30B0" w:rsidRPr="004D30B0" w:rsidRDefault="004D30B0" w:rsidP="004D30B0">
            <w:pPr>
              <w:jc w:val="right"/>
              <w:rPr>
                <w:rFonts w:ascii="Calibri" w:eastAsia="Times New Roman" w:hAnsi="Calibri" w:cs="Times New Roman"/>
                <w:color w:val="000000"/>
              </w:rPr>
            </w:pPr>
            <w:r w:rsidRPr="004D30B0">
              <w:rPr>
                <w:rFonts w:ascii="Calibri" w:eastAsia="Times New Roman" w:hAnsi="Calibri" w:cs="Times New Roman"/>
                <w:color w:val="000000"/>
              </w:rPr>
              <w:t>2004</w:t>
            </w:r>
          </w:p>
        </w:tc>
        <w:tc>
          <w:tcPr>
            <w:tcW w:w="1658" w:type="dxa"/>
            <w:noWrap/>
            <w:hideMark/>
          </w:tcPr>
          <w:p w:rsidR="004D30B0" w:rsidRPr="004D30B0" w:rsidRDefault="004D30B0" w:rsidP="004D30B0">
            <w:pPr>
              <w:rPr>
                <w:rFonts w:ascii="Calibri" w:eastAsia="Times New Roman" w:hAnsi="Calibri" w:cs="Times New Roman"/>
                <w:color w:val="000000"/>
              </w:rPr>
            </w:pPr>
            <w:r w:rsidRPr="004D30B0">
              <w:rPr>
                <w:rFonts w:ascii="Calibri" w:eastAsia="Times New Roman" w:hAnsi="Calibri" w:cs="Times New Roman"/>
                <w:color w:val="000000"/>
              </w:rPr>
              <w:t>YES</w:t>
            </w:r>
          </w:p>
        </w:tc>
        <w:tc>
          <w:tcPr>
            <w:tcW w:w="1860" w:type="dxa"/>
            <w:noWrap/>
            <w:hideMark/>
          </w:tcPr>
          <w:p w:rsidR="004D30B0" w:rsidRPr="004D30B0" w:rsidRDefault="004D30B0" w:rsidP="004D30B0">
            <w:pPr>
              <w:rPr>
                <w:rFonts w:ascii="Calibri" w:eastAsia="Times New Roman" w:hAnsi="Calibri" w:cs="Times New Roman"/>
                <w:color w:val="000000"/>
              </w:rPr>
            </w:pPr>
            <w:r w:rsidRPr="004D30B0">
              <w:rPr>
                <w:rFonts w:ascii="Calibri" w:eastAsia="Times New Roman" w:hAnsi="Calibri" w:cs="Times New Roman"/>
                <w:color w:val="000000"/>
              </w:rPr>
              <w:t>YES</w:t>
            </w:r>
          </w:p>
        </w:tc>
      </w:tr>
      <w:tr w:rsidR="004D30B0" w:rsidRPr="004D30B0" w:rsidTr="004D30B0">
        <w:trPr>
          <w:trHeight w:val="300"/>
        </w:trPr>
        <w:tc>
          <w:tcPr>
            <w:tcW w:w="1533" w:type="dxa"/>
            <w:noWrap/>
            <w:hideMark/>
          </w:tcPr>
          <w:p w:rsidR="004D30B0" w:rsidRPr="004D30B0" w:rsidRDefault="004D30B0" w:rsidP="004D30B0">
            <w:pPr>
              <w:rPr>
                <w:rFonts w:ascii="Calibri" w:eastAsia="Times New Roman" w:hAnsi="Calibri" w:cs="Times New Roman"/>
                <w:color w:val="000000"/>
              </w:rPr>
            </w:pPr>
            <w:r w:rsidRPr="004D30B0">
              <w:rPr>
                <w:rFonts w:ascii="Calibri" w:eastAsia="Times New Roman" w:hAnsi="Calibri" w:cs="Times New Roman"/>
                <w:color w:val="000000"/>
              </w:rPr>
              <w:t>1</w:t>
            </w:r>
          </w:p>
        </w:tc>
        <w:tc>
          <w:tcPr>
            <w:tcW w:w="1084" w:type="dxa"/>
            <w:noWrap/>
            <w:hideMark/>
          </w:tcPr>
          <w:p w:rsidR="004D30B0" w:rsidRPr="004D30B0" w:rsidRDefault="004D30B0" w:rsidP="004D30B0">
            <w:pPr>
              <w:jc w:val="right"/>
              <w:rPr>
                <w:rFonts w:ascii="Calibri" w:eastAsia="Times New Roman" w:hAnsi="Calibri" w:cs="Times New Roman"/>
                <w:color w:val="000000"/>
              </w:rPr>
            </w:pPr>
            <w:r w:rsidRPr="004D30B0">
              <w:rPr>
                <w:rFonts w:ascii="Calibri" w:eastAsia="Times New Roman" w:hAnsi="Calibri" w:cs="Times New Roman"/>
                <w:color w:val="000000"/>
              </w:rPr>
              <w:t>2005</w:t>
            </w:r>
          </w:p>
        </w:tc>
        <w:tc>
          <w:tcPr>
            <w:tcW w:w="1658" w:type="dxa"/>
            <w:noWrap/>
            <w:hideMark/>
          </w:tcPr>
          <w:p w:rsidR="004D30B0" w:rsidRPr="004D30B0" w:rsidRDefault="004D30B0" w:rsidP="004D30B0">
            <w:pPr>
              <w:rPr>
                <w:rFonts w:ascii="Calibri" w:eastAsia="Times New Roman" w:hAnsi="Calibri" w:cs="Times New Roman"/>
                <w:color w:val="000000"/>
              </w:rPr>
            </w:pPr>
            <w:r w:rsidRPr="004D30B0">
              <w:rPr>
                <w:rFonts w:ascii="Calibri" w:eastAsia="Times New Roman" w:hAnsi="Calibri" w:cs="Times New Roman"/>
                <w:color w:val="000000"/>
              </w:rPr>
              <w:t>YES</w:t>
            </w:r>
          </w:p>
        </w:tc>
        <w:tc>
          <w:tcPr>
            <w:tcW w:w="1860" w:type="dxa"/>
            <w:noWrap/>
            <w:hideMark/>
          </w:tcPr>
          <w:p w:rsidR="004D30B0" w:rsidRPr="004D30B0" w:rsidRDefault="004D30B0" w:rsidP="004D30B0">
            <w:pPr>
              <w:rPr>
                <w:rFonts w:ascii="Calibri" w:eastAsia="Times New Roman" w:hAnsi="Calibri" w:cs="Times New Roman"/>
                <w:color w:val="000000"/>
              </w:rPr>
            </w:pPr>
            <w:r w:rsidRPr="004D30B0">
              <w:rPr>
                <w:rFonts w:ascii="Calibri" w:eastAsia="Times New Roman" w:hAnsi="Calibri" w:cs="Times New Roman"/>
                <w:color w:val="000000"/>
              </w:rPr>
              <w:t>YES</w:t>
            </w:r>
          </w:p>
        </w:tc>
      </w:tr>
      <w:tr w:rsidR="004D30B0" w:rsidRPr="004D30B0" w:rsidTr="004D30B0">
        <w:trPr>
          <w:trHeight w:val="300"/>
        </w:trPr>
        <w:tc>
          <w:tcPr>
            <w:tcW w:w="1533" w:type="dxa"/>
            <w:noWrap/>
            <w:hideMark/>
          </w:tcPr>
          <w:p w:rsidR="004D30B0" w:rsidRPr="004D30B0" w:rsidRDefault="004D30B0" w:rsidP="004D30B0">
            <w:pPr>
              <w:rPr>
                <w:rFonts w:ascii="Calibri" w:eastAsia="Times New Roman" w:hAnsi="Calibri" w:cs="Times New Roman"/>
                <w:color w:val="000000"/>
              </w:rPr>
            </w:pPr>
            <w:r w:rsidRPr="004D30B0">
              <w:rPr>
                <w:rFonts w:ascii="Calibri" w:eastAsia="Times New Roman" w:hAnsi="Calibri" w:cs="Times New Roman"/>
                <w:color w:val="000000"/>
              </w:rPr>
              <w:t>1</w:t>
            </w:r>
          </w:p>
        </w:tc>
        <w:tc>
          <w:tcPr>
            <w:tcW w:w="1084" w:type="dxa"/>
            <w:noWrap/>
            <w:hideMark/>
          </w:tcPr>
          <w:p w:rsidR="004D30B0" w:rsidRPr="004D30B0" w:rsidRDefault="004D30B0" w:rsidP="004D30B0">
            <w:pPr>
              <w:jc w:val="right"/>
              <w:rPr>
                <w:rFonts w:ascii="Calibri" w:eastAsia="Times New Roman" w:hAnsi="Calibri" w:cs="Times New Roman"/>
                <w:color w:val="000000"/>
              </w:rPr>
            </w:pPr>
            <w:r w:rsidRPr="004D30B0">
              <w:rPr>
                <w:rFonts w:ascii="Calibri" w:eastAsia="Times New Roman" w:hAnsi="Calibri" w:cs="Times New Roman"/>
                <w:color w:val="000000"/>
              </w:rPr>
              <w:t>2006</w:t>
            </w:r>
          </w:p>
        </w:tc>
        <w:tc>
          <w:tcPr>
            <w:tcW w:w="1658" w:type="dxa"/>
            <w:noWrap/>
            <w:hideMark/>
          </w:tcPr>
          <w:p w:rsidR="004D30B0" w:rsidRPr="004D30B0" w:rsidRDefault="004D30B0" w:rsidP="004D30B0">
            <w:pPr>
              <w:rPr>
                <w:rFonts w:ascii="Calibri" w:eastAsia="Times New Roman" w:hAnsi="Calibri" w:cs="Times New Roman"/>
                <w:color w:val="000000"/>
                <w:highlight w:val="yellow"/>
              </w:rPr>
            </w:pPr>
            <w:r w:rsidRPr="004D30B0">
              <w:rPr>
                <w:rFonts w:ascii="Calibri" w:eastAsia="Times New Roman" w:hAnsi="Calibri" w:cs="Times New Roman"/>
                <w:color w:val="000000"/>
                <w:highlight w:val="yellow"/>
              </w:rPr>
              <w:t>DK</w:t>
            </w:r>
          </w:p>
        </w:tc>
        <w:tc>
          <w:tcPr>
            <w:tcW w:w="1860" w:type="dxa"/>
            <w:noWrap/>
            <w:hideMark/>
          </w:tcPr>
          <w:p w:rsidR="004D30B0" w:rsidRPr="004D30B0" w:rsidRDefault="004D30B0" w:rsidP="004D30B0">
            <w:pPr>
              <w:rPr>
                <w:rFonts w:ascii="Calibri" w:eastAsia="Times New Roman" w:hAnsi="Calibri" w:cs="Times New Roman"/>
                <w:color w:val="000000"/>
                <w:highlight w:val="yellow"/>
              </w:rPr>
            </w:pPr>
            <w:r w:rsidRPr="004D30B0">
              <w:rPr>
                <w:rFonts w:ascii="Calibri" w:eastAsia="Times New Roman" w:hAnsi="Calibri" w:cs="Times New Roman"/>
                <w:color w:val="000000"/>
                <w:highlight w:val="yellow"/>
              </w:rPr>
              <w:t>YES</w:t>
            </w:r>
          </w:p>
        </w:tc>
      </w:tr>
      <w:tr w:rsidR="004D30B0" w:rsidRPr="004D30B0" w:rsidTr="004D30B0">
        <w:trPr>
          <w:trHeight w:val="300"/>
        </w:trPr>
        <w:tc>
          <w:tcPr>
            <w:tcW w:w="1533" w:type="dxa"/>
            <w:noWrap/>
            <w:hideMark/>
          </w:tcPr>
          <w:p w:rsidR="004D30B0" w:rsidRPr="004D30B0" w:rsidRDefault="004D30B0" w:rsidP="004D30B0">
            <w:pPr>
              <w:rPr>
                <w:rFonts w:ascii="Calibri" w:eastAsia="Times New Roman" w:hAnsi="Calibri" w:cs="Times New Roman"/>
                <w:color w:val="000000"/>
              </w:rPr>
            </w:pPr>
            <w:r w:rsidRPr="004D30B0">
              <w:rPr>
                <w:rFonts w:ascii="Calibri" w:eastAsia="Times New Roman" w:hAnsi="Calibri" w:cs="Times New Roman"/>
                <w:color w:val="000000"/>
              </w:rPr>
              <w:t>1</w:t>
            </w:r>
          </w:p>
        </w:tc>
        <w:tc>
          <w:tcPr>
            <w:tcW w:w="1084" w:type="dxa"/>
            <w:noWrap/>
            <w:hideMark/>
          </w:tcPr>
          <w:p w:rsidR="004D30B0" w:rsidRPr="004D30B0" w:rsidRDefault="004D30B0" w:rsidP="004D30B0">
            <w:pPr>
              <w:jc w:val="right"/>
              <w:rPr>
                <w:rFonts w:ascii="Calibri" w:eastAsia="Times New Roman" w:hAnsi="Calibri" w:cs="Times New Roman"/>
                <w:color w:val="000000"/>
              </w:rPr>
            </w:pPr>
            <w:r w:rsidRPr="004D30B0">
              <w:rPr>
                <w:rFonts w:ascii="Calibri" w:eastAsia="Times New Roman" w:hAnsi="Calibri" w:cs="Times New Roman"/>
                <w:color w:val="000000"/>
              </w:rPr>
              <w:t>2007</w:t>
            </w:r>
          </w:p>
        </w:tc>
        <w:tc>
          <w:tcPr>
            <w:tcW w:w="1658" w:type="dxa"/>
            <w:noWrap/>
            <w:hideMark/>
          </w:tcPr>
          <w:p w:rsidR="004D30B0" w:rsidRPr="004D30B0" w:rsidRDefault="004D30B0" w:rsidP="004D30B0">
            <w:pPr>
              <w:rPr>
                <w:rFonts w:ascii="Calibri" w:eastAsia="Times New Roman" w:hAnsi="Calibri" w:cs="Times New Roman"/>
                <w:color w:val="000000"/>
              </w:rPr>
            </w:pPr>
            <w:r w:rsidRPr="004D30B0">
              <w:rPr>
                <w:rFonts w:ascii="Calibri" w:eastAsia="Times New Roman" w:hAnsi="Calibri" w:cs="Times New Roman"/>
                <w:color w:val="000000"/>
              </w:rPr>
              <w:t>YES</w:t>
            </w:r>
          </w:p>
        </w:tc>
        <w:tc>
          <w:tcPr>
            <w:tcW w:w="1860" w:type="dxa"/>
            <w:noWrap/>
            <w:hideMark/>
          </w:tcPr>
          <w:p w:rsidR="004D30B0" w:rsidRPr="004D30B0" w:rsidRDefault="004D30B0" w:rsidP="004D30B0">
            <w:pPr>
              <w:rPr>
                <w:rFonts w:ascii="Calibri" w:eastAsia="Times New Roman" w:hAnsi="Calibri" w:cs="Times New Roman"/>
                <w:color w:val="000000"/>
              </w:rPr>
            </w:pPr>
            <w:r w:rsidRPr="004D30B0">
              <w:rPr>
                <w:rFonts w:ascii="Calibri" w:eastAsia="Times New Roman" w:hAnsi="Calibri" w:cs="Times New Roman"/>
                <w:color w:val="000000"/>
              </w:rPr>
              <w:t>YES</w:t>
            </w:r>
          </w:p>
        </w:tc>
      </w:tr>
      <w:tr w:rsidR="004D30B0" w:rsidRPr="004D30B0" w:rsidTr="004D30B0">
        <w:trPr>
          <w:trHeight w:val="300"/>
        </w:trPr>
        <w:tc>
          <w:tcPr>
            <w:tcW w:w="1533" w:type="dxa"/>
            <w:noWrap/>
            <w:hideMark/>
          </w:tcPr>
          <w:p w:rsidR="004D30B0" w:rsidRPr="004D30B0" w:rsidRDefault="004D30B0" w:rsidP="004D30B0">
            <w:pPr>
              <w:rPr>
                <w:rFonts w:ascii="Calibri" w:eastAsia="Times New Roman" w:hAnsi="Calibri" w:cs="Times New Roman"/>
                <w:color w:val="000000"/>
              </w:rPr>
            </w:pPr>
            <w:r w:rsidRPr="004D30B0">
              <w:rPr>
                <w:rFonts w:ascii="Calibri" w:eastAsia="Times New Roman" w:hAnsi="Calibri" w:cs="Times New Roman"/>
                <w:color w:val="000000"/>
              </w:rPr>
              <w:t>1</w:t>
            </w:r>
          </w:p>
        </w:tc>
        <w:tc>
          <w:tcPr>
            <w:tcW w:w="1084" w:type="dxa"/>
            <w:noWrap/>
            <w:hideMark/>
          </w:tcPr>
          <w:p w:rsidR="004D30B0" w:rsidRPr="004D30B0" w:rsidRDefault="004D30B0" w:rsidP="004D30B0">
            <w:pPr>
              <w:jc w:val="right"/>
              <w:rPr>
                <w:rFonts w:ascii="Calibri" w:eastAsia="Times New Roman" w:hAnsi="Calibri" w:cs="Times New Roman"/>
                <w:color w:val="000000"/>
              </w:rPr>
            </w:pPr>
            <w:r w:rsidRPr="004D30B0">
              <w:rPr>
                <w:rFonts w:ascii="Calibri" w:eastAsia="Times New Roman" w:hAnsi="Calibri" w:cs="Times New Roman"/>
                <w:color w:val="000000"/>
              </w:rPr>
              <w:t>2008</w:t>
            </w:r>
          </w:p>
        </w:tc>
        <w:tc>
          <w:tcPr>
            <w:tcW w:w="1658" w:type="dxa"/>
            <w:noWrap/>
            <w:hideMark/>
          </w:tcPr>
          <w:p w:rsidR="004D30B0" w:rsidRPr="004D30B0" w:rsidRDefault="004D30B0" w:rsidP="004D30B0">
            <w:pPr>
              <w:rPr>
                <w:rFonts w:ascii="Calibri" w:eastAsia="Times New Roman" w:hAnsi="Calibri" w:cs="Times New Roman"/>
                <w:color w:val="000000"/>
              </w:rPr>
            </w:pPr>
            <w:r w:rsidRPr="004D30B0">
              <w:rPr>
                <w:rFonts w:ascii="Calibri" w:eastAsia="Times New Roman" w:hAnsi="Calibri" w:cs="Times New Roman"/>
                <w:color w:val="000000"/>
              </w:rPr>
              <w:t>YES</w:t>
            </w:r>
          </w:p>
        </w:tc>
        <w:tc>
          <w:tcPr>
            <w:tcW w:w="1860" w:type="dxa"/>
            <w:noWrap/>
            <w:hideMark/>
          </w:tcPr>
          <w:p w:rsidR="004D30B0" w:rsidRPr="004D30B0" w:rsidRDefault="004D30B0" w:rsidP="004D30B0">
            <w:pPr>
              <w:rPr>
                <w:rFonts w:ascii="Calibri" w:eastAsia="Times New Roman" w:hAnsi="Calibri" w:cs="Times New Roman"/>
                <w:color w:val="000000"/>
              </w:rPr>
            </w:pPr>
            <w:r w:rsidRPr="004D30B0">
              <w:rPr>
                <w:rFonts w:ascii="Calibri" w:eastAsia="Times New Roman" w:hAnsi="Calibri" w:cs="Times New Roman"/>
                <w:color w:val="000000"/>
              </w:rPr>
              <w:t>YES</w:t>
            </w:r>
          </w:p>
        </w:tc>
      </w:tr>
    </w:tbl>
    <w:p w:rsidR="009364EA" w:rsidRPr="009364EA" w:rsidRDefault="009364EA" w:rsidP="009364EA">
      <w:pPr>
        <w:ind w:left="1440"/>
      </w:pPr>
    </w:p>
    <w:p w:rsidR="009779D8" w:rsidRPr="009779D8" w:rsidRDefault="00424AAC" w:rsidP="009779D8">
      <w:pPr>
        <w:pStyle w:val="Heading2"/>
        <w:numPr>
          <w:ilvl w:val="0"/>
          <w:numId w:val="16"/>
        </w:numPr>
      </w:pPr>
      <w:bookmarkStart w:id="15" w:name="_Toc512591877"/>
      <w:r>
        <w:t>P&amp;A#14</w:t>
      </w:r>
      <w:r w:rsidR="00573EC2">
        <w:t>-</w:t>
      </w:r>
      <w:r>
        <w:t>Treat missing values as zeros</w:t>
      </w:r>
      <w:bookmarkEnd w:id="15"/>
    </w:p>
    <w:p w:rsidR="009779D8" w:rsidRDefault="00363BEA" w:rsidP="009779D8">
      <w:pPr>
        <w:pStyle w:val="Heading2"/>
        <w:numPr>
          <w:ilvl w:val="0"/>
          <w:numId w:val="16"/>
        </w:numPr>
      </w:pPr>
      <w:bookmarkStart w:id="16" w:name="_Toc512591878"/>
      <w:r>
        <w:t>P&amp;A#15-Round off the values</w:t>
      </w:r>
      <w:bookmarkEnd w:id="16"/>
    </w:p>
    <w:p w:rsidR="004B42BC" w:rsidRDefault="009779D8" w:rsidP="004B42BC">
      <w:pPr>
        <w:pStyle w:val="Heading2"/>
        <w:numPr>
          <w:ilvl w:val="0"/>
          <w:numId w:val="16"/>
        </w:numPr>
      </w:pPr>
      <w:bookmarkStart w:id="17" w:name="_Toc512591879"/>
      <w:r>
        <w:t>P&amp;A#16-</w:t>
      </w:r>
      <w:r w:rsidRPr="009779D8">
        <w:t xml:space="preserve"> </w:t>
      </w:r>
      <w:r>
        <w:t xml:space="preserve">Unaudited Static Numeric Data: </w:t>
      </w:r>
      <w:r w:rsidRPr="009779D8">
        <w:t>Remove local and global outliers</w:t>
      </w:r>
      <w:r>
        <w:t>, then c</w:t>
      </w:r>
      <w:r w:rsidRPr="009779D8">
        <w:t>hoose the most frequent entry</w:t>
      </w:r>
      <w:r w:rsidR="00C8674E">
        <w:t xml:space="preserve"> (TLR)</w:t>
      </w:r>
      <w:bookmarkEnd w:id="17"/>
    </w:p>
    <w:p w:rsidR="00B94CEE" w:rsidRDefault="00B94CEE" w:rsidP="00B94CEE"/>
    <w:p w:rsidR="00121E9F" w:rsidRPr="00B94CEE" w:rsidRDefault="00121E9F" w:rsidP="00B94CEE"/>
    <w:tbl>
      <w:tblPr>
        <w:tblStyle w:val="TableGrid"/>
        <w:tblW w:w="0" w:type="auto"/>
        <w:tblLook w:val="04A0" w:firstRow="1" w:lastRow="0" w:firstColumn="1" w:lastColumn="0" w:noHBand="0" w:noVBand="1"/>
      </w:tblPr>
      <w:tblGrid>
        <w:gridCol w:w="1590"/>
        <w:gridCol w:w="1520"/>
        <w:gridCol w:w="1083"/>
        <w:gridCol w:w="1147"/>
        <w:gridCol w:w="1943"/>
        <w:gridCol w:w="2067"/>
      </w:tblGrid>
      <w:tr w:rsidR="00B94CEE" w:rsidRPr="007C20AC" w:rsidTr="00B94CEE">
        <w:trPr>
          <w:trHeight w:val="300"/>
        </w:trPr>
        <w:tc>
          <w:tcPr>
            <w:tcW w:w="2448" w:type="dxa"/>
            <w:noWrap/>
            <w:hideMark/>
          </w:tcPr>
          <w:p w:rsidR="007C20AC" w:rsidRPr="007C20AC" w:rsidRDefault="007C20AC" w:rsidP="007C20AC">
            <w:pPr>
              <w:rPr>
                <w:rFonts w:ascii="Calibri" w:eastAsia="Times New Roman" w:hAnsi="Calibri" w:cs="Times New Roman"/>
                <w:b/>
                <w:bCs/>
                <w:color w:val="000000"/>
              </w:rPr>
            </w:pPr>
            <w:proofErr w:type="spellStart"/>
            <w:r w:rsidRPr="007C20AC">
              <w:rPr>
                <w:rFonts w:ascii="Calibri" w:eastAsia="Times New Roman" w:hAnsi="Calibri" w:cs="Times New Roman"/>
                <w:b/>
                <w:bCs/>
                <w:color w:val="000000"/>
              </w:rPr>
              <w:lastRenderedPageBreak/>
              <w:t>organizationid</w:t>
            </w:r>
            <w:proofErr w:type="spellEnd"/>
          </w:p>
        </w:tc>
        <w:tc>
          <w:tcPr>
            <w:tcW w:w="0" w:type="auto"/>
            <w:noWrap/>
            <w:hideMark/>
          </w:tcPr>
          <w:p w:rsidR="007C20AC" w:rsidRPr="007C20AC" w:rsidRDefault="007C20AC" w:rsidP="007C20AC">
            <w:pPr>
              <w:rPr>
                <w:rFonts w:ascii="Calibri" w:eastAsia="Times New Roman" w:hAnsi="Calibri" w:cs="Times New Roman"/>
                <w:b/>
                <w:bCs/>
                <w:color w:val="000000"/>
              </w:rPr>
            </w:pPr>
            <w:proofErr w:type="spellStart"/>
            <w:r w:rsidRPr="007C20AC">
              <w:rPr>
                <w:rFonts w:ascii="Calibri" w:eastAsia="Times New Roman" w:hAnsi="Calibri" w:cs="Times New Roman"/>
                <w:b/>
                <w:bCs/>
                <w:color w:val="000000"/>
              </w:rPr>
              <w:t>originatortransactionid</w:t>
            </w:r>
            <w:proofErr w:type="spellEnd"/>
          </w:p>
        </w:tc>
        <w:tc>
          <w:tcPr>
            <w:tcW w:w="432" w:type="dxa"/>
            <w:noWrap/>
            <w:hideMark/>
          </w:tcPr>
          <w:p w:rsidR="007C20AC" w:rsidRPr="007C20AC" w:rsidRDefault="007C20AC" w:rsidP="007C20AC">
            <w:pPr>
              <w:rPr>
                <w:rFonts w:ascii="Calibri" w:eastAsia="Times New Roman" w:hAnsi="Calibri" w:cs="Times New Roman"/>
                <w:b/>
                <w:bCs/>
                <w:color w:val="000000"/>
              </w:rPr>
            </w:pPr>
            <w:proofErr w:type="spellStart"/>
            <w:r w:rsidRPr="007C20AC">
              <w:rPr>
                <w:rFonts w:ascii="Calibri" w:eastAsia="Times New Roman" w:hAnsi="Calibri" w:cs="Times New Roman"/>
                <w:b/>
                <w:bCs/>
                <w:color w:val="000000"/>
              </w:rPr>
              <w:t>originalamount</w:t>
            </w:r>
            <w:proofErr w:type="spellEnd"/>
          </w:p>
        </w:tc>
        <w:tc>
          <w:tcPr>
            <w:tcW w:w="1728" w:type="dxa"/>
            <w:noWrap/>
            <w:hideMark/>
          </w:tcPr>
          <w:p w:rsidR="007C20AC" w:rsidRPr="007C20AC" w:rsidRDefault="007C20AC" w:rsidP="007C20AC">
            <w:pPr>
              <w:rPr>
                <w:rFonts w:ascii="Calibri" w:eastAsia="Times New Roman" w:hAnsi="Calibri" w:cs="Times New Roman"/>
                <w:b/>
                <w:bCs/>
                <w:color w:val="000000"/>
              </w:rPr>
            </w:pPr>
            <w:proofErr w:type="spellStart"/>
            <w:r w:rsidRPr="007C20AC">
              <w:rPr>
                <w:rFonts w:ascii="Calibri" w:eastAsia="Times New Roman" w:hAnsi="Calibri" w:cs="Times New Roman"/>
                <w:b/>
                <w:bCs/>
                <w:color w:val="000000"/>
              </w:rPr>
              <w:t>fiscalyear</w:t>
            </w:r>
            <w:proofErr w:type="spellEnd"/>
          </w:p>
        </w:tc>
        <w:tc>
          <w:tcPr>
            <w:tcW w:w="0" w:type="auto"/>
            <w:noWrap/>
            <w:hideMark/>
          </w:tcPr>
          <w:p w:rsidR="007C20AC" w:rsidRPr="007C20AC" w:rsidRDefault="007C20AC" w:rsidP="007C20AC">
            <w:pPr>
              <w:rPr>
                <w:rFonts w:ascii="Calibri" w:eastAsia="Times New Roman" w:hAnsi="Calibri" w:cs="Times New Roman"/>
                <w:b/>
                <w:bCs/>
                <w:color w:val="000000"/>
              </w:rPr>
            </w:pPr>
            <w:proofErr w:type="spellStart"/>
            <w:r w:rsidRPr="007C20AC">
              <w:rPr>
                <w:rFonts w:ascii="Calibri" w:eastAsia="Times New Roman" w:hAnsi="Calibri" w:cs="Times New Roman"/>
                <w:b/>
                <w:bCs/>
                <w:color w:val="000000"/>
              </w:rPr>
              <w:t>jobsattimeofloanorinvestment</w:t>
            </w:r>
            <w:proofErr w:type="spellEnd"/>
          </w:p>
        </w:tc>
        <w:tc>
          <w:tcPr>
            <w:tcW w:w="0" w:type="auto"/>
            <w:noWrap/>
            <w:hideMark/>
          </w:tcPr>
          <w:p w:rsidR="007C20AC" w:rsidRPr="007C20AC" w:rsidRDefault="007C20AC" w:rsidP="007C20AC">
            <w:pPr>
              <w:rPr>
                <w:rFonts w:ascii="Calibri" w:eastAsia="Times New Roman" w:hAnsi="Calibri" w:cs="Times New Roman"/>
                <w:b/>
                <w:bCs/>
                <w:color w:val="000000"/>
              </w:rPr>
            </w:pPr>
            <w:proofErr w:type="spellStart"/>
            <w:r w:rsidRPr="007C20AC">
              <w:rPr>
                <w:rFonts w:ascii="Calibri" w:eastAsia="Times New Roman" w:hAnsi="Calibri" w:cs="Times New Roman"/>
                <w:b/>
                <w:bCs/>
                <w:color w:val="000000"/>
              </w:rPr>
              <w:t>jobsattimeofloanorinvestment_c</w:t>
            </w:r>
            <w:proofErr w:type="spellEnd"/>
          </w:p>
        </w:tc>
      </w:tr>
      <w:tr w:rsidR="00B94CEE" w:rsidRPr="007C20AC" w:rsidTr="00B94CEE">
        <w:trPr>
          <w:trHeight w:val="300"/>
        </w:trPr>
        <w:tc>
          <w:tcPr>
            <w:tcW w:w="2448" w:type="dxa"/>
            <w:noWrap/>
            <w:hideMark/>
          </w:tcPr>
          <w:p w:rsidR="007C20AC" w:rsidRPr="007C20AC" w:rsidRDefault="007C20AC" w:rsidP="007C20AC">
            <w:pPr>
              <w:rPr>
                <w:rFonts w:ascii="Calibri" w:eastAsia="Times New Roman" w:hAnsi="Calibri" w:cs="Times New Roman"/>
                <w:color w:val="000000"/>
              </w:rPr>
            </w:pPr>
            <w:r w:rsidRPr="007C20AC">
              <w:rPr>
                <w:rFonts w:ascii="Calibri" w:eastAsia="Times New Roman" w:hAnsi="Calibri" w:cs="Times New Roman"/>
                <w:color w:val="000000"/>
              </w:rPr>
              <w:t>1</w:t>
            </w:r>
          </w:p>
        </w:tc>
        <w:tc>
          <w:tcPr>
            <w:tcW w:w="0" w:type="auto"/>
            <w:noWrap/>
            <w:hideMark/>
          </w:tcPr>
          <w:p w:rsidR="007C20AC" w:rsidRPr="007C20AC" w:rsidRDefault="007C20AC" w:rsidP="007C20AC">
            <w:pPr>
              <w:rPr>
                <w:rFonts w:ascii="Calibri" w:eastAsia="Times New Roman" w:hAnsi="Calibri" w:cs="Times New Roman"/>
                <w:color w:val="000000"/>
              </w:rPr>
            </w:pPr>
            <w:r w:rsidRPr="007C20AC">
              <w:rPr>
                <w:rFonts w:ascii="Calibri" w:eastAsia="Times New Roman" w:hAnsi="Calibri" w:cs="Times New Roman"/>
                <w:color w:val="000000"/>
              </w:rPr>
              <w:t>tran-56</w:t>
            </w:r>
          </w:p>
        </w:tc>
        <w:tc>
          <w:tcPr>
            <w:tcW w:w="432" w:type="dxa"/>
            <w:noWrap/>
            <w:hideMark/>
          </w:tcPr>
          <w:p w:rsidR="007C20AC" w:rsidRPr="007C20AC" w:rsidRDefault="007C20AC" w:rsidP="007C20AC">
            <w:pPr>
              <w:jc w:val="right"/>
              <w:rPr>
                <w:rFonts w:ascii="Calibri" w:eastAsia="Times New Roman" w:hAnsi="Calibri" w:cs="Times New Roman"/>
                <w:color w:val="000000"/>
              </w:rPr>
            </w:pPr>
            <w:r w:rsidRPr="007C20AC">
              <w:rPr>
                <w:rFonts w:ascii="Calibri" w:eastAsia="Times New Roman" w:hAnsi="Calibri" w:cs="Times New Roman"/>
                <w:color w:val="000000"/>
              </w:rPr>
              <w:t>$55,000</w:t>
            </w:r>
          </w:p>
        </w:tc>
        <w:tc>
          <w:tcPr>
            <w:tcW w:w="1728" w:type="dxa"/>
            <w:noWrap/>
            <w:hideMark/>
          </w:tcPr>
          <w:p w:rsidR="007C20AC" w:rsidRPr="007C20AC" w:rsidRDefault="007C20AC" w:rsidP="007C20AC">
            <w:pPr>
              <w:jc w:val="right"/>
              <w:rPr>
                <w:rFonts w:ascii="Calibri" w:eastAsia="Times New Roman" w:hAnsi="Calibri" w:cs="Times New Roman"/>
                <w:color w:val="000000"/>
              </w:rPr>
            </w:pPr>
            <w:r w:rsidRPr="007C20AC">
              <w:rPr>
                <w:rFonts w:ascii="Calibri" w:eastAsia="Times New Roman" w:hAnsi="Calibri" w:cs="Times New Roman"/>
                <w:color w:val="000000"/>
              </w:rPr>
              <w:t>2004</w:t>
            </w:r>
          </w:p>
        </w:tc>
        <w:tc>
          <w:tcPr>
            <w:tcW w:w="0" w:type="auto"/>
            <w:noWrap/>
            <w:hideMark/>
          </w:tcPr>
          <w:p w:rsidR="007C20AC" w:rsidRPr="007C20AC" w:rsidRDefault="007C20AC" w:rsidP="007C20AC">
            <w:pPr>
              <w:jc w:val="right"/>
              <w:rPr>
                <w:rFonts w:ascii="Calibri" w:eastAsia="Times New Roman" w:hAnsi="Calibri" w:cs="Times New Roman"/>
                <w:color w:val="000000"/>
              </w:rPr>
            </w:pPr>
            <w:r w:rsidRPr="007C20AC">
              <w:rPr>
                <w:rFonts w:ascii="Calibri" w:eastAsia="Times New Roman" w:hAnsi="Calibri" w:cs="Times New Roman"/>
                <w:color w:val="000000"/>
              </w:rPr>
              <w:t>2</w:t>
            </w:r>
          </w:p>
        </w:tc>
        <w:tc>
          <w:tcPr>
            <w:tcW w:w="0" w:type="auto"/>
            <w:noWrap/>
            <w:hideMark/>
          </w:tcPr>
          <w:p w:rsidR="007C20AC" w:rsidRPr="007C20AC" w:rsidRDefault="007C20AC" w:rsidP="007C20AC">
            <w:pPr>
              <w:jc w:val="right"/>
              <w:rPr>
                <w:rFonts w:ascii="Calibri" w:eastAsia="Times New Roman" w:hAnsi="Calibri" w:cs="Times New Roman"/>
                <w:color w:val="000000"/>
              </w:rPr>
            </w:pPr>
            <w:r w:rsidRPr="007C20AC">
              <w:rPr>
                <w:rFonts w:ascii="Calibri" w:eastAsia="Times New Roman" w:hAnsi="Calibri" w:cs="Times New Roman"/>
                <w:color w:val="000000"/>
              </w:rPr>
              <w:t>2</w:t>
            </w:r>
          </w:p>
        </w:tc>
      </w:tr>
      <w:tr w:rsidR="00B94CEE" w:rsidRPr="007C20AC" w:rsidTr="00B94CEE">
        <w:trPr>
          <w:trHeight w:val="300"/>
        </w:trPr>
        <w:tc>
          <w:tcPr>
            <w:tcW w:w="2448" w:type="dxa"/>
            <w:noWrap/>
            <w:hideMark/>
          </w:tcPr>
          <w:p w:rsidR="007C20AC" w:rsidRPr="007C20AC" w:rsidRDefault="007C20AC" w:rsidP="007C20AC">
            <w:pPr>
              <w:rPr>
                <w:rFonts w:ascii="Calibri" w:eastAsia="Times New Roman" w:hAnsi="Calibri" w:cs="Times New Roman"/>
                <w:color w:val="000000"/>
              </w:rPr>
            </w:pPr>
            <w:r w:rsidRPr="007C20AC">
              <w:rPr>
                <w:rFonts w:ascii="Calibri" w:eastAsia="Times New Roman" w:hAnsi="Calibri" w:cs="Times New Roman"/>
                <w:color w:val="000000"/>
              </w:rPr>
              <w:t>1</w:t>
            </w:r>
          </w:p>
        </w:tc>
        <w:tc>
          <w:tcPr>
            <w:tcW w:w="0" w:type="auto"/>
            <w:noWrap/>
            <w:hideMark/>
          </w:tcPr>
          <w:p w:rsidR="007C20AC" w:rsidRPr="007C20AC" w:rsidRDefault="007C20AC" w:rsidP="007C20AC">
            <w:pPr>
              <w:rPr>
                <w:rFonts w:ascii="Calibri" w:eastAsia="Times New Roman" w:hAnsi="Calibri" w:cs="Times New Roman"/>
                <w:color w:val="000000"/>
              </w:rPr>
            </w:pPr>
            <w:r w:rsidRPr="007C20AC">
              <w:rPr>
                <w:rFonts w:ascii="Calibri" w:eastAsia="Times New Roman" w:hAnsi="Calibri" w:cs="Times New Roman"/>
                <w:color w:val="000000"/>
              </w:rPr>
              <w:t>tran-56</w:t>
            </w:r>
          </w:p>
        </w:tc>
        <w:tc>
          <w:tcPr>
            <w:tcW w:w="432" w:type="dxa"/>
            <w:noWrap/>
            <w:hideMark/>
          </w:tcPr>
          <w:p w:rsidR="007C20AC" w:rsidRPr="007C20AC" w:rsidRDefault="007C20AC" w:rsidP="007C20AC">
            <w:pPr>
              <w:jc w:val="right"/>
              <w:rPr>
                <w:rFonts w:ascii="Calibri" w:eastAsia="Times New Roman" w:hAnsi="Calibri" w:cs="Times New Roman"/>
                <w:color w:val="000000"/>
              </w:rPr>
            </w:pPr>
            <w:r w:rsidRPr="007C20AC">
              <w:rPr>
                <w:rFonts w:ascii="Calibri" w:eastAsia="Times New Roman" w:hAnsi="Calibri" w:cs="Times New Roman"/>
                <w:color w:val="000000"/>
              </w:rPr>
              <w:t>$55,000</w:t>
            </w:r>
          </w:p>
        </w:tc>
        <w:tc>
          <w:tcPr>
            <w:tcW w:w="1728" w:type="dxa"/>
            <w:noWrap/>
            <w:hideMark/>
          </w:tcPr>
          <w:p w:rsidR="007C20AC" w:rsidRPr="007C20AC" w:rsidRDefault="007C20AC" w:rsidP="007C20AC">
            <w:pPr>
              <w:jc w:val="right"/>
              <w:rPr>
                <w:rFonts w:ascii="Calibri" w:eastAsia="Times New Roman" w:hAnsi="Calibri" w:cs="Times New Roman"/>
                <w:color w:val="000000"/>
              </w:rPr>
            </w:pPr>
            <w:r w:rsidRPr="007C20AC">
              <w:rPr>
                <w:rFonts w:ascii="Calibri" w:eastAsia="Times New Roman" w:hAnsi="Calibri" w:cs="Times New Roman"/>
                <w:color w:val="000000"/>
              </w:rPr>
              <w:t>2005</w:t>
            </w:r>
          </w:p>
        </w:tc>
        <w:tc>
          <w:tcPr>
            <w:tcW w:w="0" w:type="auto"/>
            <w:noWrap/>
            <w:hideMark/>
          </w:tcPr>
          <w:p w:rsidR="007C20AC" w:rsidRPr="007C20AC" w:rsidRDefault="007C20AC" w:rsidP="007C20AC">
            <w:pPr>
              <w:jc w:val="right"/>
              <w:rPr>
                <w:rFonts w:ascii="Calibri" w:eastAsia="Times New Roman" w:hAnsi="Calibri" w:cs="Times New Roman"/>
                <w:color w:val="000000"/>
                <w:highlight w:val="yellow"/>
              </w:rPr>
            </w:pPr>
            <w:r w:rsidRPr="007C20AC">
              <w:rPr>
                <w:rFonts w:ascii="Calibri" w:eastAsia="Times New Roman" w:hAnsi="Calibri" w:cs="Times New Roman"/>
                <w:color w:val="000000"/>
                <w:highlight w:val="yellow"/>
              </w:rPr>
              <w:t>200</w:t>
            </w:r>
          </w:p>
        </w:tc>
        <w:tc>
          <w:tcPr>
            <w:tcW w:w="0" w:type="auto"/>
            <w:noWrap/>
            <w:hideMark/>
          </w:tcPr>
          <w:p w:rsidR="007C20AC" w:rsidRPr="007C20AC" w:rsidRDefault="007C20AC" w:rsidP="007C20AC">
            <w:pPr>
              <w:jc w:val="right"/>
              <w:rPr>
                <w:rFonts w:ascii="Calibri" w:eastAsia="Times New Roman" w:hAnsi="Calibri" w:cs="Times New Roman"/>
                <w:color w:val="000000"/>
                <w:highlight w:val="yellow"/>
              </w:rPr>
            </w:pPr>
            <w:r w:rsidRPr="007C20AC">
              <w:rPr>
                <w:rFonts w:ascii="Calibri" w:eastAsia="Times New Roman" w:hAnsi="Calibri" w:cs="Times New Roman"/>
                <w:color w:val="000000"/>
                <w:highlight w:val="yellow"/>
              </w:rPr>
              <w:t>2</w:t>
            </w:r>
          </w:p>
        </w:tc>
      </w:tr>
      <w:tr w:rsidR="00B94CEE" w:rsidRPr="007C20AC" w:rsidTr="00B94CEE">
        <w:trPr>
          <w:trHeight w:val="300"/>
        </w:trPr>
        <w:tc>
          <w:tcPr>
            <w:tcW w:w="2448" w:type="dxa"/>
            <w:noWrap/>
            <w:hideMark/>
          </w:tcPr>
          <w:p w:rsidR="007C20AC" w:rsidRPr="007C20AC" w:rsidRDefault="007C20AC" w:rsidP="007C20AC">
            <w:pPr>
              <w:rPr>
                <w:rFonts w:ascii="Calibri" w:eastAsia="Times New Roman" w:hAnsi="Calibri" w:cs="Times New Roman"/>
                <w:color w:val="000000"/>
              </w:rPr>
            </w:pPr>
            <w:r w:rsidRPr="007C20AC">
              <w:rPr>
                <w:rFonts w:ascii="Calibri" w:eastAsia="Times New Roman" w:hAnsi="Calibri" w:cs="Times New Roman"/>
                <w:color w:val="000000"/>
              </w:rPr>
              <w:t>1</w:t>
            </w:r>
          </w:p>
        </w:tc>
        <w:tc>
          <w:tcPr>
            <w:tcW w:w="0" w:type="auto"/>
            <w:noWrap/>
            <w:hideMark/>
          </w:tcPr>
          <w:p w:rsidR="007C20AC" w:rsidRPr="007C20AC" w:rsidRDefault="007C20AC" w:rsidP="007C20AC">
            <w:pPr>
              <w:rPr>
                <w:rFonts w:ascii="Calibri" w:eastAsia="Times New Roman" w:hAnsi="Calibri" w:cs="Times New Roman"/>
                <w:color w:val="000000"/>
              </w:rPr>
            </w:pPr>
            <w:r w:rsidRPr="007C20AC">
              <w:rPr>
                <w:rFonts w:ascii="Calibri" w:eastAsia="Times New Roman" w:hAnsi="Calibri" w:cs="Times New Roman"/>
                <w:color w:val="000000"/>
              </w:rPr>
              <w:t>tran-56</w:t>
            </w:r>
          </w:p>
        </w:tc>
        <w:tc>
          <w:tcPr>
            <w:tcW w:w="432" w:type="dxa"/>
            <w:noWrap/>
            <w:hideMark/>
          </w:tcPr>
          <w:p w:rsidR="007C20AC" w:rsidRPr="007C20AC" w:rsidRDefault="007C20AC" w:rsidP="007C20AC">
            <w:pPr>
              <w:jc w:val="right"/>
              <w:rPr>
                <w:rFonts w:ascii="Calibri" w:eastAsia="Times New Roman" w:hAnsi="Calibri" w:cs="Times New Roman"/>
                <w:color w:val="000000"/>
              </w:rPr>
            </w:pPr>
            <w:r w:rsidRPr="007C20AC">
              <w:rPr>
                <w:rFonts w:ascii="Calibri" w:eastAsia="Times New Roman" w:hAnsi="Calibri" w:cs="Times New Roman"/>
                <w:color w:val="000000"/>
              </w:rPr>
              <w:t>$55,000</w:t>
            </w:r>
          </w:p>
        </w:tc>
        <w:tc>
          <w:tcPr>
            <w:tcW w:w="1728" w:type="dxa"/>
            <w:noWrap/>
            <w:hideMark/>
          </w:tcPr>
          <w:p w:rsidR="007C20AC" w:rsidRPr="007C20AC" w:rsidRDefault="007C20AC" w:rsidP="007C20AC">
            <w:pPr>
              <w:jc w:val="right"/>
              <w:rPr>
                <w:rFonts w:ascii="Calibri" w:eastAsia="Times New Roman" w:hAnsi="Calibri" w:cs="Times New Roman"/>
                <w:color w:val="000000"/>
              </w:rPr>
            </w:pPr>
            <w:r w:rsidRPr="007C20AC">
              <w:rPr>
                <w:rFonts w:ascii="Calibri" w:eastAsia="Times New Roman" w:hAnsi="Calibri" w:cs="Times New Roman"/>
                <w:color w:val="000000"/>
              </w:rPr>
              <w:t>2006</w:t>
            </w:r>
          </w:p>
        </w:tc>
        <w:tc>
          <w:tcPr>
            <w:tcW w:w="0" w:type="auto"/>
            <w:noWrap/>
            <w:hideMark/>
          </w:tcPr>
          <w:p w:rsidR="007C20AC" w:rsidRPr="007C20AC" w:rsidRDefault="007C20AC" w:rsidP="007C20AC">
            <w:pPr>
              <w:jc w:val="right"/>
              <w:rPr>
                <w:rFonts w:ascii="Calibri" w:eastAsia="Times New Roman" w:hAnsi="Calibri" w:cs="Times New Roman"/>
                <w:color w:val="000000"/>
                <w:highlight w:val="yellow"/>
              </w:rPr>
            </w:pPr>
            <w:r w:rsidRPr="007C20AC">
              <w:rPr>
                <w:rFonts w:ascii="Calibri" w:eastAsia="Times New Roman" w:hAnsi="Calibri" w:cs="Times New Roman"/>
                <w:color w:val="000000"/>
                <w:highlight w:val="yellow"/>
              </w:rPr>
              <w:t>4</w:t>
            </w:r>
          </w:p>
        </w:tc>
        <w:tc>
          <w:tcPr>
            <w:tcW w:w="0" w:type="auto"/>
            <w:noWrap/>
            <w:hideMark/>
          </w:tcPr>
          <w:p w:rsidR="007C20AC" w:rsidRPr="007C20AC" w:rsidRDefault="007C20AC" w:rsidP="007C20AC">
            <w:pPr>
              <w:jc w:val="right"/>
              <w:rPr>
                <w:rFonts w:ascii="Calibri" w:eastAsia="Times New Roman" w:hAnsi="Calibri" w:cs="Times New Roman"/>
                <w:color w:val="000000"/>
                <w:highlight w:val="yellow"/>
              </w:rPr>
            </w:pPr>
            <w:r w:rsidRPr="007C20AC">
              <w:rPr>
                <w:rFonts w:ascii="Calibri" w:eastAsia="Times New Roman" w:hAnsi="Calibri" w:cs="Times New Roman"/>
                <w:color w:val="000000"/>
                <w:highlight w:val="yellow"/>
              </w:rPr>
              <w:t>2</w:t>
            </w:r>
          </w:p>
        </w:tc>
      </w:tr>
      <w:tr w:rsidR="00B94CEE" w:rsidRPr="007C20AC" w:rsidTr="00B94CEE">
        <w:trPr>
          <w:trHeight w:val="300"/>
        </w:trPr>
        <w:tc>
          <w:tcPr>
            <w:tcW w:w="2448" w:type="dxa"/>
            <w:noWrap/>
            <w:hideMark/>
          </w:tcPr>
          <w:p w:rsidR="007C20AC" w:rsidRPr="007C20AC" w:rsidRDefault="007C20AC" w:rsidP="007C20AC">
            <w:pPr>
              <w:rPr>
                <w:rFonts w:ascii="Calibri" w:eastAsia="Times New Roman" w:hAnsi="Calibri" w:cs="Times New Roman"/>
                <w:color w:val="000000"/>
              </w:rPr>
            </w:pPr>
            <w:r w:rsidRPr="007C20AC">
              <w:rPr>
                <w:rFonts w:ascii="Calibri" w:eastAsia="Times New Roman" w:hAnsi="Calibri" w:cs="Times New Roman"/>
                <w:color w:val="000000"/>
              </w:rPr>
              <w:t>1</w:t>
            </w:r>
          </w:p>
        </w:tc>
        <w:tc>
          <w:tcPr>
            <w:tcW w:w="0" w:type="auto"/>
            <w:noWrap/>
            <w:hideMark/>
          </w:tcPr>
          <w:p w:rsidR="007C20AC" w:rsidRPr="007C20AC" w:rsidRDefault="007C20AC" w:rsidP="007C20AC">
            <w:pPr>
              <w:rPr>
                <w:rFonts w:ascii="Calibri" w:eastAsia="Times New Roman" w:hAnsi="Calibri" w:cs="Times New Roman"/>
                <w:color w:val="000000"/>
              </w:rPr>
            </w:pPr>
            <w:r w:rsidRPr="007C20AC">
              <w:rPr>
                <w:rFonts w:ascii="Calibri" w:eastAsia="Times New Roman" w:hAnsi="Calibri" w:cs="Times New Roman"/>
                <w:color w:val="000000"/>
              </w:rPr>
              <w:t>tran-56</w:t>
            </w:r>
          </w:p>
        </w:tc>
        <w:tc>
          <w:tcPr>
            <w:tcW w:w="432" w:type="dxa"/>
            <w:noWrap/>
            <w:hideMark/>
          </w:tcPr>
          <w:p w:rsidR="007C20AC" w:rsidRPr="007C20AC" w:rsidRDefault="007C20AC" w:rsidP="007C20AC">
            <w:pPr>
              <w:jc w:val="right"/>
              <w:rPr>
                <w:rFonts w:ascii="Calibri" w:eastAsia="Times New Roman" w:hAnsi="Calibri" w:cs="Times New Roman"/>
                <w:color w:val="000000"/>
              </w:rPr>
            </w:pPr>
            <w:r w:rsidRPr="007C20AC">
              <w:rPr>
                <w:rFonts w:ascii="Calibri" w:eastAsia="Times New Roman" w:hAnsi="Calibri" w:cs="Times New Roman"/>
                <w:color w:val="000000"/>
              </w:rPr>
              <w:t>$55,000</w:t>
            </w:r>
          </w:p>
        </w:tc>
        <w:tc>
          <w:tcPr>
            <w:tcW w:w="1728" w:type="dxa"/>
            <w:noWrap/>
            <w:hideMark/>
          </w:tcPr>
          <w:p w:rsidR="007C20AC" w:rsidRPr="007C20AC" w:rsidRDefault="007C20AC" w:rsidP="007C20AC">
            <w:pPr>
              <w:jc w:val="right"/>
              <w:rPr>
                <w:rFonts w:ascii="Calibri" w:eastAsia="Times New Roman" w:hAnsi="Calibri" w:cs="Times New Roman"/>
                <w:color w:val="000000"/>
              </w:rPr>
            </w:pPr>
            <w:r w:rsidRPr="007C20AC">
              <w:rPr>
                <w:rFonts w:ascii="Calibri" w:eastAsia="Times New Roman" w:hAnsi="Calibri" w:cs="Times New Roman"/>
                <w:color w:val="000000"/>
              </w:rPr>
              <w:t>2007</w:t>
            </w:r>
          </w:p>
        </w:tc>
        <w:tc>
          <w:tcPr>
            <w:tcW w:w="0" w:type="auto"/>
            <w:noWrap/>
            <w:hideMark/>
          </w:tcPr>
          <w:p w:rsidR="007C20AC" w:rsidRPr="007C20AC" w:rsidRDefault="007C20AC" w:rsidP="007C20AC">
            <w:pPr>
              <w:jc w:val="right"/>
              <w:rPr>
                <w:rFonts w:ascii="Calibri" w:eastAsia="Times New Roman" w:hAnsi="Calibri" w:cs="Times New Roman"/>
                <w:color w:val="000000"/>
              </w:rPr>
            </w:pPr>
            <w:r w:rsidRPr="007C20AC">
              <w:rPr>
                <w:rFonts w:ascii="Calibri" w:eastAsia="Times New Roman" w:hAnsi="Calibri" w:cs="Times New Roman"/>
                <w:color w:val="000000"/>
              </w:rPr>
              <w:t>2</w:t>
            </w:r>
          </w:p>
        </w:tc>
        <w:tc>
          <w:tcPr>
            <w:tcW w:w="0" w:type="auto"/>
            <w:noWrap/>
            <w:hideMark/>
          </w:tcPr>
          <w:p w:rsidR="007C20AC" w:rsidRPr="007C20AC" w:rsidRDefault="007C20AC" w:rsidP="007C20AC">
            <w:pPr>
              <w:jc w:val="right"/>
              <w:rPr>
                <w:rFonts w:ascii="Calibri" w:eastAsia="Times New Roman" w:hAnsi="Calibri" w:cs="Times New Roman"/>
                <w:color w:val="000000"/>
              </w:rPr>
            </w:pPr>
            <w:r w:rsidRPr="007C20AC">
              <w:rPr>
                <w:rFonts w:ascii="Calibri" w:eastAsia="Times New Roman" w:hAnsi="Calibri" w:cs="Times New Roman"/>
                <w:color w:val="000000"/>
              </w:rPr>
              <w:t>2</w:t>
            </w:r>
          </w:p>
        </w:tc>
      </w:tr>
      <w:tr w:rsidR="00B94CEE" w:rsidRPr="007C20AC" w:rsidTr="00B94CEE">
        <w:trPr>
          <w:trHeight w:val="300"/>
        </w:trPr>
        <w:tc>
          <w:tcPr>
            <w:tcW w:w="2448" w:type="dxa"/>
            <w:noWrap/>
            <w:hideMark/>
          </w:tcPr>
          <w:p w:rsidR="007C20AC" w:rsidRPr="007C20AC" w:rsidRDefault="007C20AC" w:rsidP="007C20AC">
            <w:pPr>
              <w:rPr>
                <w:rFonts w:ascii="Calibri" w:eastAsia="Times New Roman" w:hAnsi="Calibri" w:cs="Times New Roman"/>
                <w:color w:val="000000"/>
              </w:rPr>
            </w:pPr>
            <w:r w:rsidRPr="007C20AC">
              <w:rPr>
                <w:rFonts w:ascii="Calibri" w:eastAsia="Times New Roman" w:hAnsi="Calibri" w:cs="Times New Roman"/>
                <w:color w:val="000000"/>
              </w:rPr>
              <w:t>1</w:t>
            </w:r>
          </w:p>
        </w:tc>
        <w:tc>
          <w:tcPr>
            <w:tcW w:w="0" w:type="auto"/>
            <w:noWrap/>
            <w:hideMark/>
          </w:tcPr>
          <w:p w:rsidR="007C20AC" w:rsidRPr="007C20AC" w:rsidRDefault="007C20AC" w:rsidP="007C20AC">
            <w:pPr>
              <w:rPr>
                <w:rFonts w:ascii="Calibri" w:eastAsia="Times New Roman" w:hAnsi="Calibri" w:cs="Times New Roman"/>
                <w:color w:val="000000"/>
              </w:rPr>
            </w:pPr>
            <w:r w:rsidRPr="007C20AC">
              <w:rPr>
                <w:rFonts w:ascii="Calibri" w:eastAsia="Times New Roman" w:hAnsi="Calibri" w:cs="Times New Roman"/>
                <w:color w:val="000000"/>
              </w:rPr>
              <w:t>tran-56</w:t>
            </w:r>
          </w:p>
        </w:tc>
        <w:tc>
          <w:tcPr>
            <w:tcW w:w="432" w:type="dxa"/>
            <w:noWrap/>
            <w:hideMark/>
          </w:tcPr>
          <w:p w:rsidR="007C20AC" w:rsidRPr="007C20AC" w:rsidRDefault="007C20AC" w:rsidP="007C20AC">
            <w:pPr>
              <w:jc w:val="right"/>
              <w:rPr>
                <w:rFonts w:ascii="Calibri" w:eastAsia="Times New Roman" w:hAnsi="Calibri" w:cs="Times New Roman"/>
                <w:color w:val="000000"/>
              </w:rPr>
            </w:pPr>
            <w:r w:rsidRPr="007C20AC">
              <w:rPr>
                <w:rFonts w:ascii="Calibri" w:eastAsia="Times New Roman" w:hAnsi="Calibri" w:cs="Times New Roman"/>
                <w:color w:val="000000"/>
              </w:rPr>
              <w:t>$55,000</w:t>
            </w:r>
          </w:p>
        </w:tc>
        <w:tc>
          <w:tcPr>
            <w:tcW w:w="1728" w:type="dxa"/>
            <w:noWrap/>
            <w:hideMark/>
          </w:tcPr>
          <w:p w:rsidR="007C20AC" w:rsidRPr="007C20AC" w:rsidRDefault="007C20AC" w:rsidP="007C20AC">
            <w:pPr>
              <w:jc w:val="right"/>
              <w:rPr>
                <w:rFonts w:ascii="Calibri" w:eastAsia="Times New Roman" w:hAnsi="Calibri" w:cs="Times New Roman"/>
                <w:color w:val="000000"/>
              </w:rPr>
            </w:pPr>
            <w:r w:rsidRPr="007C20AC">
              <w:rPr>
                <w:rFonts w:ascii="Calibri" w:eastAsia="Times New Roman" w:hAnsi="Calibri" w:cs="Times New Roman"/>
                <w:color w:val="000000"/>
              </w:rPr>
              <w:t>2008</w:t>
            </w:r>
          </w:p>
        </w:tc>
        <w:tc>
          <w:tcPr>
            <w:tcW w:w="0" w:type="auto"/>
            <w:noWrap/>
            <w:hideMark/>
          </w:tcPr>
          <w:p w:rsidR="007C20AC" w:rsidRPr="007C20AC" w:rsidRDefault="007C20AC" w:rsidP="007C20AC">
            <w:pPr>
              <w:jc w:val="right"/>
              <w:rPr>
                <w:rFonts w:ascii="Calibri" w:eastAsia="Times New Roman" w:hAnsi="Calibri" w:cs="Times New Roman"/>
                <w:color w:val="000000"/>
              </w:rPr>
            </w:pPr>
            <w:r w:rsidRPr="007C20AC">
              <w:rPr>
                <w:rFonts w:ascii="Calibri" w:eastAsia="Times New Roman" w:hAnsi="Calibri" w:cs="Times New Roman"/>
                <w:color w:val="000000"/>
              </w:rPr>
              <w:t>2</w:t>
            </w:r>
          </w:p>
        </w:tc>
        <w:tc>
          <w:tcPr>
            <w:tcW w:w="0" w:type="auto"/>
            <w:noWrap/>
            <w:hideMark/>
          </w:tcPr>
          <w:p w:rsidR="007C20AC" w:rsidRPr="007C20AC" w:rsidRDefault="007C20AC" w:rsidP="007C20AC">
            <w:pPr>
              <w:jc w:val="right"/>
              <w:rPr>
                <w:rFonts w:ascii="Calibri" w:eastAsia="Times New Roman" w:hAnsi="Calibri" w:cs="Times New Roman"/>
                <w:color w:val="000000"/>
              </w:rPr>
            </w:pPr>
            <w:r w:rsidRPr="007C20AC">
              <w:rPr>
                <w:rFonts w:ascii="Calibri" w:eastAsia="Times New Roman" w:hAnsi="Calibri" w:cs="Times New Roman"/>
                <w:color w:val="000000"/>
              </w:rPr>
              <w:t>2</w:t>
            </w:r>
          </w:p>
        </w:tc>
      </w:tr>
    </w:tbl>
    <w:p w:rsidR="009779D8" w:rsidRDefault="009779D8" w:rsidP="009779D8">
      <w:pPr>
        <w:ind w:left="1440"/>
      </w:pPr>
    </w:p>
    <w:p w:rsidR="004B42BC" w:rsidRDefault="004B42BC" w:rsidP="004B42BC">
      <w:pPr>
        <w:pStyle w:val="Heading2"/>
        <w:numPr>
          <w:ilvl w:val="0"/>
          <w:numId w:val="16"/>
        </w:numPr>
      </w:pPr>
      <w:bookmarkStart w:id="18" w:name="_Toc512591880"/>
      <w:r>
        <w:t>P&amp;A#17-</w:t>
      </w:r>
      <w:r w:rsidRPr="009779D8">
        <w:t xml:space="preserve"> </w:t>
      </w:r>
      <w:r>
        <w:t>Audited Dynamic Numeric Data: R</w:t>
      </w:r>
      <w:r w:rsidRPr="004B42BC">
        <w:t>eplace variables’ values with the averages of all years within a unit</w:t>
      </w:r>
      <w:r w:rsidR="00C8674E">
        <w:t xml:space="preserve"> (TLR)</w:t>
      </w:r>
      <w:bookmarkEnd w:id="18"/>
    </w:p>
    <w:p w:rsidR="00B94CEE" w:rsidRPr="00B94CEE" w:rsidRDefault="00B94CEE" w:rsidP="00B94CEE"/>
    <w:tbl>
      <w:tblPr>
        <w:tblStyle w:val="TableGrid"/>
        <w:tblW w:w="0" w:type="auto"/>
        <w:tblLayout w:type="fixed"/>
        <w:tblLook w:val="04A0" w:firstRow="1" w:lastRow="0" w:firstColumn="1" w:lastColumn="0" w:noHBand="0" w:noVBand="1"/>
      </w:tblPr>
      <w:tblGrid>
        <w:gridCol w:w="1351"/>
        <w:gridCol w:w="2038"/>
        <w:gridCol w:w="1428"/>
        <w:gridCol w:w="963"/>
        <w:gridCol w:w="1811"/>
        <w:gridCol w:w="1985"/>
      </w:tblGrid>
      <w:tr w:rsidR="00042062" w:rsidRPr="007C20AC" w:rsidTr="00042062">
        <w:trPr>
          <w:trHeight w:val="300"/>
        </w:trPr>
        <w:tc>
          <w:tcPr>
            <w:tcW w:w="1351" w:type="dxa"/>
            <w:noWrap/>
            <w:hideMark/>
          </w:tcPr>
          <w:p w:rsidR="007C20AC" w:rsidRPr="007C20AC" w:rsidRDefault="007C20AC" w:rsidP="007C20AC">
            <w:pPr>
              <w:rPr>
                <w:rFonts w:ascii="Calibri" w:eastAsia="Times New Roman" w:hAnsi="Calibri" w:cs="Times New Roman"/>
                <w:b/>
                <w:bCs/>
                <w:color w:val="000000"/>
              </w:rPr>
            </w:pPr>
            <w:proofErr w:type="spellStart"/>
            <w:r w:rsidRPr="007C20AC">
              <w:rPr>
                <w:rFonts w:ascii="Calibri" w:eastAsia="Times New Roman" w:hAnsi="Calibri" w:cs="Times New Roman"/>
                <w:b/>
                <w:bCs/>
                <w:color w:val="000000"/>
              </w:rPr>
              <w:t>organizationid</w:t>
            </w:r>
            <w:proofErr w:type="spellEnd"/>
          </w:p>
        </w:tc>
        <w:tc>
          <w:tcPr>
            <w:tcW w:w="2038" w:type="dxa"/>
            <w:noWrap/>
            <w:hideMark/>
          </w:tcPr>
          <w:p w:rsidR="007C20AC" w:rsidRPr="007C20AC" w:rsidRDefault="007C20AC" w:rsidP="007C20AC">
            <w:pPr>
              <w:rPr>
                <w:rFonts w:ascii="Calibri" w:eastAsia="Times New Roman" w:hAnsi="Calibri" w:cs="Times New Roman"/>
                <w:b/>
                <w:bCs/>
                <w:color w:val="000000"/>
              </w:rPr>
            </w:pPr>
            <w:proofErr w:type="spellStart"/>
            <w:r w:rsidRPr="007C20AC">
              <w:rPr>
                <w:rFonts w:ascii="Calibri" w:eastAsia="Times New Roman" w:hAnsi="Calibri" w:cs="Times New Roman"/>
                <w:b/>
                <w:bCs/>
                <w:color w:val="000000"/>
              </w:rPr>
              <w:t>originatortransactionid</w:t>
            </w:r>
            <w:proofErr w:type="spellEnd"/>
          </w:p>
        </w:tc>
        <w:tc>
          <w:tcPr>
            <w:tcW w:w="1428" w:type="dxa"/>
            <w:noWrap/>
            <w:hideMark/>
          </w:tcPr>
          <w:p w:rsidR="007C20AC" w:rsidRPr="007C20AC" w:rsidRDefault="007C20AC" w:rsidP="007C20AC">
            <w:pPr>
              <w:rPr>
                <w:rFonts w:ascii="Calibri" w:eastAsia="Times New Roman" w:hAnsi="Calibri" w:cs="Times New Roman"/>
                <w:b/>
                <w:bCs/>
                <w:color w:val="000000"/>
              </w:rPr>
            </w:pPr>
            <w:proofErr w:type="spellStart"/>
            <w:r w:rsidRPr="007C20AC">
              <w:rPr>
                <w:rFonts w:ascii="Calibri" w:eastAsia="Times New Roman" w:hAnsi="Calibri" w:cs="Times New Roman"/>
                <w:b/>
                <w:bCs/>
                <w:color w:val="000000"/>
              </w:rPr>
              <w:t>originalamount</w:t>
            </w:r>
            <w:proofErr w:type="spellEnd"/>
          </w:p>
        </w:tc>
        <w:tc>
          <w:tcPr>
            <w:tcW w:w="963" w:type="dxa"/>
            <w:noWrap/>
            <w:hideMark/>
          </w:tcPr>
          <w:p w:rsidR="007C20AC" w:rsidRPr="007C20AC" w:rsidRDefault="007C20AC" w:rsidP="007C20AC">
            <w:pPr>
              <w:rPr>
                <w:rFonts w:ascii="Calibri" w:eastAsia="Times New Roman" w:hAnsi="Calibri" w:cs="Times New Roman"/>
                <w:b/>
                <w:bCs/>
                <w:color w:val="000000"/>
              </w:rPr>
            </w:pPr>
            <w:proofErr w:type="spellStart"/>
            <w:r w:rsidRPr="007C20AC">
              <w:rPr>
                <w:rFonts w:ascii="Calibri" w:eastAsia="Times New Roman" w:hAnsi="Calibri" w:cs="Times New Roman"/>
                <w:b/>
                <w:bCs/>
                <w:color w:val="000000"/>
              </w:rPr>
              <w:t>fiscalyear</w:t>
            </w:r>
            <w:proofErr w:type="spellEnd"/>
          </w:p>
        </w:tc>
        <w:tc>
          <w:tcPr>
            <w:tcW w:w="1811" w:type="dxa"/>
            <w:noWrap/>
            <w:hideMark/>
          </w:tcPr>
          <w:p w:rsidR="007C20AC" w:rsidRPr="007C20AC" w:rsidRDefault="007C20AC" w:rsidP="007C20AC">
            <w:pPr>
              <w:rPr>
                <w:rFonts w:ascii="Calibri" w:eastAsia="Times New Roman" w:hAnsi="Calibri" w:cs="Times New Roman"/>
                <w:b/>
                <w:bCs/>
                <w:color w:val="000000"/>
              </w:rPr>
            </w:pPr>
            <w:proofErr w:type="spellStart"/>
            <w:r w:rsidRPr="007C20AC">
              <w:rPr>
                <w:rFonts w:ascii="Calibri" w:eastAsia="Times New Roman" w:hAnsi="Calibri" w:cs="Times New Roman"/>
                <w:b/>
                <w:bCs/>
                <w:color w:val="000000"/>
              </w:rPr>
              <w:t>annualgrossrevenue</w:t>
            </w:r>
            <w:proofErr w:type="spellEnd"/>
          </w:p>
        </w:tc>
        <w:tc>
          <w:tcPr>
            <w:tcW w:w="1985" w:type="dxa"/>
            <w:noWrap/>
            <w:hideMark/>
          </w:tcPr>
          <w:p w:rsidR="007C20AC" w:rsidRPr="007C20AC" w:rsidRDefault="007C20AC" w:rsidP="007C20AC">
            <w:pPr>
              <w:rPr>
                <w:rFonts w:ascii="Calibri" w:eastAsia="Times New Roman" w:hAnsi="Calibri" w:cs="Times New Roman"/>
                <w:b/>
                <w:bCs/>
                <w:color w:val="000000"/>
              </w:rPr>
            </w:pPr>
            <w:proofErr w:type="spellStart"/>
            <w:r w:rsidRPr="007C20AC">
              <w:rPr>
                <w:rFonts w:ascii="Calibri" w:eastAsia="Times New Roman" w:hAnsi="Calibri" w:cs="Times New Roman"/>
                <w:b/>
                <w:bCs/>
                <w:color w:val="000000"/>
              </w:rPr>
              <w:t>annualgrossrevenue_c</w:t>
            </w:r>
            <w:proofErr w:type="spellEnd"/>
          </w:p>
        </w:tc>
      </w:tr>
      <w:tr w:rsidR="00042062" w:rsidRPr="007C20AC" w:rsidTr="00042062">
        <w:trPr>
          <w:trHeight w:val="300"/>
        </w:trPr>
        <w:tc>
          <w:tcPr>
            <w:tcW w:w="1351" w:type="dxa"/>
            <w:noWrap/>
            <w:hideMark/>
          </w:tcPr>
          <w:p w:rsidR="007C20AC" w:rsidRPr="007C20AC" w:rsidRDefault="007C20AC" w:rsidP="007C20AC">
            <w:pPr>
              <w:rPr>
                <w:rFonts w:ascii="Calibri" w:eastAsia="Times New Roman" w:hAnsi="Calibri" w:cs="Times New Roman"/>
                <w:color w:val="000000"/>
              </w:rPr>
            </w:pPr>
            <w:r w:rsidRPr="007C20AC">
              <w:rPr>
                <w:rFonts w:ascii="Calibri" w:eastAsia="Times New Roman" w:hAnsi="Calibri" w:cs="Times New Roman"/>
                <w:color w:val="000000"/>
              </w:rPr>
              <w:t>1</w:t>
            </w:r>
          </w:p>
        </w:tc>
        <w:tc>
          <w:tcPr>
            <w:tcW w:w="2038" w:type="dxa"/>
            <w:noWrap/>
            <w:hideMark/>
          </w:tcPr>
          <w:p w:rsidR="007C20AC" w:rsidRPr="007C20AC" w:rsidRDefault="007C20AC" w:rsidP="007C20AC">
            <w:pPr>
              <w:rPr>
                <w:rFonts w:ascii="Calibri" w:eastAsia="Times New Roman" w:hAnsi="Calibri" w:cs="Times New Roman"/>
                <w:color w:val="000000"/>
              </w:rPr>
            </w:pPr>
            <w:r w:rsidRPr="007C20AC">
              <w:rPr>
                <w:rFonts w:ascii="Calibri" w:eastAsia="Times New Roman" w:hAnsi="Calibri" w:cs="Times New Roman"/>
                <w:color w:val="000000"/>
              </w:rPr>
              <w:t>tran-30</w:t>
            </w:r>
          </w:p>
        </w:tc>
        <w:tc>
          <w:tcPr>
            <w:tcW w:w="1428" w:type="dxa"/>
            <w:noWrap/>
            <w:hideMark/>
          </w:tcPr>
          <w:p w:rsidR="007C20AC" w:rsidRPr="007C20AC" w:rsidRDefault="007C20AC" w:rsidP="007C20AC">
            <w:pPr>
              <w:jc w:val="right"/>
              <w:rPr>
                <w:rFonts w:ascii="Calibri" w:eastAsia="Times New Roman" w:hAnsi="Calibri" w:cs="Times New Roman"/>
                <w:color w:val="000000"/>
              </w:rPr>
            </w:pPr>
            <w:r w:rsidRPr="007C20AC">
              <w:rPr>
                <w:rFonts w:ascii="Calibri" w:eastAsia="Times New Roman" w:hAnsi="Calibri" w:cs="Times New Roman"/>
                <w:color w:val="000000"/>
              </w:rPr>
              <w:t>$5,820</w:t>
            </w:r>
          </w:p>
        </w:tc>
        <w:tc>
          <w:tcPr>
            <w:tcW w:w="963" w:type="dxa"/>
            <w:noWrap/>
            <w:hideMark/>
          </w:tcPr>
          <w:p w:rsidR="007C20AC" w:rsidRPr="007C20AC" w:rsidRDefault="007C20AC" w:rsidP="007C20AC">
            <w:pPr>
              <w:jc w:val="right"/>
              <w:rPr>
                <w:rFonts w:ascii="Calibri" w:eastAsia="Times New Roman" w:hAnsi="Calibri" w:cs="Times New Roman"/>
                <w:color w:val="000000"/>
              </w:rPr>
            </w:pPr>
            <w:r w:rsidRPr="007C20AC">
              <w:rPr>
                <w:rFonts w:ascii="Calibri" w:eastAsia="Times New Roman" w:hAnsi="Calibri" w:cs="Times New Roman"/>
                <w:color w:val="000000"/>
              </w:rPr>
              <w:t>2008</w:t>
            </w:r>
          </w:p>
        </w:tc>
        <w:tc>
          <w:tcPr>
            <w:tcW w:w="1811" w:type="dxa"/>
            <w:noWrap/>
            <w:hideMark/>
          </w:tcPr>
          <w:p w:rsidR="007C20AC" w:rsidRPr="007C20AC" w:rsidRDefault="007C20AC" w:rsidP="007C20AC">
            <w:pPr>
              <w:jc w:val="right"/>
              <w:rPr>
                <w:rFonts w:ascii="Calibri" w:eastAsia="Times New Roman" w:hAnsi="Calibri" w:cs="Times New Roman"/>
                <w:color w:val="000000"/>
                <w:highlight w:val="yellow"/>
              </w:rPr>
            </w:pPr>
            <w:r w:rsidRPr="007C20AC">
              <w:rPr>
                <w:rFonts w:ascii="Calibri" w:eastAsia="Times New Roman" w:hAnsi="Calibri" w:cs="Times New Roman"/>
                <w:color w:val="000000"/>
                <w:highlight w:val="yellow"/>
              </w:rPr>
              <w:t>$35,000</w:t>
            </w:r>
          </w:p>
        </w:tc>
        <w:tc>
          <w:tcPr>
            <w:tcW w:w="1985" w:type="dxa"/>
            <w:noWrap/>
            <w:hideMark/>
          </w:tcPr>
          <w:p w:rsidR="007C20AC" w:rsidRPr="007C20AC" w:rsidRDefault="007C20AC" w:rsidP="007C20AC">
            <w:pPr>
              <w:jc w:val="right"/>
              <w:rPr>
                <w:rFonts w:ascii="Calibri" w:eastAsia="Times New Roman" w:hAnsi="Calibri" w:cs="Times New Roman"/>
                <w:color w:val="000000"/>
                <w:highlight w:val="yellow"/>
              </w:rPr>
            </w:pPr>
            <w:r w:rsidRPr="007C20AC">
              <w:rPr>
                <w:rFonts w:ascii="Calibri" w:eastAsia="Times New Roman" w:hAnsi="Calibri" w:cs="Times New Roman"/>
                <w:color w:val="000000"/>
                <w:highlight w:val="yellow"/>
              </w:rPr>
              <w:t>$43,333</w:t>
            </w:r>
          </w:p>
        </w:tc>
      </w:tr>
      <w:tr w:rsidR="00042062" w:rsidRPr="007C20AC" w:rsidTr="00042062">
        <w:trPr>
          <w:trHeight w:val="300"/>
        </w:trPr>
        <w:tc>
          <w:tcPr>
            <w:tcW w:w="1351" w:type="dxa"/>
            <w:noWrap/>
            <w:hideMark/>
          </w:tcPr>
          <w:p w:rsidR="007C20AC" w:rsidRPr="007C20AC" w:rsidRDefault="007C20AC" w:rsidP="007C20AC">
            <w:pPr>
              <w:rPr>
                <w:rFonts w:ascii="Calibri" w:eastAsia="Times New Roman" w:hAnsi="Calibri" w:cs="Times New Roman"/>
                <w:color w:val="000000"/>
              </w:rPr>
            </w:pPr>
            <w:r w:rsidRPr="007C20AC">
              <w:rPr>
                <w:rFonts w:ascii="Calibri" w:eastAsia="Times New Roman" w:hAnsi="Calibri" w:cs="Times New Roman"/>
                <w:color w:val="000000"/>
              </w:rPr>
              <w:t>1</w:t>
            </w:r>
          </w:p>
        </w:tc>
        <w:tc>
          <w:tcPr>
            <w:tcW w:w="2038" w:type="dxa"/>
            <w:noWrap/>
            <w:hideMark/>
          </w:tcPr>
          <w:p w:rsidR="007C20AC" w:rsidRPr="007C20AC" w:rsidRDefault="007C20AC" w:rsidP="007C20AC">
            <w:pPr>
              <w:rPr>
                <w:rFonts w:ascii="Calibri" w:eastAsia="Times New Roman" w:hAnsi="Calibri" w:cs="Times New Roman"/>
                <w:color w:val="000000"/>
              </w:rPr>
            </w:pPr>
            <w:r w:rsidRPr="007C20AC">
              <w:rPr>
                <w:rFonts w:ascii="Calibri" w:eastAsia="Times New Roman" w:hAnsi="Calibri" w:cs="Times New Roman"/>
                <w:color w:val="000000"/>
              </w:rPr>
              <w:t>tran-30</w:t>
            </w:r>
          </w:p>
        </w:tc>
        <w:tc>
          <w:tcPr>
            <w:tcW w:w="1428" w:type="dxa"/>
            <w:noWrap/>
            <w:hideMark/>
          </w:tcPr>
          <w:p w:rsidR="007C20AC" w:rsidRPr="007C20AC" w:rsidRDefault="007C20AC" w:rsidP="007C20AC">
            <w:pPr>
              <w:jc w:val="right"/>
              <w:rPr>
                <w:rFonts w:ascii="Calibri" w:eastAsia="Times New Roman" w:hAnsi="Calibri" w:cs="Times New Roman"/>
                <w:color w:val="000000"/>
              </w:rPr>
            </w:pPr>
            <w:r w:rsidRPr="007C20AC">
              <w:rPr>
                <w:rFonts w:ascii="Calibri" w:eastAsia="Times New Roman" w:hAnsi="Calibri" w:cs="Times New Roman"/>
                <w:color w:val="000000"/>
              </w:rPr>
              <w:t>$5,820</w:t>
            </w:r>
          </w:p>
        </w:tc>
        <w:tc>
          <w:tcPr>
            <w:tcW w:w="963" w:type="dxa"/>
            <w:noWrap/>
            <w:hideMark/>
          </w:tcPr>
          <w:p w:rsidR="007C20AC" w:rsidRPr="007C20AC" w:rsidRDefault="007C20AC" w:rsidP="007C20AC">
            <w:pPr>
              <w:jc w:val="right"/>
              <w:rPr>
                <w:rFonts w:ascii="Calibri" w:eastAsia="Times New Roman" w:hAnsi="Calibri" w:cs="Times New Roman"/>
                <w:color w:val="000000"/>
              </w:rPr>
            </w:pPr>
            <w:r w:rsidRPr="007C20AC">
              <w:rPr>
                <w:rFonts w:ascii="Calibri" w:eastAsia="Times New Roman" w:hAnsi="Calibri" w:cs="Times New Roman"/>
                <w:color w:val="000000"/>
              </w:rPr>
              <w:t>2009</w:t>
            </w:r>
          </w:p>
        </w:tc>
        <w:tc>
          <w:tcPr>
            <w:tcW w:w="1811" w:type="dxa"/>
            <w:noWrap/>
            <w:hideMark/>
          </w:tcPr>
          <w:p w:rsidR="007C20AC" w:rsidRPr="007C20AC" w:rsidRDefault="007C20AC" w:rsidP="007C20AC">
            <w:pPr>
              <w:jc w:val="right"/>
              <w:rPr>
                <w:rFonts w:ascii="Calibri" w:eastAsia="Times New Roman" w:hAnsi="Calibri" w:cs="Times New Roman"/>
                <w:color w:val="000000"/>
                <w:highlight w:val="yellow"/>
              </w:rPr>
            </w:pPr>
            <w:r w:rsidRPr="007C20AC">
              <w:rPr>
                <w:rFonts w:ascii="Calibri" w:eastAsia="Times New Roman" w:hAnsi="Calibri" w:cs="Times New Roman"/>
                <w:color w:val="000000"/>
                <w:highlight w:val="yellow"/>
              </w:rPr>
              <w:t>$50,000</w:t>
            </w:r>
          </w:p>
        </w:tc>
        <w:tc>
          <w:tcPr>
            <w:tcW w:w="1985" w:type="dxa"/>
            <w:noWrap/>
            <w:hideMark/>
          </w:tcPr>
          <w:p w:rsidR="007C20AC" w:rsidRPr="007C20AC" w:rsidRDefault="007C20AC" w:rsidP="007C20AC">
            <w:pPr>
              <w:jc w:val="right"/>
              <w:rPr>
                <w:rFonts w:ascii="Calibri" w:eastAsia="Times New Roman" w:hAnsi="Calibri" w:cs="Times New Roman"/>
                <w:color w:val="000000"/>
                <w:highlight w:val="yellow"/>
              </w:rPr>
            </w:pPr>
            <w:r w:rsidRPr="007C20AC">
              <w:rPr>
                <w:rFonts w:ascii="Calibri" w:eastAsia="Times New Roman" w:hAnsi="Calibri" w:cs="Times New Roman"/>
                <w:color w:val="000000"/>
                <w:highlight w:val="yellow"/>
              </w:rPr>
              <w:t>$43,333</w:t>
            </w:r>
          </w:p>
        </w:tc>
      </w:tr>
      <w:tr w:rsidR="00042062" w:rsidRPr="007C20AC" w:rsidTr="00042062">
        <w:trPr>
          <w:trHeight w:val="300"/>
        </w:trPr>
        <w:tc>
          <w:tcPr>
            <w:tcW w:w="1351" w:type="dxa"/>
            <w:noWrap/>
            <w:hideMark/>
          </w:tcPr>
          <w:p w:rsidR="007C20AC" w:rsidRPr="007C20AC" w:rsidRDefault="007C20AC" w:rsidP="007C20AC">
            <w:pPr>
              <w:rPr>
                <w:rFonts w:ascii="Calibri" w:eastAsia="Times New Roman" w:hAnsi="Calibri" w:cs="Times New Roman"/>
                <w:color w:val="000000"/>
              </w:rPr>
            </w:pPr>
            <w:r w:rsidRPr="007C20AC">
              <w:rPr>
                <w:rFonts w:ascii="Calibri" w:eastAsia="Times New Roman" w:hAnsi="Calibri" w:cs="Times New Roman"/>
                <w:color w:val="000000"/>
              </w:rPr>
              <w:t>1</w:t>
            </w:r>
          </w:p>
        </w:tc>
        <w:tc>
          <w:tcPr>
            <w:tcW w:w="2038" w:type="dxa"/>
            <w:noWrap/>
            <w:hideMark/>
          </w:tcPr>
          <w:p w:rsidR="007C20AC" w:rsidRPr="007C20AC" w:rsidRDefault="007C20AC" w:rsidP="007C20AC">
            <w:pPr>
              <w:rPr>
                <w:rFonts w:ascii="Calibri" w:eastAsia="Times New Roman" w:hAnsi="Calibri" w:cs="Times New Roman"/>
                <w:color w:val="000000"/>
              </w:rPr>
            </w:pPr>
            <w:r w:rsidRPr="007C20AC">
              <w:rPr>
                <w:rFonts w:ascii="Calibri" w:eastAsia="Times New Roman" w:hAnsi="Calibri" w:cs="Times New Roman"/>
                <w:color w:val="000000"/>
              </w:rPr>
              <w:t>tran-30</w:t>
            </w:r>
          </w:p>
        </w:tc>
        <w:tc>
          <w:tcPr>
            <w:tcW w:w="1428" w:type="dxa"/>
            <w:noWrap/>
            <w:hideMark/>
          </w:tcPr>
          <w:p w:rsidR="007C20AC" w:rsidRPr="007C20AC" w:rsidRDefault="007C20AC" w:rsidP="007C20AC">
            <w:pPr>
              <w:jc w:val="right"/>
              <w:rPr>
                <w:rFonts w:ascii="Calibri" w:eastAsia="Times New Roman" w:hAnsi="Calibri" w:cs="Times New Roman"/>
                <w:color w:val="000000"/>
              </w:rPr>
            </w:pPr>
            <w:r w:rsidRPr="007C20AC">
              <w:rPr>
                <w:rFonts w:ascii="Calibri" w:eastAsia="Times New Roman" w:hAnsi="Calibri" w:cs="Times New Roman"/>
                <w:color w:val="000000"/>
              </w:rPr>
              <w:t>$5,820</w:t>
            </w:r>
          </w:p>
        </w:tc>
        <w:tc>
          <w:tcPr>
            <w:tcW w:w="963" w:type="dxa"/>
            <w:noWrap/>
            <w:hideMark/>
          </w:tcPr>
          <w:p w:rsidR="007C20AC" w:rsidRPr="007C20AC" w:rsidRDefault="007C20AC" w:rsidP="007C20AC">
            <w:pPr>
              <w:jc w:val="right"/>
              <w:rPr>
                <w:rFonts w:ascii="Calibri" w:eastAsia="Times New Roman" w:hAnsi="Calibri" w:cs="Times New Roman"/>
                <w:color w:val="000000"/>
              </w:rPr>
            </w:pPr>
            <w:r w:rsidRPr="007C20AC">
              <w:rPr>
                <w:rFonts w:ascii="Calibri" w:eastAsia="Times New Roman" w:hAnsi="Calibri" w:cs="Times New Roman"/>
                <w:color w:val="000000"/>
              </w:rPr>
              <w:t>2010</w:t>
            </w:r>
          </w:p>
        </w:tc>
        <w:tc>
          <w:tcPr>
            <w:tcW w:w="1811" w:type="dxa"/>
            <w:noWrap/>
            <w:hideMark/>
          </w:tcPr>
          <w:p w:rsidR="007C20AC" w:rsidRPr="007C20AC" w:rsidRDefault="007C20AC" w:rsidP="007C20AC">
            <w:pPr>
              <w:jc w:val="right"/>
              <w:rPr>
                <w:rFonts w:ascii="Calibri" w:eastAsia="Times New Roman" w:hAnsi="Calibri" w:cs="Times New Roman"/>
                <w:color w:val="000000"/>
                <w:highlight w:val="yellow"/>
              </w:rPr>
            </w:pPr>
            <w:r w:rsidRPr="007C20AC">
              <w:rPr>
                <w:rFonts w:ascii="Calibri" w:eastAsia="Times New Roman" w:hAnsi="Calibri" w:cs="Times New Roman"/>
                <w:color w:val="000000"/>
                <w:highlight w:val="yellow"/>
              </w:rPr>
              <w:t>$45,000</w:t>
            </w:r>
          </w:p>
        </w:tc>
        <w:tc>
          <w:tcPr>
            <w:tcW w:w="1985" w:type="dxa"/>
            <w:noWrap/>
            <w:hideMark/>
          </w:tcPr>
          <w:p w:rsidR="007C20AC" w:rsidRPr="007C20AC" w:rsidRDefault="007C20AC" w:rsidP="007C20AC">
            <w:pPr>
              <w:jc w:val="right"/>
              <w:rPr>
                <w:rFonts w:ascii="Calibri" w:eastAsia="Times New Roman" w:hAnsi="Calibri" w:cs="Times New Roman"/>
                <w:color w:val="000000"/>
                <w:highlight w:val="yellow"/>
              </w:rPr>
            </w:pPr>
            <w:r w:rsidRPr="007C20AC">
              <w:rPr>
                <w:rFonts w:ascii="Calibri" w:eastAsia="Times New Roman" w:hAnsi="Calibri" w:cs="Times New Roman"/>
                <w:color w:val="000000"/>
                <w:highlight w:val="yellow"/>
              </w:rPr>
              <w:t>$43,333</w:t>
            </w:r>
          </w:p>
        </w:tc>
      </w:tr>
    </w:tbl>
    <w:p w:rsidR="00363BEA" w:rsidRDefault="00363BEA" w:rsidP="008C404F">
      <w:pPr>
        <w:ind w:left="1440"/>
      </w:pPr>
    </w:p>
    <w:p w:rsidR="0036735F" w:rsidRDefault="0036735F" w:rsidP="008C404F">
      <w:pPr>
        <w:ind w:left="1440"/>
      </w:pPr>
    </w:p>
    <w:p w:rsidR="00042062" w:rsidRDefault="00042062" w:rsidP="008C404F">
      <w:pPr>
        <w:ind w:left="1440"/>
      </w:pPr>
    </w:p>
    <w:p w:rsidR="00042062" w:rsidRDefault="00042062" w:rsidP="008C404F">
      <w:pPr>
        <w:ind w:left="1440"/>
      </w:pPr>
    </w:p>
    <w:p w:rsidR="00042062" w:rsidRDefault="00042062" w:rsidP="008C404F">
      <w:pPr>
        <w:ind w:left="1440"/>
      </w:pPr>
    </w:p>
    <w:p w:rsidR="00042062" w:rsidRDefault="00042062" w:rsidP="008C404F">
      <w:pPr>
        <w:ind w:left="1440"/>
      </w:pPr>
    </w:p>
    <w:p w:rsidR="00042062" w:rsidRDefault="00042062" w:rsidP="008C404F">
      <w:pPr>
        <w:ind w:left="1440"/>
      </w:pPr>
    </w:p>
    <w:p w:rsidR="00042062" w:rsidRDefault="00042062" w:rsidP="008C404F">
      <w:pPr>
        <w:ind w:left="1440"/>
      </w:pPr>
    </w:p>
    <w:p w:rsidR="00042062" w:rsidRDefault="00042062" w:rsidP="008C404F">
      <w:pPr>
        <w:ind w:left="1440"/>
      </w:pPr>
    </w:p>
    <w:p w:rsidR="00042062" w:rsidRDefault="00042062" w:rsidP="008C404F">
      <w:pPr>
        <w:ind w:left="1440"/>
      </w:pPr>
    </w:p>
    <w:p w:rsidR="00042062" w:rsidRDefault="00042062" w:rsidP="008C404F">
      <w:pPr>
        <w:ind w:left="1440"/>
      </w:pPr>
    </w:p>
    <w:p w:rsidR="00042062" w:rsidRDefault="00042062" w:rsidP="008C404F">
      <w:pPr>
        <w:ind w:left="1440"/>
      </w:pPr>
    </w:p>
    <w:p w:rsidR="00042062" w:rsidRDefault="00042062" w:rsidP="008C404F">
      <w:pPr>
        <w:ind w:left="1440"/>
      </w:pPr>
    </w:p>
    <w:p w:rsidR="00042062" w:rsidRDefault="00042062" w:rsidP="008C404F">
      <w:pPr>
        <w:ind w:left="1440"/>
      </w:pPr>
    </w:p>
    <w:p w:rsidR="00042062" w:rsidRDefault="00042062" w:rsidP="008C404F">
      <w:pPr>
        <w:ind w:left="1440"/>
      </w:pPr>
    </w:p>
    <w:p w:rsidR="0036735F" w:rsidRPr="00363BEA" w:rsidRDefault="0036735F" w:rsidP="00FA470C"/>
    <w:p w:rsidR="00E472F1" w:rsidRDefault="00E472F1" w:rsidP="00E14F79">
      <w:pPr>
        <w:pStyle w:val="Heading1"/>
        <w:numPr>
          <w:ilvl w:val="0"/>
          <w:numId w:val="15"/>
        </w:numPr>
      </w:pPr>
      <w:bookmarkStart w:id="19" w:name="_Toc512591881"/>
      <w:r>
        <w:t>Institution Level Report (ILR)</w:t>
      </w:r>
      <w:bookmarkEnd w:id="19"/>
    </w:p>
    <w:p w:rsidR="003A5A7E" w:rsidRDefault="003A5A7E" w:rsidP="003A5A7E">
      <w:pPr>
        <w:pStyle w:val="Heading2"/>
        <w:numPr>
          <w:ilvl w:val="0"/>
          <w:numId w:val="17"/>
        </w:numPr>
      </w:pPr>
      <w:bookmarkStart w:id="20" w:name="_Toc512591882"/>
      <w:r w:rsidRPr="003A5A7E">
        <w:t>Name of Organization</w:t>
      </w:r>
      <w:bookmarkEnd w:id="20"/>
    </w:p>
    <w:p w:rsidR="003A5A7E" w:rsidRDefault="003A5A7E" w:rsidP="003A5A7E">
      <w:pPr>
        <w:pStyle w:val="ListParagraph"/>
        <w:numPr>
          <w:ilvl w:val="0"/>
          <w:numId w:val="251"/>
        </w:numPr>
      </w:pPr>
      <w:r>
        <w:t xml:space="preserve">Variable:  </w:t>
      </w:r>
      <w:proofErr w:type="spellStart"/>
      <w:r w:rsidRPr="003A5A7E">
        <w:t>organizationName</w:t>
      </w:r>
      <w:proofErr w:type="spellEnd"/>
    </w:p>
    <w:p w:rsidR="003A5A7E" w:rsidRDefault="003A5A7E" w:rsidP="003A5A7E">
      <w:pPr>
        <w:pStyle w:val="ListParagraph"/>
        <w:numPr>
          <w:ilvl w:val="0"/>
          <w:numId w:val="251"/>
        </w:numPr>
      </w:pPr>
      <w:r>
        <w:t>Publication: No</w:t>
      </w:r>
      <w:r w:rsidR="00731816">
        <w:rPr>
          <w:rStyle w:val="FootnoteReference"/>
        </w:rPr>
        <w:footnoteReference w:id="10"/>
      </w:r>
    </w:p>
    <w:p w:rsidR="003A5A7E" w:rsidRPr="003A5A7E" w:rsidRDefault="003A5A7E" w:rsidP="003A5A7E">
      <w:pPr>
        <w:pStyle w:val="ListParagraph"/>
        <w:numPr>
          <w:ilvl w:val="0"/>
          <w:numId w:val="251"/>
        </w:numPr>
      </w:pPr>
      <w:r>
        <w:t>Data Cleansing: No</w:t>
      </w:r>
      <w:r w:rsidR="00435C09">
        <w:rPr>
          <w:rStyle w:val="FootnoteReference"/>
        </w:rPr>
        <w:footnoteReference w:id="11"/>
      </w:r>
    </w:p>
    <w:p w:rsidR="003A5A7E" w:rsidRDefault="003A5A7E" w:rsidP="003A5A7E">
      <w:pPr>
        <w:pStyle w:val="Heading2"/>
        <w:numPr>
          <w:ilvl w:val="0"/>
          <w:numId w:val="17"/>
        </w:numPr>
      </w:pPr>
      <w:bookmarkStart w:id="21" w:name="_Toc512591883"/>
      <w:r w:rsidRPr="003A5A7E">
        <w:t>Taxpayer Identification Number</w:t>
      </w:r>
      <w:bookmarkEnd w:id="21"/>
    </w:p>
    <w:p w:rsidR="003A5A7E" w:rsidRDefault="003A5A7E" w:rsidP="003A5A7E">
      <w:pPr>
        <w:pStyle w:val="ListParagraph"/>
        <w:numPr>
          <w:ilvl w:val="0"/>
          <w:numId w:val="252"/>
        </w:numPr>
      </w:pPr>
      <w:r>
        <w:t xml:space="preserve">Variable:  </w:t>
      </w:r>
      <w:proofErr w:type="spellStart"/>
      <w:r w:rsidRPr="003A5A7E">
        <w:t>taxPayerId</w:t>
      </w:r>
      <w:proofErr w:type="spellEnd"/>
    </w:p>
    <w:p w:rsidR="003A5A7E" w:rsidRDefault="003A5A7E" w:rsidP="003A5A7E">
      <w:pPr>
        <w:pStyle w:val="ListParagraph"/>
        <w:numPr>
          <w:ilvl w:val="0"/>
          <w:numId w:val="252"/>
        </w:numPr>
      </w:pPr>
      <w:r>
        <w:t>Publication: No</w:t>
      </w:r>
    </w:p>
    <w:p w:rsidR="003A5A7E" w:rsidRPr="003A5A7E" w:rsidRDefault="003A5A7E" w:rsidP="003A5A7E">
      <w:pPr>
        <w:pStyle w:val="ListParagraph"/>
        <w:numPr>
          <w:ilvl w:val="0"/>
          <w:numId w:val="252"/>
        </w:numPr>
      </w:pPr>
      <w:r>
        <w:t>Data Cleansing: No</w:t>
      </w:r>
    </w:p>
    <w:p w:rsidR="003A5A7E" w:rsidRDefault="003A5A7E" w:rsidP="003A5A7E">
      <w:pPr>
        <w:pStyle w:val="Heading2"/>
        <w:numPr>
          <w:ilvl w:val="0"/>
          <w:numId w:val="17"/>
        </w:numPr>
      </w:pPr>
      <w:bookmarkStart w:id="22" w:name="_Toc512591884"/>
      <w:r w:rsidRPr="003A5A7E">
        <w:t>Permission to Release ILR</w:t>
      </w:r>
      <w:bookmarkEnd w:id="22"/>
    </w:p>
    <w:p w:rsidR="003A5A7E" w:rsidRDefault="003A5A7E" w:rsidP="003A5A7E">
      <w:pPr>
        <w:pStyle w:val="ListParagraph"/>
        <w:numPr>
          <w:ilvl w:val="0"/>
          <w:numId w:val="253"/>
        </w:numPr>
      </w:pPr>
      <w:r>
        <w:t xml:space="preserve">Variable:  </w:t>
      </w:r>
      <w:proofErr w:type="spellStart"/>
      <w:r w:rsidRPr="003A5A7E">
        <w:t>releaseILR</w:t>
      </w:r>
      <w:proofErr w:type="spellEnd"/>
    </w:p>
    <w:p w:rsidR="003A5A7E" w:rsidRDefault="003A5A7E" w:rsidP="003A5A7E">
      <w:pPr>
        <w:pStyle w:val="ListParagraph"/>
        <w:numPr>
          <w:ilvl w:val="0"/>
          <w:numId w:val="253"/>
        </w:numPr>
      </w:pPr>
      <w:r>
        <w:t>Publication: No</w:t>
      </w:r>
    </w:p>
    <w:p w:rsidR="003A5A7E" w:rsidRPr="003A5A7E" w:rsidRDefault="003A5A7E" w:rsidP="003A5A7E">
      <w:pPr>
        <w:pStyle w:val="ListParagraph"/>
        <w:numPr>
          <w:ilvl w:val="0"/>
          <w:numId w:val="253"/>
        </w:numPr>
      </w:pPr>
      <w:r>
        <w:t>Data Cleansing: No</w:t>
      </w:r>
    </w:p>
    <w:p w:rsidR="003A5A7E" w:rsidRDefault="003A5A7E" w:rsidP="003A5A7E">
      <w:pPr>
        <w:pStyle w:val="Heading2"/>
        <w:numPr>
          <w:ilvl w:val="0"/>
          <w:numId w:val="17"/>
        </w:numPr>
      </w:pPr>
      <w:bookmarkStart w:id="23" w:name="_Toc512591885"/>
      <w:r w:rsidRPr="003A5A7E">
        <w:t>Permission to Release TLR</w:t>
      </w:r>
      <w:bookmarkEnd w:id="23"/>
    </w:p>
    <w:p w:rsidR="003A5A7E" w:rsidRDefault="003A5A7E" w:rsidP="003A5A7E">
      <w:pPr>
        <w:pStyle w:val="ListParagraph"/>
        <w:numPr>
          <w:ilvl w:val="0"/>
          <w:numId w:val="254"/>
        </w:numPr>
      </w:pPr>
      <w:r>
        <w:t xml:space="preserve">Variable:  </w:t>
      </w:r>
      <w:proofErr w:type="spellStart"/>
      <w:r w:rsidRPr="003A5A7E">
        <w:t>releaseTLR</w:t>
      </w:r>
      <w:proofErr w:type="spellEnd"/>
    </w:p>
    <w:p w:rsidR="003A5A7E" w:rsidRDefault="003A5A7E" w:rsidP="003A5A7E">
      <w:pPr>
        <w:pStyle w:val="ListParagraph"/>
        <w:numPr>
          <w:ilvl w:val="0"/>
          <w:numId w:val="254"/>
        </w:numPr>
      </w:pPr>
      <w:r>
        <w:t>Publication: No</w:t>
      </w:r>
    </w:p>
    <w:p w:rsidR="003A5A7E" w:rsidRPr="003A5A7E" w:rsidRDefault="003A5A7E" w:rsidP="003A5A7E">
      <w:pPr>
        <w:pStyle w:val="ListParagraph"/>
        <w:numPr>
          <w:ilvl w:val="0"/>
          <w:numId w:val="254"/>
        </w:numPr>
      </w:pPr>
      <w:r>
        <w:t>Data Cleansing: No</w:t>
      </w:r>
    </w:p>
    <w:p w:rsidR="003A5A7E" w:rsidRDefault="003A5A7E" w:rsidP="003A5A7E">
      <w:pPr>
        <w:pStyle w:val="Heading2"/>
        <w:numPr>
          <w:ilvl w:val="0"/>
          <w:numId w:val="17"/>
        </w:numPr>
      </w:pPr>
      <w:bookmarkStart w:id="24" w:name="_Toc512591886"/>
      <w:r w:rsidRPr="003A5A7E">
        <w:t>Date of Organization’s Fiscal Year End</w:t>
      </w:r>
      <w:bookmarkEnd w:id="24"/>
    </w:p>
    <w:p w:rsidR="003A5A7E" w:rsidRDefault="003A5A7E" w:rsidP="003A5A7E">
      <w:pPr>
        <w:pStyle w:val="ListParagraph"/>
        <w:numPr>
          <w:ilvl w:val="0"/>
          <w:numId w:val="255"/>
        </w:numPr>
      </w:pPr>
      <w:r>
        <w:t xml:space="preserve">Variable:  </w:t>
      </w:r>
      <w:proofErr w:type="spellStart"/>
      <w:r w:rsidRPr="003A5A7E">
        <w:t>reportYearEnd</w:t>
      </w:r>
      <w:proofErr w:type="spellEnd"/>
    </w:p>
    <w:p w:rsidR="003A5A7E" w:rsidRDefault="003A5A7E" w:rsidP="003A5A7E">
      <w:pPr>
        <w:pStyle w:val="ListParagraph"/>
        <w:numPr>
          <w:ilvl w:val="0"/>
          <w:numId w:val="255"/>
        </w:numPr>
      </w:pPr>
      <w:r>
        <w:t>Publication: No</w:t>
      </w:r>
    </w:p>
    <w:p w:rsidR="003A5A7E" w:rsidRPr="003A5A7E" w:rsidRDefault="003A5A7E" w:rsidP="00DC0562">
      <w:pPr>
        <w:pStyle w:val="ListParagraph"/>
        <w:numPr>
          <w:ilvl w:val="0"/>
          <w:numId w:val="255"/>
        </w:numPr>
      </w:pPr>
      <w:r>
        <w:t xml:space="preserve">Data Cleansing: </w:t>
      </w:r>
      <w:r w:rsidR="00DC0562" w:rsidRPr="00DC0562">
        <w:t>Apply P&amp;A#1</w:t>
      </w:r>
      <w:r w:rsidR="00DC0562">
        <w:t>2</w:t>
      </w:r>
    </w:p>
    <w:p w:rsidR="00DC0562" w:rsidRDefault="00DC0562" w:rsidP="00DC0562">
      <w:pPr>
        <w:pStyle w:val="Heading2"/>
        <w:numPr>
          <w:ilvl w:val="0"/>
          <w:numId w:val="17"/>
        </w:numPr>
      </w:pPr>
      <w:bookmarkStart w:id="25" w:name="_Toc512591887"/>
      <w:r w:rsidRPr="00DC0562">
        <w:t>Organization's Type of Financial Institution</w:t>
      </w:r>
      <w:bookmarkEnd w:id="25"/>
    </w:p>
    <w:p w:rsidR="00DC0562" w:rsidRDefault="00DC0562" w:rsidP="00DC0562">
      <w:pPr>
        <w:pStyle w:val="ListParagraph"/>
        <w:numPr>
          <w:ilvl w:val="0"/>
          <w:numId w:val="256"/>
        </w:numPr>
      </w:pPr>
      <w:r>
        <w:t xml:space="preserve">Variable:  </w:t>
      </w:r>
      <w:proofErr w:type="spellStart"/>
      <w:r w:rsidRPr="00DC0562">
        <w:t>fininstType</w:t>
      </w:r>
      <w:proofErr w:type="spellEnd"/>
    </w:p>
    <w:tbl>
      <w:tblPr>
        <w:tblStyle w:val="TableGrid"/>
        <w:tblW w:w="0" w:type="auto"/>
        <w:tblInd w:w="1845" w:type="dxa"/>
        <w:tblLook w:val="04A0" w:firstRow="1" w:lastRow="0" w:firstColumn="1" w:lastColumn="0" w:noHBand="0" w:noVBand="1"/>
      </w:tblPr>
      <w:tblGrid>
        <w:gridCol w:w="847"/>
        <w:gridCol w:w="2518"/>
      </w:tblGrid>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b/>
                <w:bCs/>
                <w:color w:val="000000"/>
              </w:rPr>
            </w:pPr>
            <w:r w:rsidRPr="0096670D">
              <w:rPr>
                <w:rFonts w:ascii="Calibri" w:eastAsia="Times New Roman" w:hAnsi="Calibri" w:cs="Times New Roman"/>
                <w:b/>
                <w:bCs/>
                <w:color w:val="000000"/>
              </w:rPr>
              <w:t>Code</w:t>
            </w:r>
          </w:p>
        </w:tc>
        <w:tc>
          <w:tcPr>
            <w:tcW w:w="0" w:type="auto"/>
            <w:noWrap/>
            <w:hideMark/>
          </w:tcPr>
          <w:p w:rsidR="0096670D" w:rsidRPr="0096670D" w:rsidRDefault="0096670D" w:rsidP="0096670D">
            <w:pPr>
              <w:rPr>
                <w:rFonts w:ascii="Calibri" w:eastAsia="Times New Roman" w:hAnsi="Calibri" w:cs="Times New Roman"/>
                <w:b/>
                <w:bCs/>
                <w:color w:val="000000"/>
              </w:rPr>
            </w:pPr>
            <w:r w:rsidRPr="0096670D">
              <w:rPr>
                <w:rFonts w:ascii="Calibri" w:eastAsia="Times New Roman" w:hAnsi="Calibri" w:cs="Times New Roman"/>
                <w:b/>
                <w:bCs/>
                <w:color w:val="000000"/>
              </w:rPr>
              <w:t>Description</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BANK</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Bank</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BHOLD</w:t>
            </w:r>
          </w:p>
        </w:tc>
        <w:tc>
          <w:tcPr>
            <w:tcW w:w="0" w:type="auto"/>
            <w:noWrap/>
            <w:hideMark/>
          </w:tcPr>
          <w:p w:rsidR="0096670D" w:rsidRPr="0096670D" w:rsidRDefault="00042062" w:rsidP="0096670D">
            <w:pPr>
              <w:rPr>
                <w:rFonts w:ascii="Calibri" w:eastAsia="Times New Roman" w:hAnsi="Calibri" w:cs="Times New Roman"/>
                <w:color w:val="000000"/>
              </w:rPr>
            </w:pPr>
            <w:r>
              <w:rPr>
                <w:rFonts w:ascii="Calibri" w:eastAsia="Times New Roman" w:hAnsi="Calibri" w:cs="Times New Roman"/>
                <w:color w:val="000000"/>
              </w:rPr>
              <w:t>Bank Holding C</w:t>
            </w:r>
            <w:r w:rsidR="0096670D" w:rsidRPr="0096670D">
              <w:rPr>
                <w:rFonts w:ascii="Calibri" w:eastAsia="Times New Roman" w:hAnsi="Calibri" w:cs="Times New Roman"/>
                <w:color w:val="000000"/>
              </w:rPr>
              <w:t>ompany</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CU</w:t>
            </w:r>
          </w:p>
        </w:tc>
        <w:tc>
          <w:tcPr>
            <w:tcW w:w="0" w:type="auto"/>
            <w:noWrap/>
            <w:hideMark/>
          </w:tcPr>
          <w:p w:rsidR="0096670D" w:rsidRPr="0096670D" w:rsidRDefault="00042062" w:rsidP="0096670D">
            <w:pPr>
              <w:rPr>
                <w:rFonts w:ascii="Calibri" w:eastAsia="Times New Roman" w:hAnsi="Calibri" w:cs="Times New Roman"/>
                <w:color w:val="000000"/>
              </w:rPr>
            </w:pPr>
            <w:r>
              <w:rPr>
                <w:rFonts w:ascii="Calibri" w:eastAsia="Times New Roman" w:hAnsi="Calibri" w:cs="Times New Roman"/>
                <w:color w:val="000000"/>
              </w:rPr>
              <w:t>Credit U</w:t>
            </w:r>
            <w:r w:rsidR="0096670D" w:rsidRPr="0096670D">
              <w:rPr>
                <w:rFonts w:ascii="Calibri" w:eastAsia="Times New Roman" w:hAnsi="Calibri" w:cs="Times New Roman"/>
                <w:color w:val="000000"/>
              </w:rPr>
              <w:t>nion</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LF</w:t>
            </w:r>
          </w:p>
        </w:tc>
        <w:tc>
          <w:tcPr>
            <w:tcW w:w="0" w:type="auto"/>
            <w:noWrap/>
            <w:hideMark/>
          </w:tcPr>
          <w:p w:rsidR="0096670D" w:rsidRPr="0096670D" w:rsidRDefault="00042062" w:rsidP="0096670D">
            <w:pPr>
              <w:rPr>
                <w:rFonts w:ascii="Calibri" w:eastAsia="Times New Roman" w:hAnsi="Calibri" w:cs="Times New Roman"/>
                <w:color w:val="000000"/>
              </w:rPr>
            </w:pPr>
            <w:r>
              <w:rPr>
                <w:rFonts w:ascii="Calibri" w:eastAsia="Times New Roman" w:hAnsi="Calibri" w:cs="Times New Roman"/>
                <w:color w:val="000000"/>
              </w:rPr>
              <w:t>Loan F</w:t>
            </w:r>
            <w:r w:rsidR="0096670D" w:rsidRPr="0096670D">
              <w:rPr>
                <w:rFonts w:ascii="Calibri" w:eastAsia="Times New Roman" w:hAnsi="Calibri" w:cs="Times New Roman"/>
                <w:color w:val="000000"/>
              </w:rPr>
              <w:t>und</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NAP</w:t>
            </w:r>
          </w:p>
        </w:tc>
        <w:tc>
          <w:tcPr>
            <w:tcW w:w="0" w:type="auto"/>
            <w:noWrap/>
            <w:hideMark/>
          </w:tcPr>
          <w:p w:rsidR="0096670D" w:rsidRPr="0096670D" w:rsidRDefault="00042062" w:rsidP="0096670D">
            <w:pPr>
              <w:rPr>
                <w:rFonts w:ascii="Calibri" w:eastAsia="Times New Roman" w:hAnsi="Calibri" w:cs="Times New Roman"/>
                <w:color w:val="000000"/>
              </w:rPr>
            </w:pPr>
            <w:r>
              <w:rPr>
                <w:rFonts w:ascii="Calibri" w:eastAsia="Times New Roman" w:hAnsi="Calibri" w:cs="Times New Roman"/>
                <w:color w:val="000000"/>
              </w:rPr>
              <w:t>Native American P</w:t>
            </w:r>
            <w:r w:rsidR="0096670D" w:rsidRPr="0096670D">
              <w:rPr>
                <w:rFonts w:ascii="Calibri" w:eastAsia="Times New Roman" w:hAnsi="Calibri" w:cs="Times New Roman"/>
                <w:color w:val="000000"/>
              </w:rPr>
              <w:t>rogram</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lastRenderedPageBreak/>
              <w:t>VF</w:t>
            </w:r>
          </w:p>
        </w:tc>
        <w:tc>
          <w:tcPr>
            <w:tcW w:w="0" w:type="auto"/>
            <w:noWrap/>
            <w:hideMark/>
          </w:tcPr>
          <w:p w:rsidR="0096670D" w:rsidRPr="0096670D" w:rsidRDefault="00042062" w:rsidP="0096670D">
            <w:pPr>
              <w:rPr>
                <w:rFonts w:ascii="Calibri" w:eastAsia="Times New Roman" w:hAnsi="Calibri" w:cs="Times New Roman"/>
                <w:color w:val="000000"/>
              </w:rPr>
            </w:pPr>
            <w:r>
              <w:rPr>
                <w:rFonts w:ascii="Calibri" w:eastAsia="Times New Roman" w:hAnsi="Calibri" w:cs="Times New Roman"/>
                <w:color w:val="000000"/>
              </w:rPr>
              <w:t>Venture F</w:t>
            </w:r>
            <w:r w:rsidR="0096670D" w:rsidRPr="0096670D">
              <w:rPr>
                <w:rFonts w:ascii="Calibri" w:eastAsia="Times New Roman" w:hAnsi="Calibri" w:cs="Times New Roman"/>
                <w:color w:val="000000"/>
              </w:rPr>
              <w:t>und</w:t>
            </w:r>
          </w:p>
        </w:tc>
      </w:tr>
    </w:tbl>
    <w:p w:rsidR="001C6156" w:rsidRDefault="001C6156" w:rsidP="001C6156">
      <w:pPr>
        <w:pStyle w:val="ListParagraph"/>
        <w:ind w:left="2160"/>
      </w:pPr>
    </w:p>
    <w:p w:rsidR="00DC0562" w:rsidRDefault="00DC0562" w:rsidP="00DC0562">
      <w:pPr>
        <w:pStyle w:val="ListParagraph"/>
        <w:numPr>
          <w:ilvl w:val="0"/>
          <w:numId w:val="256"/>
        </w:numPr>
      </w:pPr>
      <w:r>
        <w:t>Publication: Yes</w:t>
      </w:r>
    </w:p>
    <w:p w:rsidR="00DC0562" w:rsidRPr="00DC0562" w:rsidRDefault="00DC0562" w:rsidP="00DC0562">
      <w:pPr>
        <w:pStyle w:val="ListParagraph"/>
        <w:numPr>
          <w:ilvl w:val="0"/>
          <w:numId w:val="256"/>
        </w:numPr>
      </w:pPr>
      <w:r>
        <w:t xml:space="preserve">Data </w:t>
      </w:r>
      <w:r w:rsidR="00CE16AC">
        <w:t xml:space="preserve">Cleansing: Apply P&amp;A#1 and </w:t>
      </w:r>
      <w:r w:rsidR="00F0725F">
        <w:t>P&amp;A#13</w:t>
      </w:r>
    </w:p>
    <w:p w:rsidR="00DC0562" w:rsidRDefault="00DC0562" w:rsidP="00DC0562">
      <w:pPr>
        <w:pStyle w:val="Heading2"/>
        <w:numPr>
          <w:ilvl w:val="0"/>
          <w:numId w:val="17"/>
        </w:numPr>
      </w:pPr>
      <w:bookmarkStart w:id="26" w:name="_Toc512591888"/>
      <w:r w:rsidRPr="00DC0562">
        <w:t>Organizational Structure</w:t>
      </w:r>
      <w:bookmarkEnd w:id="26"/>
    </w:p>
    <w:p w:rsidR="00DC0562" w:rsidRDefault="00DC0562" w:rsidP="00DC0562">
      <w:pPr>
        <w:pStyle w:val="ListParagraph"/>
        <w:numPr>
          <w:ilvl w:val="0"/>
          <w:numId w:val="257"/>
        </w:numPr>
      </w:pPr>
      <w:r>
        <w:t xml:space="preserve">Variable:  </w:t>
      </w:r>
      <w:proofErr w:type="spellStart"/>
      <w:r w:rsidRPr="00DC0562">
        <w:t>taxStatus</w:t>
      </w:r>
      <w:proofErr w:type="spellEnd"/>
    </w:p>
    <w:p w:rsidR="00DC0562" w:rsidRDefault="00E42007" w:rsidP="00DC0562">
      <w:pPr>
        <w:pStyle w:val="ListParagraph"/>
        <w:numPr>
          <w:ilvl w:val="0"/>
          <w:numId w:val="257"/>
        </w:numPr>
      </w:pPr>
      <w:r>
        <w:t>Publication: No</w:t>
      </w:r>
    </w:p>
    <w:p w:rsidR="00DC0562" w:rsidRPr="00DC0562" w:rsidRDefault="00DC0562" w:rsidP="00DC0562">
      <w:pPr>
        <w:pStyle w:val="ListParagraph"/>
        <w:numPr>
          <w:ilvl w:val="0"/>
          <w:numId w:val="257"/>
        </w:numPr>
      </w:pPr>
      <w:r>
        <w:t xml:space="preserve">Data </w:t>
      </w:r>
      <w:r w:rsidR="00CE16AC">
        <w:t xml:space="preserve">Cleansing: Apply P&amp;A#1 and </w:t>
      </w:r>
      <w:r w:rsidR="00F0725F">
        <w:t>P&amp;A#13</w:t>
      </w:r>
    </w:p>
    <w:p w:rsidR="007F1AD1" w:rsidRDefault="007F1AD1" w:rsidP="007F1AD1">
      <w:pPr>
        <w:pStyle w:val="Heading2"/>
        <w:numPr>
          <w:ilvl w:val="0"/>
          <w:numId w:val="17"/>
        </w:numPr>
      </w:pPr>
      <w:bookmarkStart w:id="27" w:name="_Toc512591889"/>
      <w:r w:rsidRPr="007F1AD1">
        <w:t>Year of Organization’s Incorporation</w:t>
      </w:r>
      <w:bookmarkEnd w:id="27"/>
    </w:p>
    <w:p w:rsidR="007F1AD1" w:rsidRDefault="007F1AD1" w:rsidP="007F1AD1">
      <w:pPr>
        <w:pStyle w:val="ListParagraph"/>
        <w:numPr>
          <w:ilvl w:val="0"/>
          <w:numId w:val="258"/>
        </w:numPr>
      </w:pPr>
      <w:r>
        <w:t xml:space="preserve">Variable:  </w:t>
      </w:r>
      <w:proofErr w:type="spellStart"/>
      <w:r w:rsidRPr="007F1AD1">
        <w:t>incorporationYear</w:t>
      </w:r>
      <w:proofErr w:type="spellEnd"/>
    </w:p>
    <w:p w:rsidR="007F1AD1" w:rsidRDefault="007F1AD1" w:rsidP="007F1AD1">
      <w:pPr>
        <w:pStyle w:val="ListParagraph"/>
        <w:numPr>
          <w:ilvl w:val="0"/>
          <w:numId w:val="258"/>
        </w:numPr>
      </w:pPr>
      <w:r>
        <w:t>Publication: No</w:t>
      </w:r>
    </w:p>
    <w:p w:rsidR="007F1AD1" w:rsidRPr="007F1AD1" w:rsidRDefault="007F1AD1" w:rsidP="007F1AD1">
      <w:pPr>
        <w:pStyle w:val="ListParagraph"/>
        <w:numPr>
          <w:ilvl w:val="0"/>
          <w:numId w:val="258"/>
        </w:numPr>
      </w:pPr>
      <w:r>
        <w:t xml:space="preserve">Data </w:t>
      </w:r>
      <w:r w:rsidR="000B7A70">
        <w:t>Cleansing: Apply P&amp;A#13</w:t>
      </w:r>
      <w:r w:rsidR="00F617D4">
        <w:t>.   The year of incorporation should occur before the year of financing activities.  Replace the year of incorporation with the year of financing activities if missing and then with the year of first CIIS reporting if still missing.</w:t>
      </w:r>
    </w:p>
    <w:p w:rsidR="007F1AD1" w:rsidRDefault="007F1AD1" w:rsidP="007F1AD1">
      <w:pPr>
        <w:pStyle w:val="Heading2"/>
        <w:numPr>
          <w:ilvl w:val="0"/>
          <w:numId w:val="17"/>
        </w:numPr>
      </w:pPr>
      <w:bookmarkStart w:id="28" w:name="_Toc512591890"/>
      <w:r w:rsidRPr="007F1AD1">
        <w:t>Year Organization Began Financing Activities</w:t>
      </w:r>
      <w:bookmarkEnd w:id="28"/>
    </w:p>
    <w:p w:rsidR="007F1AD1" w:rsidRDefault="007F1AD1" w:rsidP="007F1AD1">
      <w:pPr>
        <w:pStyle w:val="ListParagraph"/>
        <w:numPr>
          <w:ilvl w:val="0"/>
          <w:numId w:val="259"/>
        </w:numPr>
      </w:pPr>
      <w:r>
        <w:t xml:space="preserve">Variable:  </w:t>
      </w:r>
      <w:proofErr w:type="spellStart"/>
      <w:r w:rsidRPr="007F1AD1">
        <w:t>finActivitiesYear</w:t>
      </w:r>
      <w:proofErr w:type="spellEnd"/>
    </w:p>
    <w:p w:rsidR="007F1AD1" w:rsidRDefault="007F1AD1" w:rsidP="007F1AD1">
      <w:pPr>
        <w:pStyle w:val="ListParagraph"/>
        <w:numPr>
          <w:ilvl w:val="0"/>
          <w:numId w:val="259"/>
        </w:numPr>
      </w:pPr>
      <w:r>
        <w:t>Publication: No</w:t>
      </w:r>
    </w:p>
    <w:p w:rsidR="007F1AD1" w:rsidRPr="007F1AD1" w:rsidRDefault="007F1AD1" w:rsidP="00F617D4">
      <w:pPr>
        <w:pStyle w:val="ListParagraph"/>
        <w:numPr>
          <w:ilvl w:val="0"/>
          <w:numId w:val="259"/>
        </w:numPr>
      </w:pPr>
      <w:r>
        <w:t xml:space="preserve">Data </w:t>
      </w:r>
      <w:r w:rsidR="000B7A70">
        <w:t>Cleansing: Apply P&amp;A#13</w:t>
      </w:r>
      <w:r w:rsidR="00F617D4">
        <w:t xml:space="preserve">.  </w:t>
      </w:r>
      <w:r w:rsidR="00F617D4" w:rsidRPr="00F617D4">
        <w:t xml:space="preserve">The year of financing activities </w:t>
      </w:r>
      <w:r w:rsidR="00F617D4">
        <w:t>should occur after</w:t>
      </w:r>
      <w:r w:rsidR="00F617D4" w:rsidRPr="00F617D4">
        <w:t xml:space="preserve"> the year of incorporation.  Replace the year of financing activities with the year of incorporation if missing and then with the year of first CIIS reporting if still missing.</w:t>
      </w:r>
    </w:p>
    <w:p w:rsidR="00A56414" w:rsidRDefault="00A56414" w:rsidP="00A56414">
      <w:pPr>
        <w:pStyle w:val="Heading2"/>
        <w:numPr>
          <w:ilvl w:val="0"/>
          <w:numId w:val="17"/>
        </w:numPr>
      </w:pPr>
      <w:bookmarkStart w:id="29" w:name="_Toc512591891"/>
      <w:r w:rsidRPr="00A56414">
        <w:t>FDIC Certification Number (Banks/Thrifts only), Depository Institution Holding Company Identification Number, or NCUA Charter Number (Credit Unions only)</w:t>
      </w:r>
      <w:bookmarkEnd w:id="29"/>
    </w:p>
    <w:p w:rsidR="00A56414" w:rsidRDefault="00A56414" w:rsidP="00A56414">
      <w:pPr>
        <w:pStyle w:val="ListParagraph"/>
        <w:numPr>
          <w:ilvl w:val="0"/>
          <w:numId w:val="260"/>
        </w:numPr>
      </w:pPr>
      <w:r>
        <w:t xml:space="preserve">Variable:  </w:t>
      </w:r>
      <w:proofErr w:type="spellStart"/>
      <w:r w:rsidRPr="00A56414">
        <w:t>depositoryCharter</w:t>
      </w:r>
      <w:proofErr w:type="spellEnd"/>
    </w:p>
    <w:p w:rsidR="00A56414" w:rsidRDefault="00A56414" w:rsidP="00A56414">
      <w:pPr>
        <w:pStyle w:val="ListParagraph"/>
        <w:numPr>
          <w:ilvl w:val="0"/>
          <w:numId w:val="260"/>
        </w:numPr>
      </w:pPr>
      <w:r>
        <w:t>Publication: No</w:t>
      </w:r>
    </w:p>
    <w:p w:rsidR="00A56414" w:rsidRPr="00A56414" w:rsidRDefault="00A56414" w:rsidP="00A56414">
      <w:pPr>
        <w:pStyle w:val="ListParagraph"/>
        <w:numPr>
          <w:ilvl w:val="0"/>
          <w:numId w:val="260"/>
        </w:numPr>
      </w:pPr>
      <w:r>
        <w:t>Data Cleansing: No</w:t>
      </w:r>
    </w:p>
    <w:p w:rsidR="00A56414" w:rsidRDefault="00A56414" w:rsidP="00A56414">
      <w:pPr>
        <w:pStyle w:val="Heading2"/>
        <w:numPr>
          <w:ilvl w:val="0"/>
          <w:numId w:val="17"/>
        </w:numPr>
      </w:pPr>
      <w:bookmarkStart w:id="30" w:name="_Toc512591892"/>
      <w:r w:rsidRPr="00A56414">
        <w:t>Report Year</w:t>
      </w:r>
      <w:bookmarkEnd w:id="30"/>
    </w:p>
    <w:p w:rsidR="00A56414" w:rsidRDefault="00A56414" w:rsidP="00A56414">
      <w:pPr>
        <w:pStyle w:val="ListParagraph"/>
        <w:numPr>
          <w:ilvl w:val="0"/>
          <w:numId w:val="261"/>
        </w:numPr>
      </w:pPr>
      <w:r>
        <w:t xml:space="preserve">Variable:  </w:t>
      </w:r>
      <w:proofErr w:type="spellStart"/>
      <w:r w:rsidRPr="00A56414">
        <w:t>fiscalyear</w:t>
      </w:r>
      <w:proofErr w:type="spellEnd"/>
    </w:p>
    <w:p w:rsidR="00A56414" w:rsidRDefault="00A56414" w:rsidP="00A56414">
      <w:pPr>
        <w:pStyle w:val="ListParagraph"/>
        <w:numPr>
          <w:ilvl w:val="0"/>
          <w:numId w:val="261"/>
        </w:numPr>
      </w:pPr>
      <w:r>
        <w:t>Publication: Yes</w:t>
      </w:r>
    </w:p>
    <w:p w:rsidR="00A56414" w:rsidRPr="00A56414" w:rsidRDefault="00A56414" w:rsidP="00A56414">
      <w:pPr>
        <w:pStyle w:val="ListParagraph"/>
        <w:numPr>
          <w:ilvl w:val="0"/>
          <w:numId w:val="261"/>
        </w:numPr>
      </w:pPr>
      <w:r>
        <w:t>Data Cleansing: No</w:t>
      </w:r>
    </w:p>
    <w:p w:rsidR="00A56414" w:rsidRDefault="00A56414" w:rsidP="00A56414">
      <w:pPr>
        <w:pStyle w:val="Heading2"/>
        <w:numPr>
          <w:ilvl w:val="0"/>
          <w:numId w:val="17"/>
        </w:numPr>
      </w:pPr>
      <w:bookmarkStart w:id="31" w:name="_Toc512591893"/>
      <w:r>
        <w:t xml:space="preserve">CDFI </w:t>
      </w:r>
      <w:r w:rsidRPr="00A56414">
        <w:t>Street Address</w:t>
      </w:r>
      <w:bookmarkEnd w:id="31"/>
    </w:p>
    <w:p w:rsidR="00A56414" w:rsidRDefault="00A56414" w:rsidP="00A56414">
      <w:pPr>
        <w:pStyle w:val="ListParagraph"/>
        <w:numPr>
          <w:ilvl w:val="0"/>
          <w:numId w:val="262"/>
        </w:numPr>
      </w:pPr>
      <w:r>
        <w:t xml:space="preserve">Variable:  </w:t>
      </w:r>
      <w:proofErr w:type="spellStart"/>
      <w:r w:rsidRPr="00A56414">
        <w:t>streetAddress</w:t>
      </w:r>
      <w:proofErr w:type="spellEnd"/>
    </w:p>
    <w:p w:rsidR="00A56414" w:rsidRDefault="00273F38" w:rsidP="00A56414">
      <w:pPr>
        <w:pStyle w:val="ListParagraph"/>
        <w:numPr>
          <w:ilvl w:val="0"/>
          <w:numId w:val="262"/>
        </w:numPr>
      </w:pPr>
      <w:r>
        <w:t>Publication: No</w:t>
      </w:r>
    </w:p>
    <w:p w:rsidR="00A56414" w:rsidRPr="00A56414" w:rsidRDefault="00A56414" w:rsidP="00A56414">
      <w:pPr>
        <w:pStyle w:val="ListParagraph"/>
        <w:numPr>
          <w:ilvl w:val="0"/>
          <w:numId w:val="262"/>
        </w:numPr>
      </w:pPr>
      <w:r>
        <w:t>Data Cleansing: No</w:t>
      </w:r>
    </w:p>
    <w:p w:rsidR="00273F38" w:rsidRDefault="00273F38" w:rsidP="00273F38">
      <w:pPr>
        <w:pStyle w:val="Heading2"/>
        <w:numPr>
          <w:ilvl w:val="0"/>
          <w:numId w:val="17"/>
        </w:numPr>
      </w:pPr>
      <w:bookmarkStart w:id="32" w:name="_Toc512591894"/>
      <w:r>
        <w:lastRenderedPageBreak/>
        <w:t xml:space="preserve">CDFI </w:t>
      </w:r>
      <w:r w:rsidRPr="00273F38">
        <w:t>City</w:t>
      </w:r>
      <w:bookmarkEnd w:id="32"/>
    </w:p>
    <w:p w:rsidR="00273F38" w:rsidRDefault="00273F38" w:rsidP="00273F38">
      <w:pPr>
        <w:pStyle w:val="ListParagraph"/>
        <w:numPr>
          <w:ilvl w:val="0"/>
          <w:numId w:val="263"/>
        </w:numPr>
      </w:pPr>
      <w:r>
        <w:t xml:space="preserve">Variable:  </w:t>
      </w:r>
      <w:r w:rsidRPr="00273F38">
        <w:t>city</w:t>
      </w:r>
    </w:p>
    <w:p w:rsidR="00273F38" w:rsidRDefault="00273F38" w:rsidP="00273F38">
      <w:pPr>
        <w:pStyle w:val="ListParagraph"/>
        <w:numPr>
          <w:ilvl w:val="0"/>
          <w:numId w:val="263"/>
        </w:numPr>
      </w:pPr>
      <w:r>
        <w:t>Publication: No</w:t>
      </w:r>
    </w:p>
    <w:p w:rsidR="00273F38" w:rsidRPr="00273F38" w:rsidRDefault="00273F38" w:rsidP="00273F38">
      <w:pPr>
        <w:pStyle w:val="ListParagraph"/>
        <w:numPr>
          <w:ilvl w:val="0"/>
          <w:numId w:val="263"/>
        </w:numPr>
      </w:pPr>
      <w:r>
        <w:t>Data Cleansing: No</w:t>
      </w:r>
    </w:p>
    <w:p w:rsidR="00273F38" w:rsidRDefault="00273F38" w:rsidP="00E14F79">
      <w:pPr>
        <w:pStyle w:val="Heading2"/>
        <w:numPr>
          <w:ilvl w:val="0"/>
          <w:numId w:val="17"/>
        </w:numPr>
      </w:pPr>
      <w:bookmarkStart w:id="33" w:name="_Toc512591895"/>
      <w:r>
        <w:t>CDFI State</w:t>
      </w:r>
      <w:bookmarkEnd w:id="33"/>
    </w:p>
    <w:p w:rsidR="00273F38" w:rsidRDefault="00273F38" w:rsidP="00273F38">
      <w:pPr>
        <w:pStyle w:val="ListParagraph"/>
        <w:numPr>
          <w:ilvl w:val="0"/>
          <w:numId w:val="264"/>
        </w:numPr>
      </w:pPr>
      <w:r>
        <w:t xml:space="preserve">Variable:  </w:t>
      </w:r>
      <w:r w:rsidRPr="00273F38">
        <w:t>state</w:t>
      </w:r>
    </w:p>
    <w:p w:rsidR="00273F38" w:rsidRDefault="00273F38" w:rsidP="00273F38">
      <w:pPr>
        <w:pStyle w:val="ListParagraph"/>
        <w:numPr>
          <w:ilvl w:val="0"/>
          <w:numId w:val="264"/>
        </w:numPr>
      </w:pPr>
      <w:r>
        <w:t>Publication: No</w:t>
      </w:r>
    </w:p>
    <w:p w:rsidR="00273F38" w:rsidRPr="00273F38" w:rsidRDefault="00273F38" w:rsidP="00273F38">
      <w:pPr>
        <w:pStyle w:val="ListParagraph"/>
        <w:numPr>
          <w:ilvl w:val="0"/>
          <w:numId w:val="264"/>
        </w:numPr>
      </w:pPr>
      <w:r>
        <w:t>Data Cleansing: No</w:t>
      </w:r>
    </w:p>
    <w:p w:rsidR="00273F38" w:rsidRDefault="00273F38" w:rsidP="00E14F79">
      <w:pPr>
        <w:pStyle w:val="Heading2"/>
        <w:numPr>
          <w:ilvl w:val="0"/>
          <w:numId w:val="17"/>
        </w:numPr>
      </w:pPr>
      <w:bookmarkStart w:id="34" w:name="_Toc512591896"/>
      <w:r>
        <w:t>CDFI Zip Code</w:t>
      </w:r>
      <w:bookmarkEnd w:id="34"/>
    </w:p>
    <w:p w:rsidR="00273F38" w:rsidRDefault="00273F38" w:rsidP="00273F38">
      <w:pPr>
        <w:pStyle w:val="ListParagraph"/>
        <w:numPr>
          <w:ilvl w:val="0"/>
          <w:numId w:val="265"/>
        </w:numPr>
      </w:pPr>
      <w:r>
        <w:t xml:space="preserve">Variable:  </w:t>
      </w:r>
      <w:r w:rsidRPr="00273F38">
        <w:t>zip</w:t>
      </w:r>
    </w:p>
    <w:p w:rsidR="00273F38" w:rsidRDefault="001D38FF" w:rsidP="00273F38">
      <w:pPr>
        <w:pStyle w:val="ListParagraph"/>
        <w:numPr>
          <w:ilvl w:val="0"/>
          <w:numId w:val="265"/>
        </w:numPr>
      </w:pPr>
      <w:r>
        <w:t>Publication: Yes</w:t>
      </w:r>
    </w:p>
    <w:p w:rsidR="00273F38" w:rsidRPr="00273F38" w:rsidRDefault="00273F38" w:rsidP="00273F38">
      <w:pPr>
        <w:pStyle w:val="ListParagraph"/>
        <w:numPr>
          <w:ilvl w:val="0"/>
          <w:numId w:val="265"/>
        </w:numPr>
      </w:pPr>
      <w:r>
        <w:t>Data Cleansing: No</w:t>
      </w:r>
    </w:p>
    <w:p w:rsidR="00273F38" w:rsidRDefault="00273F38" w:rsidP="00273F38">
      <w:pPr>
        <w:pStyle w:val="Heading2"/>
        <w:numPr>
          <w:ilvl w:val="0"/>
          <w:numId w:val="17"/>
        </w:numPr>
      </w:pPr>
      <w:bookmarkStart w:id="35" w:name="_Toc512591897"/>
      <w:r>
        <w:t>CDFI Website Address</w:t>
      </w:r>
      <w:bookmarkEnd w:id="35"/>
    </w:p>
    <w:p w:rsidR="00273F38" w:rsidRDefault="00273F38" w:rsidP="00273F38">
      <w:pPr>
        <w:pStyle w:val="ListParagraph"/>
        <w:numPr>
          <w:ilvl w:val="0"/>
          <w:numId w:val="266"/>
        </w:numPr>
      </w:pPr>
      <w:r>
        <w:t xml:space="preserve">Variable:  </w:t>
      </w:r>
      <w:proofErr w:type="spellStart"/>
      <w:r w:rsidRPr="00273F38">
        <w:t>webAddress</w:t>
      </w:r>
      <w:proofErr w:type="spellEnd"/>
    </w:p>
    <w:p w:rsidR="00273F38" w:rsidRDefault="00273F38" w:rsidP="00273F38">
      <w:pPr>
        <w:pStyle w:val="ListParagraph"/>
        <w:numPr>
          <w:ilvl w:val="0"/>
          <w:numId w:val="266"/>
        </w:numPr>
      </w:pPr>
      <w:r>
        <w:t>Publication: No</w:t>
      </w:r>
    </w:p>
    <w:p w:rsidR="00273F38" w:rsidRPr="00273F38" w:rsidRDefault="00273F38" w:rsidP="00273F38">
      <w:pPr>
        <w:pStyle w:val="ListParagraph"/>
        <w:numPr>
          <w:ilvl w:val="0"/>
          <w:numId w:val="266"/>
        </w:numPr>
      </w:pPr>
      <w:r>
        <w:t>Data Cleansing: No</w:t>
      </w:r>
    </w:p>
    <w:p w:rsidR="00507F64" w:rsidRDefault="00507F64" w:rsidP="00E14F79">
      <w:pPr>
        <w:pStyle w:val="Heading2"/>
        <w:numPr>
          <w:ilvl w:val="0"/>
          <w:numId w:val="17"/>
        </w:numPr>
      </w:pPr>
      <w:bookmarkStart w:id="36" w:name="_Toc512591898"/>
      <w:r w:rsidRPr="00507F64">
        <w:t>Name of Person Responsible for Completing the ILR</w:t>
      </w:r>
      <w:r>
        <w:t xml:space="preserve"> (Q.1)</w:t>
      </w:r>
      <w:bookmarkEnd w:id="36"/>
    </w:p>
    <w:p w:rsidR="00507F64" w:rsidRDefault="00507F64" w:rsidP="00E14F79">
      <w:pPr>
        <w:pStyle w:val="ListParagraph"/>
        <w:numPr>
          <w:ilvl w:val="0"/>
          <w:numId w:val="19"/>
        </w:numPr>
      </w:pPr>
      <w:r>
        <w:t xml:space="preserve">Variable:  </w:t>
      </w:r>
      <w:proofErr w:type="spellStart"/>
      <w:r w:rsidRPr="00507F64">
        <w:t>respPerson</w:t>
      </w:r>
      <w:proofErr w:type="spellEnd"/>
    </w:p>
    <w:p w:rsidR="00507F64" w:rsidRDefault="00507F64" w:rsidP="00E14F79">
      <w:pPr>
        <w:pStyle w:val="ListParagraph"/>
        <w:numPr>
          <w:ilvl w:val="0"/>
          <w:numId w:val="19"/>
        </w:numPr>
      </w:pPr>
      <w:r>
        <w:t>Publication: No</w:t>
      </w:r>
    </w:p>
    <w:p w:rsidR="00507F64" w:rsidRPr="00507F64" w:rsidRDefault="00AD4E9B" w:rsidP="00E14F79">
      <w:pPr>
        <w:pStyle w:val="ListParagraph"/>
        <w:numPr>
          <w:ilvl w:val="0"/>
          <w:numId w:val="19"/>
        </w:numPr>
      </w:pPr>
      <w:r>
        <w:t>Data Cleansing: No</w:t>
      </w:r>
    </w:p>
    <w:p w:rsidR="00AD4E9B" w:rsidRDefault="00AD4E9B" w:rsidP="00E14F79">
      <w:pPr>
        <w:pStyle w:val="Heading2"/>
        <w:numPr>
          <w:ilvl w:val="0"/>
          <w:numId w:val="17"/>
        </w:numPr>
      </w:pPr>
      <w:bookmarkStart w:id="37" w:name="_Toc512591899"/>
      <w:r w:rsidRPr="00AD4E9B">
        <w:t>Telephone Number of Person Responsible (including Extension if applicable)</w:t>
      </w:r>
      <w:r>
        <w:t xml:space="preserve"> (Q.2)</w:t>
      </w:r>
      <w:bookmarkEnd w:id="37"/>
    </w:p>
    <w:p w:rsidR="00AD4E9B" w:rsidRDefault="00AD4E9B" w:rsidP="00E14F79">
      <w:pPr>
        <w:pStyle w:val="ListParagraph"/>
        <w:numPr>
          <w:ilvl w:val="0"/>
          <w:numId w:val="20"/>
        </w:numPr>
      </w:pPr>
      <w:r>
        <w:t xml:space="preserve">Variable:  </w:t>
      </w:r>
      <w:proofErr w:type="spellStart"/>
      <w:r w:rsidRPr="00AD4E9B">
        <w:t>respPersonPhone</w:t>
      </w:r>
      <w:proofErr w:type="spellEnd"/>
    </w:p>
    <w:p w:rsidR="00AD4E9B" w:rsidRDefault="00AD4E9B" w:rsidP="00E14F79">
      <w:pPr>
        <w:pStyle w:val="ListParagraph"/>
        <w:numPr>
          <w:ilvl w:val="0"/>
          <w:numId w:val="20"/>
        </w:numPr>
      </w:pPr>
      <w:r>
        <w:t>Publication: No</w:t>
      </w:r>
    </w:p>
    <w:p w:rsidR="00AD4E9B" w:rsidRPr="00AD4E9B" w:rsidRDefault="00AD4E9B" w:rsidP="00E14F79">
      <w:pPr>
        <w:pStyle w:val="ListParagraph"/>
        <w:numPr>
          <w:ilvl w:val="0"/>
          <w:numId w:val="20"/>
        </w:numPr>
      </w:pPr>
      <w:r>
        <w:t>Data Cleansing: No</w:t>
      </w:r>
    </w:p>
    <w:p w:rsidR="00AD4E9B" w:rsidRDefault="00AD4E9B" w:rsidP="00E14F79">
      <w:pPr>
        <w:pStyle w:val="Heading2"/>
        <w:numPr>
          <w:ilvl w:val="0"/>
          <w:numId w:val="17"/>
        </w:numPr>
      </w:pPr>
      <w:bookmarkStart w:id="38" w:name="_Toc512591900"/>
      <w:r w:rsidRPr="00AD4E9B">
        <w:t>E-mail Address of Person Responsible</w:t>
      </w:r>
      <w:r>
        <w:t xml:space="preserve"> (Q.3)</w:t>
      </w:r>
      <w:bookmarkEnd w:id="38"/>
    </w:p>
    <w:p w:rsidR="00AD4E9B" w:rsidRDefault="00AD4E9B" w:rsidP="00E14F79">
      <w:pPr>
        <w:pStyle w:val="ListParagraph"/>
        <w:numPr>
          <w:ilvl w:val="0"/>
          <w:numId w:val="21"/>
        </w:numPr>
      </w:pPr>
      <w:r>
        <w:t xml:space="preserve">Variable:  </w:t>
      </w:r>
      <w:proofErr w:type="spellStart"/>
      <w:r w:rsidRPr="00AD4E9B">
        <w:t>respPersonEmail</w:t>
      </w:r>
      <w:proofErr w:type="spellEnd"/>
    </w:p>
    <w:p w:rsidR="00AD4E9B" w:rsidRDefault="00AD4E9B" w:rsidP="00E14F79">
      <w:pPr>
        <w:pStyle w:val="ListParagraph"/>
        <w:numPr>
          <w:ilvl w:val="0"/>
          <w:numId w:val="21"/>
        </w:numPr>
      </w:pPr>
      <w:r>
        <w:t>Publication: No</w:t>
      </w:r>
    </w:p>
    <w:p w:rsidR="00AD4E9B" w:rsidRPr="00AD4E9B" w:rsidRDefault="00AD4E9B" w:rsidP="00E14F79">
      <w:pPr>
        <w:pStyle w:val="ListParagraph"/>
        <w:numPr>
          <w:ilvl w:val="0"/>
          <w:numId w:val="21"/>
        </w:numPr>
      </w:pPr>
      <w:r>
        <w:t>Data Cleansing: No</w:t>
      </w:r>
    </w:p>
    <w:p w:rsidR="00AD4E9B" w:rsidRDefault="00AD4E9B" w:rsidP="00E14F79">
      <w:pPr>
        <w:pStyle w:val="Heading2"/>
        <w:numPr>
          <w:ilvl w:val="0"/>
          <w:numId w:val="17"/>
        </w:numPr>
      </w:pPr>
      <w:bookmarkStart w:id="39" w:name="_Toc512591901"/>
      <w:r w:rsidRPr="00AD4E9B">
        <w:t>Is the Organization Minority Owned or Controlled?</w:t>
      </w:r>
      <w:r>
        <w:t xml:space="preserve"> (Q.4)</w:t>
      </w:r>
      <w:bookmarkEnd w:id="39"/>
    </w:p>
    <w:p w:rsidR="00AD4E9B" w:rsidRDefault="00AD4E9B" w:rsidP="00E14F79">
      <w:pPr>
        <w:pStyle w:val="ListParagraph"/>
        <w:numPr>
          <w:ilvl w:val="0"/>
          <w:numId w:val="22"/>
        </w:numPr>
      </w:pPr>
      <w:r>
        <w:t xml:space="preserve">Variable:  </w:t>
      </w:r>
      <w:proofErr w:type="spellStart"/>
      <w:r w:rsidRPr="00AD4E9B">
        <w:t>minorityOwned</w:t>
      </w:r>
      <w:proofErr w:type="spellEnd"/>
    </w:p>
    <w:p w:rsidR="00AD4E9B" w:rsidRDefault="00AD4E9B" w:rsidP="00E14F79">
      <w:pPr>
        <w:pStyle w:val="ListParagraph"/>
        <w:numPr>
          <w:ilvl w:val="0"/>
          <w:numId w:val="22"/>
        </w:numPr>
      </w:pPr>
      <w:r>
        <w:t>Publication: Yes</w:t>
      </w:r>
    </w:p>
    <w:p w:rsidR="00AD4E9B" w:rsidRPr="00AD4E9B" w:rsidRDefault="00AD4E9B" w:rsidP="00E14F79">
      <w:pPr>
        <w:pStyle w:val="ListParagraph"/>
        <w:numPr>
          <w:ilvl w:val="0"/>
          <w:numId w:val="22"/>
        </w:numPr>
      </w:pPr>
      <w:r>
        <w:t xml:space="preserve">Data Cleansing: </w:t>
      </w:r>
      <w:r w:rsidR="00656BD3">
        <w:t>Apply P&amp;A#12</w:t>
      </w:r>
    </w:p>
    <w:p w:rsidR="00275817" w:rsidRDefault="00275817" w:rsidP="00E14F79">
      <w:pPr>
        <w:pStyle w:val="Heading2"/>
        <w:numPr>
          <w:ilvl w:val="0"/>
          <w:numId w:val="17"/>
        </w:numPr>
      </w:pPr>
      <w:bookmarkStart w:id="40" w:name="_Toc512591902"/>
      <w:r w:rsidRPr="00275817">
        <w:lastRenderedPageBreak/>
        <w:t>Is the Organization Women Owned or Controlled?</w:t>
      </w:r>
      <w:r>
        <w:t xml:space="preserve"> (Q.5)</w:t>
      </w:r>
      <w:bookmarkEnd w:id="40"/>
    </w:p>
    <w:p w:rsidR="00275817" w:rsidRDefault="00275817" w:rsidP="00E14F79">
      <w:pPr>
        <w:pStyle w:val="ListParagraph"/>
        <w:numPr>
          <w:ilvl w:val="0"/>
          <w:numId w:val="23"/>
        </w:numPr>
      </w:pPr>
      <w:r>
        <w:t xml:space="preserve">Variable:  </w:t>
      </w:r>
      <w:proofErr w:type="spellStart"/>
      <w:r w:rsidRPr="00275817">
        <w:t>womenOwned</w:t>
      </w:r>
      <w:proofErr w:type="spellEnd"/>
    </w:p>
    <w:p w:rsidR="00275817" w:rsidRDefault="00275817" w:rsidP="00E14F79">
      <w:pPr>
        <w:pStyle w:val="ListParagraph"/>
        <w:numPr>
          <w:ilvl w:val="0"/>
          <w:numId w:val="23"/>
        </w:numPr>
      </w:pPr>
      <w:r>
        <w:t>Publication: Yes</w:t>
      </w:r>
    </w:p>
    <w:p w:rsidR="00275817" w:rsidRPr="00275817" w:rsidRDefault="00275817" w:rsidP="00223175">
      <w:pPr>
        <w:pStyle w:val="ListParagraph"/>
        <w:numPr>
          <w:ilvl w:val="0"/>
          <w:numId w:val="23"/>
        </w:numPr>
      </w:pPr>
      <w:r>
        <w:t xml:space="preserve">Data Cleansing: </w:t>
      </w:r>
      <w:r w:rsidR="00223175" w:rsidRPr="00223175">
        <w:t>Apply P&amp;A#12</w:t>
      </w:r>
    </w:p>
    <w:p w:rsidR="00275817" w:rsidRDefault="00275817" w:rsidP="00E14F79">
      <w:pPr>
        <w:pStyle w:val="Heading2"/>
        <w:numPr>
          <w:ilvl w:val="0"/>
          <w:numId w:val="17"/>
        </w:numPr>
      </w:pPr>
      <w:bookmarkStart w:id="41" w:name="_Toc512591903"/>
      <w:r w:rsidRPr="00275817">
        <w:t>Is the Organization a "Faith-Based" Organization?</w:t>
      </w:r>
      <w:r>
        <w:t xml:space="preserve"> (Q.6)</w:t>
      </w:r>
      <w:bookmarkEnd w:id="41"/>
    </w:p>
    <w:p w:rsidR="00275817" w:rsidRDefault="00275817" w:rsidP="00E14F79">
      <w:pPr>
        <w:pStyle w:val="ListParagraph"/>
        <w:numPr>
          <w:ilvl w:val="0"/>
          <w:numId w:val="24"/>
        </w:numPr>
      </w:pPr>
      <w:r>
        <w:t xml:space="preserve">Variable:  </w:t>
      </w:r>
      <w:proofErr w:type="spellStart"/>
      <w:r w:rsidRPr="00275817">
        <w:t>faithBased</w:t>
      </w:r>
      <w:proofErr w:type="spellEnd"/>
    </w:p>
    <w:p w:rsidR="00275817" w:rsidRDefault="00275817" w:rsidP="00E14F79">
      <w:pPr>
        <w:pStyle w:val="ListParagraph"/>
        <w:numPr>
          <w:ilvl w:val="0"/>
          <w:numId w:val="24"/>
        </w:numPr>
      </w:pPr>
      <w:r>
        <w:t>Publication: Yes</w:t>
      </w:r>
    </w:p>
    <w:p w:rsidR="00275817" w:rsidRPr="00275817" w:rsidRDefault="00275817" w:rsidP="00223175">
      <w:pPr>
        <w:pStyle w:val="ListParagraph"/>
        <w:numPr>
          <w:ilvl w:val="0"/>
          <w:numId w:val="24"/>
        </w:numPr>
      </w:pPr>
      <w:r>
        <w:t xml:space="preserve">Data Cleansing: </w:t>
      </w:r>
      <w:r w:rsidR="00223175" w:rsidRPr="00223175">
        <w:t>Apply P&amp;A#12</w:t>
      </w:r>
    </w:p>
    <w:p w:rsidR="00275817" w:rsidRDefault="00275817" w:rsidP="00E14F79">
      <w:pPr>
        <w:pStyle w:val="Heading2"/>
        <w:numPr>
          <w:ilvl w:val="0"/>
          <w:numId w:val="17"/>
        </w:numPr>
      </w:pPr>
      <w:bookmarkStart w:id="42" w:name="_Toc512591904"/>
      <w:r w:rsidRPr="00275817">
        <w:t>Did the Organization Finance or Provide Financial Services to any Religious</w:t>
      </w:r>
      <w:r w:rsidR="00E42007">
        <w:t xml:space="preserve"> Institution(s) or Faith-Based </w:t>
      </w:r>
      <w:r w:rsidRPr="00275817">
        <w:t>Organization(s) During the Reporting Period?</w:t>
      </w:r>
      <w:r>
        <w:t xml:space="preserve"> (Q.7)</w:t>
      </w:r>
      <w:bookmarkEnd w:id="42"/>
    </w:p>
    <w:p w:rsidR="00275817" w:rsidRDefault="00275817" w:rsidP="00E14F79">
      <w:pPr>
        <w:pStyle w:val="ListParagraph"/>
        <w:numPr>
          <w:ilvl w:val="0"/>
          <w:numId w:val="25"/>
        </w:numPr>
      </w:pPr>
      <w:r>
        <w:t xml:space="preserve">Variable:  </w:t>
      </w:r>
      <w:proofErr w:type="spellStart"/>
      <w:r w:rsidRPr="00275817">
        <w:t>faithBasedProvider</w:t>
      </w:r>
      <w:proofErr w:type="spellEnd"/>
    </w:p>
    <w:p w:rsidR="00275817" w:rsidRDefault="006C7FA0" w:rsidP="00E14F79">
      <w:pPr>
        <w:pStyle w:val="ListParagraph"/>
        <w:numPr>
          <w:ilvl w:val="0"/>
          <w:numId w:val="25"/>
        </w:numPr>
      </w:pPr>
      <w:r>
        <w:t>Publication: Yes</w:t>
      </w:r>
    </w:p>
    <w:p w:rsidR="00275817" w:rsidRPr="00275817" w:rsidRDefault="00275817" w:rsidP="00223175">
      <w:pPr>
        <w:pStyle w:val="ListParagraph"/>
        <w:numPr>
          <w:ilvl w:val="0"/>
          <w:numId w:val="25"/>
        </w:numPr>
      </w:pPr>
      <w:r>
        <w:t xml:space="preserve">Data Cleansing: </w:t>
      </w:r>
      <w:r w:rsidR="00223175" w:rsidRPr="00223175">
        <w:t>Apply P&amp;A#12</w:t>
      </w:r>
    </w:p>
    <w:p w:rsidR="00275817" w:rsidRDefault="00275817" w:rsidP="00E14F79">
      <w:pPr>
        <w:pStyle w:val="Heading2"/>
        <w:numPr>
          <w:ilvl w:val="0"/>
          <w:numId w:val="17"/>
        </w:numPr>
      </w:pPr>
      <w:bookmarkStart w:id="43" w:name="_Toc512591905"/>
      <w:r w:rsidRPr="00275817">
        <w:t>Which of the Following Racial Populations Did the Organization Finance During the Reporting Period?</w:t>
      </w:r>
      <w:r>
        <w:t xml:space="preserve"> (Q.8)</w:t>
      </w:r>
      <w:bookmarkEnd w:id="43"/>
    </w:p>
    <w:p w:rsidR="00275817" w:rsidRDefault="00275817" w:rsidP="00E14F79">
      <w:pPr>
        <w:pStyle w:val="ListParagraph"/>
        <w:numPr>
          <w:ilvl w:val="0"/>
          <w:numId w:val="26"/>
        </w:numPr>
      </w:pPr>
      <w:r>
        <w:t xml:space="preserve">Variable:  </w:t>
      </w:r>
      <w:proofErr w:type="spellStart"/>
      <w:r w:rsidRPr="00275817">
        <w:t>americanIndian</w:t>
      </w:r>
      <w:proofErr w:type="spellEnd"/>
      <w:r>
        <w:t xml:space="preserve">, </w:t>
      </w:r>
      <w:proofErr w:type="spellStart"/>
      <w:r w:rsidRPr="00275817">
        <w:t>alaskaNative</w:t>
      </w:r>
      <w:proofErr w:type="spellEnd"/>
      <w:r w:rsidR="006C7FA0">
        <w:t xml:space="preserve">, </w:t>
      </w:r>
      <w:proofErr w:type="spellStart"/>
      <w:r w:rsidR="006C7FA0">
        <w:t>a</w:t>
      </w:r>
      <w:r>
        <w:t>sian</w:t>
      </w:r>
      <w:proofErr w:type="spellEnd"/>
      <w:r>
        <w:t xml:space="preserve">, </w:t>
      </w:r>
      <w:proofErr w:type="spellStart"/>
      <w:r w:rsidRPr="00275817">
        <w:t>africanAmerican</w:t>
      </w:r>
      <w:proofErr w:type="spellEnd"/>
      <w:r w:rsidR="006C7FA0">
        <w:t xml:space="preserve">, </w:t>
      </w:r>
      <w:proofErr w:type="spellStart"/>
      <w:r w:rsidR="006C7FA0">
        <w:t>h</w:t>
      </w:r>
      <w:r>
        <w:t>awaiian</w:t>
      </w:r>
      <w:proofErr w:type="spellEnd"/>
      <w:r>
        <w:t xml:space="preserve">, </w:t>
      </w:r>
      <w:proofErr w:type="spellStart"/>
      <w:r w:rsidRPr="00275817">
        <w:t>pacificIslander</w:t>
      </w:r>
      <w:proofErr w:type="spellEnd"/>
      <w:r>
        <w:t xml:space="preserve">, </w:t>
      </w:r>
      <w:r w:rsidRPr="00275817">
        <w:t>white</w:t>
      </w:r>
      <w:r>
        <w:t xml:space="preserve">, </w:t>
      </w:r>
      <w:proofErr w:type="spellStart"/>
      <w:r w:rsidRPr="00275817">
        <w:t>otherRace</w:t>
      </w:r>
      <w:proofErr w:type="spellEnd"/>
    </w:p>
    <w:p w:rsidR="00275817" w:rsidRDefault="00275817" w:rsidP="00E14F79">
      <w:pPr>
        <w:pStyle w:val="ListParagraph"/>
        <w:numPr>
          <w:ilvl w:val="0"/>
          <w:numId w:val="26"/>
        </w:numPr>
      </w:pPr>
      <w:r>
        <w:t>Publication: Yes</w:t>
      </w:r>
    </w:p>
    <w:p w:rsidR="00275817" w:rsidRPr="00275817" w:rsidRDefault="00275817" w:rsidP="00223175">
      <w:pPr>
        <w:pStyle w:val="ListParagraph"/>
        <w:numPr>
          <w:ilvl w:val="0"/>
          <w:numId w:val="26"/>
        </w:numPr>
      </w:pPr>
      <w:r>
        <w:t xml:space="preserve">Data Cleansing: </w:t>
      </w:r>
      <w:r w:rsidR="00223175" w:rsidRPr="00223175">
        <w:t>Apply P&amp;A#12</w:t>
      </w:r>
    </w:p>
    <w:p w:rsidR="00275817" w:rsidRDefault="00275817" w:rsidP="00E14F79">
      <w:pPr>
        <w:pStyle w:val="Heading2"/>
        <w:numPr>
          <w:ilvl w:val="0"/>
          <w:numId w:val="17"/>
        </w:numPr>
      </w:pPr>
      <w:bookmarkStart w:id="44" w:name="_Toc512591906"/>
      <w:r w:rsidRPr="00275817">
        <w:t xml:space="preserve">Did the Organization Finance any Persons of Hispanic Origin </w:t>
      </w:r>
      <w:proofErr w:type="gramStart"/>
      <w:r w:rsidRPr="00275817">
        <w:t>During</w:t>
      </w:r>
      <w:proofErr w:type="gramEnd"/>
      <w:r w:rsidRPr="00275817">
        <w:t xml:space="preserve"> the Reporting Period</w:t>
      </w:r>
      <w:r>
        <w:t xml:space="preserve"> (Q.9)</w:t>
      </w:r>
      <w:bookmarkEnd w:id="44"/>
    </w:p>
    <w:p w:rsidR="00275817" w:rsidRDefault="00275817" w:rsidP="00E14F79">
      <w:pPr>
        <w:pStyle w:val="ListParagraph"/>
        <w:numPr>
          <w:ilvl w:val="0"/>
          <w:numId w:val="27"/>
        </w:numPr>
      </w:pPr>
      <w:r>
        <w:t xml:space="preserve">Variable:  </w:t>
      </w:r>
      <w:proofErr w:type="spellStart"/>
      <w:r w:rsidR="00E1766A" w:rsidRPr="00E1766A">
        <w:t>orgFinancedHispanics</w:t>
      </w:r>
      <w:proofErr w:type="spellEnd"/>
    </w:p>
    <w:p w:rsidR="00275817" w:rsidRDefault="00275817" w:rsidP="00E14F79">
      <w:pPr>
        <w:pStyle w:val="ListParagraph"/>
        <w:numPr>
          <w:ilvl w:val="0"/>
          <w:numId w:val="27"/>
        </w:numPr>
      </w:pPr>
      <w:r>
        <w:t>Publication: Yes</w:t>
      </w:r>
    </w:p>
    <w:p w:rsidR="00275817" w:rsidRPr="00275817" w:rsidRDefault="00275817" w:rsidP="00223175">
      <w:pPr>
        <w:pStyle w:val="ListParagraph"/>
        <w:numPr>
          <w:ilvl w:val="0"/>
          <w:numId w:val="27"/>
        </w:numPr>
      </w:pPr>
      <w:r>
        <w:t xml:space="preserve">Data Cleansing: </w:t>
      </w:r>
      <w:r w:rsidR="00223175" w:rsidRPr="00223175">
        <w:t>Apply P&amp;A#12</w:t>
      </w:r>
    </w:p>
    <w:p w:rsidR="00E1766A" w:rsidRDefault="00E1766A" w:rsidP="00E14F79">
      <w:pPr>
        <w:pStyle w:val="Heading2"/>
        <w:numPr>
          <w:ilvl w:val="0"/>
          <w:numId w:val="17"/>
        </w:numPr>
      </w:pPr>
      <w:bookmarkStart w:id="45" w:name="_Toc512591907"/>
      <w:r w:rsidRPr="00E1766A">
        <w:t>Which of the Following Geographic Areas did the Organization Provide Financing in During Reporting Period?</w:t>
      </w:r>
      <w:r>
        <w:t xml:space="preserve"> (Q.10)</w:t>
      </w:r>
      <w:bookmarkEnd w:id="45"/>
    </w:p>
    <w:p w:rsidR="00E1766A" w:rsidRDefault="00E1766A" w:rsidP="00E14F79">
      <w:pPr>
        <w:pStyle w:val="ListParagraph"/>
        <w:numPr>
          <w:ilvl w:val="0"/>
          <w:numId w:val="28"/>
        </w:numPr>
      </w:pPr>
      <w:r>
        <w:t xml:space="preserve">Variable:  </w:t>
      </w:r>
      <w:proofErr w:type="spellStart"/>
      <w:r>
        <w:t>appalachia</w:t>
      </w:r>
      <w:proofErr w:type="spellEnd"/>
      <w:r>
        <w:t xml:space="preserve">, </w:t>
      </w:r>
      <w:proofErr w:type="spellStart"/>
      <w:r w:rsidRPr="00E1766A">
        <w:t>colonias</w:t>
      </w:r>
      <w:proofErr w:type="spellEnd"/>
      <w:r>
        <w:t xml:space="preserve">, </w:t>
      </w:r>
      <w:proofErr w:type="spellStart"/>
      <w:r w:rsidRPr="00E1766A">
        <w:t>hotZones</w:t>
      </w:r>
      <w:proofErr w:type="spellEnd"/>
      <w:r w:rsidR="00AC5044">
        <w:rPr>
          <w:rStyle w:val="FootnoteReference"/>
        </w:rPr>
        <w:footnoteReference w:id="12"/>
      </w:r>
      <w:r>
        <w:t xml:space="preserve">, </w:t>
      </w:r>
      <w:proofErr w:type="spellStart"/>
      <w:r>
        <w:t>mississippi</w:t>
      </w:r>
      <w:proofErr w:type="spellEnd"/>
      <w:r>
        <w:t xml:space="preserve">, </w:t>
      </w:r>
      <w:proofErr w:type="spellStart"/>
      <w:r w:rsidRPr="00E1766A">
        <w:t>nativeAmericanAreas</w:t>
      </w:r>
      <w:proofErr w:type="spellEnd"/>
      <w:r>
        <w:t xml:space="preserve">, </w:t>
      </w:r>
      <w:proofErr w:type="spellStart"/>
      <w:r w:rsidRPr="00E1766A">
        <w:t>ruralAreas</w:t>
      </w:r>
      <w:proofErr w:type="spellEnd"/>
      <w:r>
        <w:t xml:space="preserve">, </w:t>
      </w:r>
      <w:proofErr w:type="spellStart"/>
      <w:r w:rsidRPr="00E1766A">
        <w:t>majorUrbanArea</w:t>
      </w:r>
      <w:proofErr w:type="spellEnd"/>
      <w:r>
        <w:t xml:space="preserve">, </w:t>
      </w:r>
      <w:proofErr w:type="spellStart"/>
      <w:r w:rsidRPr="00E1766A">
        <w:t>minorUrbanArea</w:t>
      </w:r>
      <w:proofErr w:type="spellEnd"/>
    </w:p>
    <w:p w:rsidR="00E1766A" w:rsidRDefault="00E1766A" w:rsidP="00E14F79">
      <w:pPr>
        <w:pStyle w:val="ListParagraph"/>
        <w:numPr>
          <w:ilvl w:val="0"/>
          <w:numId w:val="28"/>
        </w:numPr>
      </w:pPr>
      <w:r>
        <w:t>Publication: Yes</w:t>
      </w:r>
    </w:p>
    <w:p w:rsidR="00E1766A" w:rsidRPr="00E1766A" w:rsidRDefault="00E1766A" w:rsidP="00223175">
      <w:pPr>
        <w:pStyle w:val="ListParagraph"/>
        <w:numPr>
          <w:ilvl w:val="0"/>
          <w:numId w:val="28"/>
        </w:numPr>
      </w:pPr>
      <w:r>
        <w:t xml:space="preserve">Data Cleansing: </w:t>
      </w:r>
      <w:r w:rsidR="00223175" w:rsidRPr="00223175">
        <w:t>Apply P&amp;A#12</w:t>
      </w:r>
    </w:p>
    <w:p w:rsidR="00E1766A" w:rsidRDefault="00E1766A" w:rsidP="00E14F79">
      <w:pPr>
        <w:pStyle w:val="Heading2"/>
        <w:numPr>
          <w:ilvl w:val="0"/>
          <w:numId w:val="17"/>
        </w:numPr>
      </w:pPr>
      <w:bookmarkStart w:id="46" w:name="_Toc512591908"/>
      <w:r w:rsidRPr="00E1766A">
        <w:lastRenderedPageBreak/>
        <w:t>Are 50% or More of the Customers or End Users American Indian, Alaska Native, or Native Hawaiian or Located in Native American Areas?</w:t>
      </w:r>
      <w:r>
        <w:t xml:space="preserve"> (Q.11)</w:t>
      </w:r>
      <w:bookmarkEnd w:id="46"/>
    </w:p>
    <w:p w:rsidR="00E1766A" w:rsidRDefault="00E1766A" w:rsidP="00E14F79">
      <w:pPr>
        <w:pStyle w:val="ListParagraph"/>
        <w:numPr>
          <w:ilvl w:val="0"/>
          <w:numId w:val="29"/>
        </w:numPr>
      </w:pPr>
      <w:r>
        <w:t xml:space="preserve">Variable:  </w:t>
      </w:r>
      <w:proofErr w:type="spellStart"/>
      <w:r w:rsidRPr="00E1766A">
        <w:t>nativeAmericanSel</w:t>
      </w:r>
      <w:proofErr w:type="spellEnd"/>
    </w:p>
    <w:p w:rsidR="00E1766A" w:rsidRDefault="00E44FAD" w:rsidP="00E14F79">
      <w:pPr>
        <w:pStyle w:val="ListParagraph"/>
        <w:numPr>
          <w:ilvl w:val="0"/>
          <w:numId w:val="29"/>
        </w:numPr>
      </w:pPr>
      <w:r>
        <w:t>Publication: Yes</w:t>
      </w:r>
    </w:p>
    <w:p w:rsidR="00E1766A" w:rsidRPr="00E1766A" w:rsidRDefault="00E1766A" w:rsidP="00223175">
      <w:pPr>
        <w:pStyle w:val="ListParagraph"/>
        <w:numPr>
          <w:ilvl w:val="0"/>
          <w:numId w:val="29"/>
        </w:numPr>
      </w:pPr>
      <w:r>
        <w:t xml:space="preserve">Data Cleansing: </w:t>
      </w:r>
      <w:r w:rsidR="00223175" w:rsidRPr="00223175">
        <w:t>Apply P&amp;A#12</w:t>
      </w:r>
    </w:p>
    <w:p w:rsidR="00E1766A" w:rsidRDefault="00E1766A" w:rsidP="00E14F79">
      <w:pPr>
        <w:pStyle w:val="Heading2"/>
        <w:numPr>
          <w:ilvl w:val="0"/>
          <w:numId w:val="17"/>
        </w:numPr>
      </w:pPr>
      <w:bookmarkStart w:id="47" w:name="_Toc512591909"/>
      <w:r w:rsidRPr="00E1766A">
        <w:t>Native American Community Activities Table</w:t>
      </w:r>
      <w:r>
        <w:t xml:space="preserve"> (Q.12)</w:t>
      </w:r>
      <w:bookmarkEnd w:id="47"/>
    </w:p>
    <w:p w:rsidR="00E1766A" w:rsidRDefault="00E1766A" w:rsidP="00E14F79">
      <w:pPr>
        <w:pStyle w:val="ListParagraph"/>
        <w:numPr>
          <w:ilvl w:val="0"/>
          <w:numId w:val="30"/>
        </w:numPr>
      </w:pPr>
      <w:r>
        <w:t>Variable:  table</w:t>
      </w:r>
    </w:p>
    <w:p w:rsidR="00E1766A" w:rsidRDefault="00E1766A" w:rsidP="00E14F79">
      <w:pPr>
        <w:pStyle w:val="ListParagraph"/>
        <w:numPr>
          <w:ilvl w:val="0"/>
          <w:numId w:val="30"/>
        </w:numPr>
      </w:pPr>
      <w:r>
        <w:t>Publication: No</w:t>
      </w:r>
    </w:p>
    <w:p w:rsidR="00E1766A" w:rsidRPr="00E1766A" w:rsidRDefault="00E1766A" w:rsidP="00E14F79">
      <w:pPr>
        <w:pStyle w:val="ListParagraph"/>
        <w:numPr>
          <w:ilvl w:val="0"/>
          <w:numId w:val="30"/>
        </w:numPr>
      </w:pPr>
      <w:r>
        <w:t>Data Cleansing: No</w:t>
      </w:r>
    </w:p>
    <w:p w:rsidR="00E1766A" w:rsidRDefault="00222E5B" w:rsidP="00E14F79">
      <w:pPr>
        <w:pStyle w:val="Heading2"/>
        <w:numPr>
          <w:ilvl w:val="0"/>
          <w:numId w:val="17"/>
        </w:numPr>
      </w:pPr>
      <w:bookmarkStart w:id="48" w:name="_Toc512591910"/>
      <w:r w:rsidRPr="00222E5B">
        <w:t>FTEs Dedicated to Lending/Investing</w:t>
      </w:r>
      <w:r>
        <w:t xml:space="preserve"> (Q.13)</w:t>
      </w:r>
      <w:bookmarkEnd w:id="48"/>
    </w:p>
    <w:p w:rsidR="00222E5B" w:rsidRDefault="00222E5B" w:rsidP="00E14F79">
      <w:pPr>
        <w:pStyle w:val="ListParagraph"/>
        <w:numPr>
          <w:ilvl w:val="0"/>
          <w:numId w:val="31"/>
        </w:numPr>
      </w:pPr>
      <w:r>
        <w:t xml:space="preserve">Variable:  </w:t>
      </w:r>
      <w:proofErr w:type="spellStart"/>
      <w:r w:rsidRPr="00222E5B">
        <w:t>lendingStaff</w:t>
      </w:r>
      <w:proofErr w:type="spellEnd"/>
    </w:p>
    <w:p w:rsidR="00222E5B" w:rsidRDefault="00400569" w:rsidP="00E14F79">
      <w:pPr>
        <w:pStyle w:val="ListParagraph"/>
        <w:numPr>
          <w:ilvl w:val="0"/>
          <w:numId w:val="31"/>
        </w:numPr>
      </w:pPr>
      <w:r>
        <w:t>Publication: Yes</w:t>
      </w:r>
    </w:p>
    <w:p w:rsidR="00222E5B" w:rsidRPr="00222E5B" w:rsidRDefault="00222E5B" w:rsidP="002B16BD">
      <w:pPr>
        <w:pStyle w:val="ListParagraph"/>
        <w:numPr>
          <w:ilvl w:val="0"/>
          <w:numId w:val="31"/>
        </w:numPr>
      </w:pPr>
      <w:r>
        <w:t xml:space="preserve">Data Cleansing: </w:t>
      </w:r>
      <w:r w:rsidR="002B16BD">
        <w:t xml:space="preserve">Apply P&amp;A#10, P&amp;A#14, and </w:t>
      </w:r>
      <w:r w:rsidR="00B90C00">
        <w:t>P&amp;A#5</w:t>
      </w:r>
    </w:p>
    <w:p w:rsidR="00222E5B" w:rsidRDefault="00222E5B" w:rsidP="00E14F79">
      <w:pPr>
        <w:pStyle w:val="Heading2"/>
        <w:numPr>
          <w:ilvl w:val="0"/>
          <w:numId w:val="17"/>
        </w:numPr>
      </w:pPr>
      <w:bookmarkStart w:id="49" w:name="_Toc512591911"/>
      <w:r w:rsidRPr="00222E5B">
        <w:t>FTEs Dedicated to Development Services</w:t>
      </w:r>
      <w:r>
        <w:t xml:space="preserve"> (Q.14)</w:t>
      </w:r>
      <w:bookmarkEnd w:id="49"/>
    </w:p>
    <w:p w:rsidR="00222E5B" w:rsidRDefault="00222E5B" w:rsidP="00E14F79">
      <w:pPr>
        <w:pStyle w:val="ListParagraph"/>
        <w:numPr>
          <w:ilvl w:val="0"/>
          <w:numId w:val="32"/>
        </w:numPr>
      </w:pPr>
      <w:r>
        <w:t xml:space="preserve">Variable:  </w:t>
      </w:r>
      <w:proofErr w:type="spellStart"/>
      <w:r w:rsidRPr="00222E5B">
        <w:t>technicalStaff</w:t>
      </w:r>
      <w:proofErr w:type="spellEnd"/>
    </w:p>
    <w:p w:rsidR="00222E5B" w:rsidRDefault="00400569" w:rsidP="00E14F79">
      <w:pPr>
        <w:pStyle w:val="ListParagraph"/>
        <w:numPr>
          <w:ilvl w:val="0"/>
          <w:numId w:val="32"/>
        </w:numPr>
      </w:pPr>
      <w:r>
        <w:t>Publication: Yes</w:t>
      </w:r>
    </w:p>
    <w:p w:rsidR="00222E5B" w:rsidRPr="00222E5B" w:rsidRDefault="00222E5B" w:rsidP="002B16BD">
      <w:pPr>
        <w:pStyle w:val="ListParagraph"/>
        <w:numPr>
          <w:ilvl w:val="0"/>
          <w:numId w:val="32"/>
        </w:numPr>
      </w:pPr>
      <w:r>
        <w:t xml:space="preserve">Data Cleansing: </w:t>
      </w:r>
      <w:r w:rsidR="002B16BD" w:rsidRPr="002B16BD">
        <w:t>Apply P&amp;A#10, P&amp;A#14, and P&amp;A#5</w:t>
      </w:r>
    </w:p>
    <w:p w:rsidR="00222E5B" w:rsidRDefault="00222E5B" w:rsidP="00E14F79">
      <w:pPr>
        <w:pStyle w:val="Heading2"/>
        <w:numPr>
          <w:ilvl w:val="0"/>
          <w:numId w:val="17"/>
        </w:numPr>
      </w:pPr>
      <w:bookmarkStart w:id="50" w:name="_Toc512591912"/>
      <w:r w:rsidRPr="00222E5B">
        <w:t>FTEs Dedicated to Financial Services Other than Lending/Investing</w:t>
      </w:r>
      <w:r>
        <w:t xml:space="preserve"> (Q.15)</w:t>
      </w:r>
      <w:bookmarkEnd w:id="50"/>
    </w:p>
    <w:p w:rsidR="00222E5B" w:rsidRDefault="00222E5B" w:rsidP="00E14F79">
      <w:pPr>
        <w:pStyle w:val="ListParagraph"/>
        <w:numPr>
          <w:ilvl w:val="0"/>
          <w:numId w:val="33"/>
        </w:numPr>
      </w:pPr>
      <w:r>
        <w:t xml:space="preserve">Variable:  </w:t>
      </w:r>
      <w:proofErr w:type="spellStart"/>
      <w:r w:rsidRPr="00222E5B">
        <w:t>financialStaff</w:t>
      </w:r>
      <w:proofErr w:type="spellEnd"/>
    </w:p>
    <w:p w:rsidR="00222E5B" w:rsidRDefault="0082447E" w:rsidP="00E14F79">
      <w:pPr>
        <w:pStyle w:val="ListParagraph"/>
        <w:numPr>
          <w:ilvl w:val="0"/>
          <w:numId w:val="33"/>
        </w:numPr>
      </w:pPr>
      <w:r>
        <w:t>Publication: Yes</w:t>
      </w:r>
    </w:p>
    <w:p w:rsidR="00222E5B" w:rsidRPr="00222E5B" w:rsidRDefault="00222E5B" w:rsidP="002B16BD">
      <w:pPr>
        <w:pStyle w:val="ListParagraph"/>
        <w:numPr>
          <w:ilvl w:val="0"/>
          <w:numId w:val="33"/>
        </w:numPr>
      </w:pPr>
      <w:r>
        <w:t xml:space="preserve">Data Cleansing: </w:t>
      </w:r>
      <w:r w:rsidR="002B16BD" w:rsidRPr="002B16BD">
        <w:t>Apply P&amp;A#10, P&amp;A#14, and P&amp;A#5</w:t>
      </w:r>
    </w:p>
    <w:p w:rsidR="00222E5B" w:rsidRDefault="00222E5B" w:rsidP="00E14F79">
      <w:pPr>
        <w:pStyle w:val="Heading2"/>
        <w:numPr>
          <w:ilvl w:val="0"/>
          <w:numId w:val="17"/>
        </w:numPr>
      </w:pPr>
      <w:bookmarkStart w:id="51" w:name="_Toc512591913"/>
      <w:r w:rsidRPr="00222E5B">
        <w:t>FTEs Dedicated to Administration and Other Activities</w:t>
      </w:r>
      <w:r>
        <w:t xml:space="preserve"> (Q.16)</w:t>
      </w:r>
      <w:bookmarkEnd w:id="51"/>
    </w:p>
    <w:p w:rsidR="00222E5B" w:rsidRDefault="00222E5B" w:rsidP="00E14F79">
      <w:pPr>
        <w:pStyle w:val="ListParagraph"/>
        <w:numPr>
          <w:ilvl w:val="0"/>
          <w:numId w:val="34"/>
        </w:numPr>
      </w:pPr>
      <w:r>
        <w:t xml:space="preserve">Variable:  </w:t>
      </w:r>
      <w:proofErr w:type="spellStart"/>
      <w:r w:rsidRPr="00222E5B">
        <w:t>adminStaff</w:t>
      </w:r>
      <w:proofErr w:type="spellEnd"/>
    </w:p>
    <w:p w:rsidR="00222E5B" w:rsidRDefault="0082447E" w:rsidP="00E14F79">
      <w:pPr>
        <w:pStyle w:val="ListParagraph"/>
        <w:numPr>
          <w:ilvl w:val="0"/>
          <w:numId w:val="34"/>
        </w:numPr>
      </w:pPr>
      <w:r>
        <w:t>Publication: Yes</w:t>
      </w:r>
    </w:p>
    <w:p w:rsidR="00222E5B" w:rsidRPr="00222E5B" w:rsidRDefault="00222E5B" w:rsidP="002B16BD">
      <w:pPr>
        <w:pStyle w:val="ListParagraph"/>
        <w:numPr>
          <w:ilvl w:val="0"/>
          <w:numId w:val="34"/>
        </w:numPr>
      </w:pPr>
      <w:r>
        <w:t xml:space="preserve">Data Cleansing: </w:t>
      </w:r>
      <w:r w:rsidR="002B16BD" w:rsidRPr="002B16BD">
        <w:t>Apply P&amp;A#10, P&amp;A#14, and P&amp;A#5</w:t>
      </w:r>
    </w:p>
    <w:p w:rsidR="00222E5B" w:rsidRDefault="00222E5B" w:rsidP="00E14F79">
      <w:pPr>
        <w:pStyle w:val="Heading2"/>
        <w:numPr>
          <w:ilvl w:val="0"/>
          <w:numId w:val="17"/>
        </w:numPr>
      </w:pPr>
      <w:bookmarkStart w:id="52" w:name="_Toc512591914"/>
      <w:r w:rsidRPr="00222E5B">
        <w:t>Total FTEs</w:t>
      </w:r>
      <w:r>
        <w:t xml:space="preserve"> (Q.17)</w:t>
      </w:r>
      <w:bookmarkEnd w:id="52"/>
    </w:p>
    <w:p w:rsidR="00222E5B" w:rsidRDefault="00222E5B" w:rsidP="00E14F79">
      <w:pPr>
        <w:pStyle w:val="ListParagraph"/>
        <w:numPr>
          <w:ilvl w:val="0"/>
          <w:numId w:val="35"/>
        </w:numPr>
      </w:pPr>
      <w:r>
        <w:t xml:space="preserve">Variable:  </w:t>
      </w:r>
      <w:proofErr w:type="spellStart"/>
      <w:r w:rsidRPr="00222E5B">
        <w:t>totalStaff</w:t>
      </w:r>
      <w:proofErr w:type="spellEnd"/>
    </w:p>
    <w:p w:rsidR="00222E5B" w:rsidRDefault="00086D72" w:rsidP="00E14F79">
      <w:pPr>
        <w:pStyle w:val="ListParagraph"/>
        <w:numPr>
          <w:ilvl w:val="0"/>
          <w:numId w:val="35"/>
        </w:numPr>
      </w:pPr>
      <w:r>
        <w:t>Publication: No</w:t>
      </w:r>
    </w:p>
    <w:p w:rsidR="00222E5B" w:rsidRPr="00222E5B" w:rsidRDefault="00222E5B" w:rsidP="002B16BD">
      <w:pPr>
        <w:pStyle w:val="ListParagraph"/>
        <w:numPr>
          <w:ilvl w:val="0"/>
          <w:numId w:val="35"/>
        </w:numPr>
      </w:pPr>
      <w:r>
        <w:t xml:space="preserve">Data Cleansing: </w:t>
      </w:r>
      <w:r w:rsidR="00B90C00">
        <w:t xml:space="preserve">Adding up Q.13 to Q.16.  </w:t>
      </w:r>
      <w:r w:rsidRPr="00222E5B">
        <w:t>For entries less than 1, treat it as zero.  Apply</w:t>
      </w:r>
      <w:r w:rsidR="002B16BD">
        <w:t xml:space="preserve"> P&amp;A#10, </w:t>
      </w:r>
      <w:r w:rsidR="00466BBC">
        <w:t>P&amp;A#11</w:t>
      </w:r>
      <w:r w:rsidR="002B16BD">
        <w:t>,</w:t>
      </w:r>
      <w:r w:rsidR="00466BBC">
        <w:t xml:space="preserve"> and</w:t>
      </w:r>
      <w:r w:rsidRPr="00222E5B">
        <w:t xml:space="preserve"> P&amp;A#3</w:t>
      </w:r>
    </w:p>
    <w:p w:rsidR="00222E5B" w:rsidRDefault="00222E5B" w:rsidP="00E14F79">
      <w:pPr>
        <w:pStyle w:val="Heading2"/>
        <w:numPr>
          <w:ilvl w:val="0"/>
          <w:numId w:val="17"/>
        </w:numPr>
      </w:pPr>
      <w:bookmarkStart w:id="53" w:name="_Toc512591915"/>
      <w:r w:rsidRPr="00222E5B">
        <w:t>Consultant/Contractor FTEs</w:t>
      </w:r>
      <w:r>
        <w:t xml:space="preserve"> (Q.18)</w:t>
      </w:r>
      <w:bookmarkEnd w:id="53"/>
    </w:p>
    <w:p w:rsidR="00222E5B" w:rsidRDefault="00222E5B" w:rsidP="00E14F79">
      <w:pPr>
        <w:pStyle w:val="ListParagraph"/>
        <w:numPr>
          <w:ilvl w:val="0"/>
          <w:numId w:val="36"/>
        </w:numPr>
      </w:pPr>
      <w:r>
        <w:t xml:space="preserve">Variable:  </w:t>
      </w:r>
      <w:proofErr w:type="spellStart"/>
      <w:r w:rsidRPr="00222E5B">
        <w:t>totalConsultants</w:t>
      </w:r>
      <w:proofErr w:type="spellEnd"/>
    </w:p>
    <w:p w:rsidR="00222E5B" w:rsidRDefault="002E2FB3" w:rsidP="00E14F79">
      <w:pPr>
        <w:pStyle w:val="ListParagraph"/>
        <w:numPr>
          <w:ilvl w:val="0"/>
          <w:numId w:val="36"/>
        </w:numPr>
      </w:pPr>
      <w:r>
        <w:t>Publication: Yes</w:t>
      </w:r>
    </w:p>
    <w:p w:rsidR="00222E5B" w:rsidRPr="00222E5B" w:rsidRDefault="00222E5B" w:rsidP="002B16BD">
      <w:pPr>
        <w:pStyle w:val="ListParagraph"/>
        <w:numPr>
          <w:ilvl w:val="0"/>
          <w:numId w:val="36"/>
        </w:numPr>
      </w:pPr>
      <w:r>
        <w:lastRenderedPageBreak/>
        <w:t xml:space="preserve">Data Cleansing: </w:t>
      </w:r>
      <w:r w:rsidR="002B16BD" w:rsidRPr="002B16BD">
        <w:t>Apply P&amp;A#10, P&amp;A#14, and P&amp;A#5</w:t>
      </w:r>
    </w:p>
    <w:p w:rsidR="00222E5B" w:rsidRDefault="00222E5B" w:rsidP="00E14F79">
      <w:pPr>
        <w:pStyle w:val="Heading2"/>
        <w:numPr>
          <w:ilvl w:val="0"/>
          <w:numId w:val="17"/>
        </w:numPr>
      </w:pPr>
      <w:bookmarkStart w:id="54" w:name="_Toc512591916"/>
      <w:r w:rsidRPr="00222E5B">
        <w:t>Investment Capital Table</w:t>
      </w:r>
      <w:r>
        <w:t xml:space="preserve"> (Q.19)</w:t>
      </w:r>
      <w:bookmarkEnd w:id="54"/>
    </w:p>
    <w:p w:rsidR="00222E5B" w:rsidRDefault="00222E5B" w:rsidP="00DA5670">
      <w:pPr>
        <w:pStyle w:val="ListParagraph"/>
        <w:numPr>
          <w:ilvl w:val="0"/>
          <w:numId w:val="37"/>
        </w:numPr>
      </w:pPr>
      <w:r>
        <w:t xml:space="preserve">Variable:  </w:t>
      </w:r>
      <w:proofErr w:type="spellStart"/>
      <w:r w:rsidR="00DA5670" w:rsidRPr="00DA5670">
        <w:t>cap_BANK</w:t>
      </w:r>
      <w:proofErr w:type="spellEnd"/>
      <w:r w:rsidR="00DA5670">
        <w:t xml:space="preserve"> </w:t>
      </w:r>
      <w:proofErr w:type="spellStart"/>
      <w:r w:rsidR="00DA5670">
        <w:t>cap_CDFIINT</w:t>
      </w:r>
      <w:proofErr w:type="spellEnd"/>
      <w:r w:rsidR="00DA5670">
        <w:t xml:space="preserve"> </w:t>
      </w:r>
      <w:proofErr w:type="spellStart"/>
      <w:r w:rsidR="00DA5670">
        <w:t>cap_NDFIINS</w:t>
      </w:r>
      <w:proofErr w:type="spellEnd"/>
      <w:r w:rsidR="00DA5670">
        <w:t xml:space="preserve"> </w:t>
      </w:r>
      <w:proofErr w:type="spellStart"/>
      <w:r w:rsidR="00DA5670">
        <w:t>cap_NDFIINV</w:t>
      </w:r>
      <w:proofErr w:type="spellEnd"/>
      <w:r w:rsidR="00DA5670">
        <w:t xml:space="preserve"> </w:t>
      </w:r>
      <w:proofErr w:type="spellStart"/>
      <w:r w:rsidR="00DA5670">
        <w:t>cap_NDFIPF</w:t>
      </w:r>
      <w:proofErr w:type="spellEnd"/>
      <w:r w:rsidR="00DA5670">
        <w:t xml:space="preserve"> </w:t>
      </w:r>
      <w:proofErr w:type="spellStart"/>
      <w:r w:rsidR="00DA5670">
        <w:t>cap_NDFIVF</w:t>
      </w:r>
      <w:proofErr w:type="spellEnd"/>
      <w:r w:rsidR="00DA5670">
        <w:t xml:space="preserve"> </w:t>
      </w:r>
      <w:proofErr w:type="spellStart"/>
      <w:r w:rsidR="00DA5670">
        <w:t>cap_CORPOTHER</w:t>
      </w:r>
      <w:proofErr w:type="spellEnd"/>
      <w:r w:rsidR="00DA5670">
        <w:t xml:space="preserve"> </w:t>
      </w:r>
      <w:proofErr w:type="spellStart"/>
      <w:r w:rsidR="00DA5670">
        <w:t>cap_CORPREDEV</w:t>
      </w:r>
      <w:proofErr w:type="spellEnd"/>
      <w:r w:rsidR="00DA5670">
        <w:t xml:space="preserve"> </w:t>
      </w:r>
      <w:proofErr w:type="spellStart"/>
      <w:r w:rsidR="00DA5670">
        <w:t>cap_CORPUTILITY</w:t>
      </w:r>
      <w:proofErr w:type="spellEnd"/>
      <w:r w:rsidR="00DA5670">
        <w:t xml:space="preserve"> </w:t>
      </w:r>
      <w:proofErr w:type="spellStart"/>
      <w:r w:rsidR="00DA5670">
        <w:t>cap_GOVTCDFI</w:t>
      </w:r>
      <w:proofErr w:type="spellEnd"/>
      <w:r w:rsidR="00DA5670">
        <w:t xml:space="preserve"> </w:t>
      </w:r>
      <w:proofErr w:type="spellStart"/>
      <w:r w:rsidR="00DA5670">
        <w:t>cap_GOVTOTHER</w:t>
      </w:r>
      <w:proofErr w:type="spellEnd"/>
      <w:r w:rsidR="00DA5670">
        <w:t xml:space="preserve"> </w:t>
      </w:r>
      <w:proofErr w:type="spellStart"/>
      <w:r w:rsidR="00DA5670">
        <w:t>cap_GOVTSTATE</w:t>
      </w:r>
      <w:proofErr w:type="spellEnd"/>
      <w:r w:rsidR="00DA5670">
        <w:t xml:space="preserve">  </w:t>
      </w:r>
      <w:proofErr w:type="spellStart"/>
      <w:r w:rsidR="00DA5670">
        <w:t>cap_GSE</w:t>
      </w:r>
      <w:proofErr w:type="spellEnd"/>
      <w:r w:rsidR="00DA5670">
        <w:t xml:space="preserve"> </w:t>
      </w:r>
      <w:proofErr w:type="spellStart"/>
      <w:r w:rsidR="00DA5670">
        <w:t>cap_IND</w:t>
      </w:r>
      <w:proofErr w:type="spellEnd"/>
      <w:r w:rsidR="00DA5670">
        <w:t xml:space="preserve"> </w:t>
      </w:r>
      <w:proofErr w:type="spellStart"/>
      <w:r w:rsidR="00DA5670">
        <w:t>cap_PHILFOUND</w:t>
      </w:r>
      <w:proofErr w:type="spellEnd"/>
      <w:r w:rsidR="00DA5670">
        <w:t xml:space="preserve"> </w:t>
      </w:r>
      <w:proofErr w:type="spellStart"/>
      <w:r w:rsidR="00DA5670">
        <w:t>cap_PHILOTHER</w:t>
      </w:r>
      <w:proofErr w:type="spellEnd"/>
      <w:r w:rsidR="00DA5670">
        <w:t xml:space="preserve"> </w:t>
      </w:r>
      <w:proofErr w:type="spellStart"/>
      <w:r w:rsidR="00DA5670">
        <w:t>cap_RELINST</w:t>
      </w:r>
      <w:proofErr w:type="spellEnd"/>
      <w:r w:rsidR="00DA5670">
        <w:t xml:space="preserve"> </w:t>
      </w:r>
      <w:proofErr w:type="spellStart"/>
      <w:r w:rsidR="00DA5670">
        <w:t>cap_INTERNAL</w:t>
      </w:r>
      <w:proofErr w:type="spellEnd"/>
      <w:r w:rsidR="00DA5670">
        <w:t xml:space="preserve"> </w:t>
      </w:r>
      <w:proofErr w:type="spellStart"/>
      <w:r w:rsidR="00DA5670">
        <w:t>cap_OTHER</w:t>
      </w:r>
      <w:proofErr w:type="spellEnd"/>
    </w:p>
    <w:tbl>
      <w:tblPr>
        <w:tblStyle w:val="TableGrid"/>
        <w:tblW w:w="0" w:type="auto"/>
        <w:tblInd w:w="1755" w:type="dxa"/>
        <w:tblLook w:val="04A0" w:firstRow="1" w:lastRow="0" w:firstColumn="1" w:lastColumn="0" w:noHBand="0" w:noVBand="1"/>
      </w:tblPr>
      <w:tblGrid>
        <w:gridCol w:w="1379"/>
        <w:gridCol w:w="5626"/>
      </w:tblGrid>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b/>
                <w:bCs/>
                <w:color w:val="000000"/>
              </w:rPr>
            </w:pPr>
            <w:r w:rsidRPr="0096670D">
              <w:rPr>
                <w:rFonts w:ascii="Calibri" w:eastAsia="Times New Roman" w:hAnsi="Calibri" w:cs="Times New Roman"/>
                <w:b/>
                <w:bCs/>
                <w:color w:val="000000"/>
              </w:rPr>
              <w:t>Code</w:t>
            </w:r>
          </w:p>
        </w:tc>
        <w:tc>
          <w:tcPr>
            <w:tcW w:w="0" w:type="auto"/>
            <w:noWrap/>
            <w:hideMark/>
          </w:tcPr>
          <w:p w:rsidR="0096670D" w:rsidRPr="0096670D" w:rsidRDefault="0096670D" w:rsidP="0096670D">
            <w:pPr>
              <w:rPr>
                <w:rFonts w:ascii="Calibri" w:eastAsia="Times New Roman" w:hAnsi="Calibri" w:cs="Times New Roman"/>
                <w:b/>
                <w:bCs/>
                <w:color w:val="000000"/>
              </w:rPr>
            </w:pPr>
            <w:r w:rsidRPr="0096670D">
              <w:rPr>
                <w:rFonts w:ascii="Calibri" w:eastAsia="Times New Roman" w:hAnsi="Calibri" w:cs="Times New Roman"/>
                <w:b/>
                <w:bCs/>
                <w:color w:val="000000"/>
              </w:rPr>
              <w:t>Description</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BANK</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Bank or other Regulated Financial Institution</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CDFIINT</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CDFI Intermediary</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CORPOTHER</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Corporation - Other</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CORPREDEV</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Corporation - Real Estate Developer or Investment Company</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CORPUTILITY</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Corporation - Utility Company</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GOVTCDFI</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Government-Federal - CDFI Fund</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GOVTOTHER</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Government-Federal - Other Sources</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GOVTSTATE</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Government - State or Local</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GSE</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Government Sponsored Entity (GSE)</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IND</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Individuals</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INTERNAL</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Internal Funds</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NDFIINS</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Non Depository Financial Institution - Insurance Company</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NDFIINV</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Non Depository Financial Institution - Investment Bank</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NDFIPF</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Non Depository Financial Institution - Pension Fund</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NDFIVF</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Non Depository Financial Institution - Venture Fund</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OTHER</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Other</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PHILFOUND</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Philanthropic Organization - Foundation</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PHILOTHER</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Philanthropic Organization - Other</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RELINST</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Religious Institution</w:t>
            </w:r>
          </w:p>
        </w:tc>
      </w:tr>
    </w:tbl>
    <w:p w:rsidR="00DA5670" w:rsidRDefault="00DA5670" w:rsidP="00DA5670">
      <w:pPr>
        <w:pStyle w:val="ListParagraph"/>
        <w:ind w:left="2160"/>
      </w:pPr>
    </w:p>
    <w:p w:rsidR="00222E5B" w:rsidRDefault="002E2FB3" w:rsidP="00E14F79">
      <w:pPr>
        <w:pStyle w:val="ListParagraph"/>
        <w:numPr>
          <w:ilvl w:val="0"/>
          <w:numId w:val="37"/>
        </w:numPr>
      </w:pPr>
      <w:r>
        <w:t>Publication: Yes</w:t>
      </w:r>
    </w:p>
    <w:p w:rsidR="00222E5B" w:rsidRPr="00222E5B" w:rsidRDefault="00222E5B" w:rsidP="00DA5670">
      <w:pPr>
        <w:pStyle w:val="ListParagraph"/>
        <w:numPr>
          <w:ilvl w:val="0"/>
          <w:numId w:val="37"/>
        </w:numPr>
      </w:pPr>
      <w:r>
        <w:t xml:space="preserve">Data Cleansing: </w:t>
      </w:r>
      <w:r w:rsidR="00DA5670">
        <w:t xml:space="preserve"> </w:t>
      </w:r>
      <w:r w:rsidR="00DA5670" w:rsidRPr="00DA5670">
        <w:t>Apply P&amp;A#10.  Drop entries less than $10 or greater than $1 trillion</w:t>
      </w:r>
    </w:p>
    <w:p w:rsidR="00760582" w:rsidRDefault="00760582" w:rsidP="00E14F79">
      <w:pPr>
        <w:pStyle w:val="Heading2"/>
        <w:numPr>
          <w:ilvl w:val="0"/>
          <w:numId w:val="17"/>
        </w:numPr>
      </w:pPr>
      <w:bookmarkStart w:id="55" w:name="_Toc512591917"/>
      <w:r w:rsidRPr="00760582">
        <w:t>Investment Capital Summary Table</w:t>
      </w:r>
      <w:r>
        <w:t xml:space="preserve"> (Q.20)</w:t>
      </w:r>
      <w:bookmarkEnd w:id="55"/>
    </w:p>
    <w:p w:rsidR="00760582" w:rsidRDefault="00760582" w:rsidP="00E14F79">
      <w:pPr>
        <w:pStyle w:val="ListParagraph"/>
        <w:numPr>
          <w:ilvl w:val="0"/>
          <w:numId w:val="38"/>
        </w:numPr>
      </w:pPr>
      <w:r>
        <w:t>Variable:  table</w:t>
      </w:r>
    </w:p>
    <w:p w:rsidR="00760582" w:rsidRDefault="00760582" w:rsidP="00E14F79">
      <w:pPr>
        <w:pStyle w:val="ListParagraph"/>
        <w:numPr>
          <w:ilvl w:val="0"/>
          <w:numId w:val="38"/>
        </w:numPr>
      </w:pPr>
      <w:r>
        <w:t>Publication: No</w:t>
      </w:r>
    </w:p>
    <w:p w:rsidR="00760582" w:rsidRPr="00760582" w:rsidRDefault="00760582" w:rsidP="00E14F79">
      <w:pPr>
        <w:pStyle w:val="ListParagraph"/>
        <w:numPr>
          <w:ilvl w:val="0"/>
          <w:numId w:val="38"/>
        </w:numPr>
      </w:pPr>
      <w:r>
        <w:t>Data Cleansing: No</w:t>
      </w:r>
    </w:p>
    <w:p w:rsidR="00760582" w:rsidRDefault="00760582" w:rsidP="00E14F79">
      <w:pPr>
        <w:pStyle w:val="Heading2"/>
        <w:numPr>
          <w:ilvl w:val="0"/>
          <w:numId w:val="17"/>
        </w:numPr>
      </w:pPr>
      <w:bookmarkStart w:id="56" w:name="_Toc512591918"/>
      <w:r w:rsidRPr="00760582">
        <w:t>Off Balance Sheet Resources Committed to the Organization for Lending/Investing</w:t>
      </w:r>
      <w:r>
        <w:t xml:space="preserve"> (Q.21)</w:t>
      </w:r>
      <w:bookmarkEnd w:id="56"/>
    </w:p>
    <w:p w:rsidR="00760582" w:rsidRDefault="00760582" w:rsidP="00E14F79">
      <w:pPr>
        <w:pStyle w:val="ListParagraph"/>
        <w:numPr>
          <w:ilvl w:val="0"/>
          <w:numId w:val="39"/>
        </w:numPr>
      </w:pPr>
      <w:r>
        <w:t xml:space="preserve">Variable:  </w:t>
      </w:r>
      <w:proofErr w:type="spellStart"/>
      <w:r w:rsidRPr="00760582">
        <w:t>committedLendingOrg</w:t>
      </w:r>
      <w:proofErr w:type="spellEnd"/>
    </w:p>
    <w:p w:rsidR="00760582" w:rsidRDefault="00912800" w:rsidP="00E14F79">
      <w:pPr>
        <w:pStyle w:val="ListParagraph"/>
        <w:numPr>
          <w:ilvl w:val="0"/>
          <w:numId w:val="39"/>
        </w:numPr>
      </w:pPr>
      <w:r>
        <w:t>Publication: Yes</w:t>
      </w:r>
    </w:p>
    <w:p w:rsidR="00760582" w:rsidRPr="00760582" w:rsidRDefault="00760582" w:rsidP="00D0142A">
      <w:pPr>
        <w:pStyle w:val="ListParagraph"/>
        <w:numPr>
          <w:ilvl w:val="0"/>
          <w:numId w:val="39"/>
        </w:numPr>
      </w:pPr>
      <w:r>
        <w:lastRenderedPageBreak/>
        <w:t xml:space="preserve">Data Cleansing: </w:t>
      </w:r>
      <w:r w:rsidR="00316FB8">
        <w:t>Apply P&amp;A#10,</w:t>
      </w:r>
      <w:r w:rsidR="00D0142A" w:rsidRPr="00D0142A">
        <w:t xml:space="preserve"> </w:t>
      </w:r>
      <w:r w:rsidR="00D0142A">
        <w:t xml:space="preserve">P&amp;A#14, </w:t>
      </w:r>
      <w:r w:rsidR="00316FB8">
        <w:t>P&amp;A#15</w:t>
      </w:r>
      <w:r w:rsidR="001C215C" w:rsidRPr="001C215C">
        <w:t>, and P&amp;A#4</w:t>
      </w:r>
    </w:p>
    <w:p w:rsidR="00760582" w:rsidRDefault="00760582" w:rsidP="00E14F79">
      <w:pPr>
        <w:pStyle w:val="Heading2"/>
        <w:numPr>
          <w:ilvl w:val="0"/>
          <w:numId w:val="17"/>
        </w:numPr>
      </w:pPr>
      <w:bookmarkStart w:id="57" w:name="_Toc512591919"/>
      <w:r w:rsidRPr="00760582">
        <w:t>Financing Commitments to Borrowers/Investees at Reporting Period End</w:t>
      </w:r>
      <w:r>
        <w:t xml:space="preserve"> (Q.22)</w:t>
      </w:r>
      <w:bookmarkEnd w:id="57"/>
    </w:p>
    <w:p w:rsidR="00760582" w:rsidRDefault="00760582" w:rsidP="00E14F79">
      <w:pPr>
        <w:pStyle w:val="ListParagraph"/>
        <w:numPr>
          <w:ilvl w:val="0"/>
          <w:numId w:val="40"/>
        </w:numPr>
      </w:pPr>
      <w:r>
        <w:t xml:space="preserve">Variable:  </w:t>
      </w:r>
      <w:proofErr w:type="spellStart"/>
      <w:r w:rsidRPr="00760582">
        <w:t>committedLendingOth</w:t>
      </w:r>
      <w:proofErr w:type="spellEnd"/>
    </w:p>
    <w:p w:rsidR="00760582" w:rsidRDefault="00912800" w:rsidP="00E14F79">
      <w:pPr>
        <w:pStyle w:val="ListParagraph"/>
        <w:numPr>
          <w:ilvl w:val="0"/>
          <w:numId w:val="40"/>
        </w:numPr>
      </w:pPr>
      <w:r>
        <w:t>Publication: Yes</w:t>
      </w:r>
    </w:p>
    <w:p w:rsidR="00760582" w:rsidRPr="00760582" w:rsidRDefault="00760582" w:rsidP="00D0142A">
      <w:pPr>
        <w:pStyle w:val="ListParagraph"/>
        <w:numPr>
          <w:ilvl w:val="0"/>
          <w:numId w:val="40"/>
        </w:numPr>
      </w:pPr>
      <w:r>
        <w:t xml:space="preserve">Data Cleansing: </w:t>
      </w:r>
      <w:r w:rsidR="00316FB8">
        <w:t xml:space="preserve">Apply P&amp;A#10, </w:t>
      </w:r>
      <w:r w:rsidR="00D0142A">
        <w:t xml:space="preserve">P&amp;A#14, </w:t>
      </w:r>
      <w:r w:rsidR="00316FB8">
        <w:t>P&amp;A#15</w:t>
      </w:r>
      <w:r w:rsidR="001C215C" w:rsidRPr="001C215C">
        <w:t>, and P&amp;A#4</w:t>
      </w:r>
    </w:p>
    <w:p w:rsidR="00760582" w:rsidRDefault="00760582" w:rsidP="00E14F79">
      <w:pPr>
        <w:pStyle w:val="Heading2"/>
        <w:numPr>
          <w:ilvl w:val="0"/>
          <w:numId w:val="17"/>
        </w:numPr>
      </w:pPr>
      <w:bookmarkStart w:id="58" w:name="_Toc512591920"/>
      <w:r w:rsidRPr="00760582">
        <w:t>Cash and Cash Equivalents Available for Operating Expenses</w:t>
      </w:r>
      <w:r>
        <w:t xml:space="preserve"> (Q.23)</w:t>
      </w:r>
      <w:bookmarkEnd w:id="58"/>
    </w:p>
    <w:p w:rsidR="00760582" w:rsidRDefault="00760582" w:rsidP="00E14F79">
      <w:pPr>
        <w:pStyle w:val="ListParagraph"/>
        <w:numPr>
          <w:ilvl w:val="0"/>
          <w:numId w:val="41"/>
        </w:numPr>
      </w:pPr>
      <w:r>
        <w:t xml:space="preserve">Variable:  </w:t>
      </w:r>
      <w:proofErr w:type="spellStart"/>
      <w:r w:rsidRPr="00760582">
        <w:t>cashAvailable</w:t>
      </w:r>
      <w:proofErr w:type="spellEnd"/>
    </w:p>
    <w:p w:rsidR="00760582" w:rsidRDefault="00347B28" w:rsidP="00E14F79">
      <w:pPr>
        <w:pStyle w:val="ListParagraph"/>
        <w:numPr>
          <w:ilvl w:val="0"/>
          <w:numId w:val="41"/>
        </w:numPr>
      </w:pPr>
      <w:r>
        <w:t>Publication: Yes</w:t>
      </w:r>
    </w:p>
    <w:p w:rsidR="00760582" w:rsidRPr="00760582" w:rsidRDefault="00760582" w:rsidP="00255D60">
      <w:pPr>
        <w:pStyle w:val="ListParagraph"/>
        <w:numPr>
          <w:ilvl w:val="0"/>
          <w:numId w:val="41"/>
        </w:numPr>
      </w:pPr>
      <w:r>
        <w:t xml:space="preserve">Data Cleansing: </w:t>
      </w:r>
      <w:r w:rsidR="00255D60" w:rsidRPr="00255D60">
        <w:t>Apply P&amp;A#10, P&amp;A#11, and P&amp;A#2</w:t>
      </w:r>
    </w:p>
    <w:p w:rsidR="00760582" w:rsidRDefault="00760582" w:rsidP="00E14F79">
      <w:pPr>
        <w:pStyle w:val="Heading2"/>
        <w:numPr>
          <w:ilvl w:val="0"/>
          <w:numId w:val="17"/>
        </w:numPr>
      </w:pPr>
      <w:bookmarkStart w:id="59" w:name="_Toc512591921"/>
      <w:r w:rsidRPr="00760582">
        <w:t>Current Assets</w:t>
      </w:r>
      <w:r>
        <w:t xml:space="preserve"> (Q.24)</w:t>
      </w:r>
      <w:bookmarkEnd w:id="59"/>
    </w:p>
    <w:p w:rsidR="00760582" w:rsidRDefault="00760582" w:rsidP="00E14F79">
      <w:pPr>
        <w:pStyle w:val="ListParagraph"/>
        <w:numPr>
          <w:ilvl w:val="0"/>
          <w:numId w:val="42"/>
        </w:numPr>
      </w:pPr>
      <w:r>
        <w:t xml:space="preserve">Variable:  </w:t>
      </w:r>
      <w:proofErr w:type="spellStart"/>
      <w:r w:rsidRPr="00760582">
        <w:t>currentAssets</w:t>
      </w:r>
      <w:proofErr w:type="spellEnd"/>
    </w:p>
    <w:p w:rsidR="00760582" w:rsidRDefault="00760582" w:rsidP="00E14F79">
      <w:pPr>
        <w:pStyle w:val="ListParagraph"/>
        <w:numPr>
          <w:ilvl w:val="0"/>
          <w:numId w:val="42"/>
        </w:numPr>
      </w:pPr>
      <w:r>
        <w:t>Publication: Yes</w:t>
      </w:r>
    </w:p>
    <w:p w:rsidR="00760582" w:rsidRPr="00760582" w:rsidRDefault="00760582" w:rsidP="00E14F79">
      <w:pPr>
        <w:pStyle w:val="ListParagraph"/>
        <w:numPr>
          <w:ilvl w:val="0"/>
          <w:numId w:val="42"/>
        </w:numPr>
      </w:pPr>
      <w:r>
        <w:t xml:space="preserve">Data Cleansing: </w:t>
      </w:r>
      <w:r w:rsidRPr="00760582">
        <w:t>Apply P&amp;A#10, P&amp;A#11, and P&amp;A#2</w:t>
      </w:r>
    </w:p>
    <w:p w:rsidR="00CC1D2D" w:rsidRDefault="00792B90" w:rsidP="00792B90">
      <w:pPr>
        <w:pStyle w:val="Heading2"/>
        <w:numPr>
          <w:ilvl w:val="0"/>
          <w:numId w:val="17"/>
        </w:numPr>
      </w:pPr>
      <w:bookmarkStart w:id="60" w:name="_Toc512591922"/>
      <w:r w:rsidRPr="00792B90">
        <w:t>Loan Loss Reserve -- Accrual</w:t>
      </w:r>
      <w:r>
        <w:t xml:space="preserve"> (Q.25a</w:t>
      </w:r>
      <w:r w:rsidR="00CC1D2D">
        <w:t>)</w:t>
      </w:r>
      <w:bookmarkEnd w:id="60"/>
    </w:p>
    <w:p w:rsidR="00CC1D2D" w:rsidRDefault="00CC1D2D" w:rsidP="00E14F79">
      <w:pPr>
        <w:pStyle w:val="ListParagraph"/>
        <w:numPr>
          <w:ilvl w:val="0"/>
          <w:numId w:val="43"/>
        </w:numPr>
      </w:pPr>
      <w:r>
        <w:t xml:space="preserve">Variable:  </w:t>
      </w:r>
      <w:proofErr w:type="spellStart"/>
      <w:r w:rsidRPr="00CC1D2D">
        <w:t>loanReserveAccrual</w:t>
      </w:r>
      <w:proofErr w:type="spellEnd"/>
    </w:p>
    <w:p w:rsidR="00CC1D2D" w:rsidRDefault="00347B28" w:rsidP="00E14F79">
      <w:pPr>
        <w:pStyle w:val="ListParagraph"/>
        <w:numPr>
          <w:ilvl w:val="0"/>
          <w:numId w:val="43"/>
        </w:numPr>
      </w:pPr>
      <w:r>
        <w:t>Publication: Yes</w:t>
      </w:r>
    </w:p>
    <w:p w:rsidR="00CC1D2D" w:rsidRPr="00CC1D2D" w:rsidRDefault="00CC1D2D" w:rsidP="00D0142A">
      <w:pPr>
        <w:pStyle w:val="ListParagraph"/>
        <w:numPr>
          <w:ilvl w:val="0"/>
          <w:numId w:val="43"/>
        </w:numPr>
      </w:pPr>
      <w:r>
        <w:t xml:space="preserve">Data Cleansing: </w:t>
      </w:r>
      <w:r w:rsidR="00B75B82">
        <w:t>Apply P&amp;A#10, P&amp;A#14</w:t>
      </w:r>
      <w:r w:rsidR="00D0142A">
        <w:t>,</w:t>
      </w:r>
      <w:r w:rsidR="00D0142A" w:rsidRPr="00D0142A">
        <w:t xml:space="preserve"> </w:t>
      </w:r>
      <w:r w:rsidR="00D0142A">
        <w:t>P&amp;A#15</w:t>
      </w:r>
      <w:r w:rsidR="00CD4435">
        <w:t>, and P&amp;A#4</w:t>
      </w:r>
    </w:p>
    <w:p w:rsidR="00792B90" w:rsidRDefault="00792B90" w:rsidP="00792B90">
      <w:pPr>
        <w:pStyle w:val="Heading2"/>
        <w:numPr>
          <w:ilvl w:val="0"/>
          <w:numId w:val="17"/>
        </w:numPr>
      </w:pPr>
      <w:bookmarkStart w:id="61" w:name="_Toc512591923"/>
      <w:r w:rsidRPr="00792B90">
        <w:t xml:space="preserve">Loan Loss Reserve </w:t>
      </w:r>
      <w:r>
        <w:t>–</w:t>
      </w:r>
      <w:r w:rsidRPr="00792B90">
        <w:t xml:space="preserve"> Cash</w:t>
      </w:r>
      <w:r>
        <w:t xml:space="preserve"> (Q.25b)</w:t>
      </w:r>
      <w:bookmarkEnd w:id="61"/>
    </w:p>
    <w:p w:rsidR="00792B90" w:rsidRDefault="00792B90" w:rsidP="00792B90">
      <w:pPr>
        <w:pStyle w:val="ListParagraph"/>
        <w:numPr>
          <w:ilvl w:val="0"/>
          <w:numId w:val="134"/>
        </w:numPr>
      </w:pPr>
      <w:r>
        <w:t xml:space="preserve">Variable:  </w:t>
      </w:r>
      <w:proofErr w:type="spellStart"/>
      <w:r>
        <w:t>loanReserveCash</w:t>
      </w:r>
      <w:proofErr w:type="spellEnd"/>
    </w:p>
    <w:p w:rsidR="00792B90" w:rsidRDefault="00347B28" w:rsidP="00792B90">
      <w:pPr>
        <w:pStyle w:val="ListParagraph"/>
        <w:numPr>
          <w:ilvl w:val="0"/>
          <w:numId w:val="134"/>
        </w:numPr>
      </w:pPr>
      <w:r>
        <w:t>Publication: Yes</w:t>
      </w:r>
    </w:p>
    <w:p w:rsidR="00792B90" w:rsidRPr="00792B90" w:rsidRDefault="00792B90" w:rsidP="00D0142A">
      <w:pPr>
        <w:pStyle w:val="ListParagraph"/>
        <w:numPr>
          <w:ilvl w:val="0"/>
          <w:numId w:val="134"/>
        </w:numPr>
      </w:pPr>
      <w:r>
        <w:t xml:space="preserve">Data Cleansing: </w:t>
      </w:r>
      <w:r w:rsidR="00B75B82">
        <w:t>Apply P&amp;A#10, P&amp;A#14</w:t>
      </w:r>
      <w:r w:rsidR="00CD4435">
        <w:t xml:space="preserve">, </w:t>
      </w:r>
      <w:r w:rsidR="00D0142A" w:rsidRPr="00D0142A">
        <w:t>P&amp;A#15</w:t>
      </w:r>
      <w:r w:rsidR="00D0142A">
        <w:t xml:space="preserve">, </w:t>
      </w:r>
      <w:r w:rsidR="00CD4435">
        <w:t>and P&amp;A#4</w:t>
      </w:r>
    </w:p>
    <w:p w:rsidR="00792B90" w:rsidRDefault="00792B90" w:rsidP="00792B90">
      <w:pPr>
        <w:pStyle w:val="Heading2"/>
        <w:numPr>
          <w:ilvl w:val="0"/>
          <w:numId w:val="17"/>
        </w:numPr>
      </w:pPr>
      <w:bookmarkStart w:id="62" w:name="_Toc512591924"/>
      <w:r w:rsidRPr="00792B90">
        <w:t>Depository Loss Reserves</w:t>
      </w:r>
      <w:r>
        <w:t xml:space="preserve"> (Q.25c)</w:t>
      </w:r>
      <w:bookmarkEnd w:id="62"/>
    </w:p>
    <w:p w:rsidR="00792B90" w:rsidRDefault="00792B90" w:rsidP="00792B90">
      <w:pPr>
        <w:pStyle w:val="ListParagraph"/>
        <w:numPr>
          <w:ilvl w:val="0"/>
          <w:numId w:val="135"/>
        </w:numPr>
      </w:pPr>
      <w:r>
        <w:t xml:space="preserve">Variable:  </w:t>
      </w:r>
      <w:proofErr w:type="spellStart"/>
      <w:r>
        <w:t>cuLossReserves</w:t>
      </w:r>
      <w:proofErr w:type="spellEnd"/>
    </w:p>
    <w:p w:rsidR="00792B90" w:rsidRDefault="00F25068" w:rsidP="00792B90">
      <w:pPr>
        <w:pStyle w:val="ListParagraph"/>
        <w:numPr>
          <w:ilvl w:val="0"/>
          <w:numId w:val="135"/>
        </w:numPr>
      </w:pPr>
      <w:r>
        <w:t>Publication: Yes</w:t>
      </w:r>
    </w:p>
    <w:p w:rsidR="00792B90" w:rsidRPr="00792B90" w:rsidRDefault="00792B90" w:rsidP="00D0142A">
      <w:pPr>
        <w:pStyle w:val="ListParagraph"/>
        <w:numPr>
          <w:ilvl w:val="0"/>
          <w:numId w:val="135"/>
        </w:numPr>
      </w:pPr>
      <w:r>
        <w:t xml:space="preserve">Data Cleansing: </w:t>
      </w:r>
      <w:r w:rsidR="00B75B82">
        <w:t>Apply P&amp;A#10, P&amp;A#14</w:t>
      </w:r>
      <w:r w:rsidR="00CD4435">
        <w:t xml:space="preserve">, </w:t>
      </w:r>
      <w:r w:rsidR="00D0142A" w:rsidRPr="00D0142A">
        <w:t>P&amp;A#15</w:t>
      </w:r>
      <w:r w:rsidR="00D0142A">
        <w:t xml:space="preserve">, </w:t>
      </w:r>
      <w:r w:rsidR="00CD4435">
        <w:t>and P&amp;A#4</w:t>
      </w:r>
    </w:p>
    <w:p w:rsidR="00CC1D2D" w:rsidRDefault="00CC1D2D" w:rsidP="00E14F79">
      <w:pPr>
        <w:pStyle w:val="Heading2"/>
        <w:numPr>
          <w:ilvl w:val="0"/>
          <w:numId w:val="17"/>
        </w:numPr>
      </w:pPr>
      <w:bookmarkStart w:id="63" w:name="_Toc512591925"/>
      <w:r w:rsidRPr="00CC1D2D">
        <w:t>Total Assets</w:t>
      </w:r>
      <w:r>
        <w:t xml:space="preserve"> (Q.26)</w:t>
      </w:r>
      <w:bookmarkEnd w:id="63"/>
    </w:p>
    <w:p w:rsidR="00CC1D2D" w:rsidRDefault="00CC1D2D" w:rsidP="00E14F79">
      <w:pPr>
        <w:pStyle w:val="ListParagraph"/>
        <w:numPr>
          <w:ilvl w:val="0"/>
          <w:numId w:val="44"/>
        </w:numPr>
      </w:pPr>
      <w:r>
        <w:t xml:space="preserve">Variable:  </w:t>
      </w:r>
      <w:proofErr w:type="spellStart"/>
      <w:r w:rsidRPr="00CC1D2D">
        <w:t>totalAssets</w:t>
      </w:r>
      <w:proofErr w:type="spellEnd"/>
    </w:p>
    <w:p w:rsidR="00CC1D2D" w:rsidRDefault="00CC1D2D" w:rsidP="00E14F79">
      <w:pPr>
        <w:pStyle w:val="ListParagraph"/>
        <w:numPr>
          <w:ilvl w:val="0"/>
          <w:numId w:val="44"/>
        </w:numPr>
      </w:pPr>
      <w:r>
        <w:t>Publication: Yes</w:t>
      </w:r>
    </w:p>
    <w:p w:rsidR="00CC1D2D" w:rsidRPr="00CC1D2D" w:rsidRDefault="00CC1D2D" w:rsidP="00E14F79">
      <w:pPr>
        <w:pStyle w:val="ListParagraph"/>
        <w:numPr>
          <w:ilvl w:val="0"/>
          <w:numId w:val="44"/>
        </w:numPr>
      </w:pPr>
      <w:r>
        <w:t xml:space="preserve">Data Cleansing: </w:t>
      </w:r>
      <w:r w:rsidRPr="00CC1D2D">
        <w:t>Apply P&amp;A#10, P&amp;A#11, and P&amp;A#2</w:t>
      </w:r>
    </w:p>
    <w:p w:rsidR="00CC1D2D" w:rsidRDefault="00CC1D2D" w:rsidP="00E14F79">
      <w:pPr>
        <w:pStyle w:val="Heading2"/>
        <w:numPr>
          <w:ilvl w:val="0"/>
          <w:numId w:val="17"/>
        </w:numPr>
      </w:pPr>
      <w:bookmarkStart w:id="64" w:name="_Toc512591926"/>
      <w:r w:rsidRPr="00CC1D2D">
        <w:t>Current Liabilities</w:t>
      </w:r>
      <w:r>
        <w:t xml:space="preserve"> (Q.27)</w:t>
      </w:r>
      <w:bookmarkEnd w:id="64"/>
    </w:p>
    <w:p w:rsidR="00CC1D2D" w:rsidRDefault="00CC1D2D" w:rsidP="00E14F79">
      <w:pPr>
        <w:pStyle w:val="ListParagraph"/>
        <w:numPr>
          <w:ilvl w:val="0"/>
          <w:numId w:val="45"/>
        </w:numPr>
      </w:pPr>
      <w:r>
        <w:t xml:space="preserve">Variable:  </w:t>
      </w:r>
      <w:proofErr w:type="spellStart"/>
      <w:r w:rsidR="00DF20A1" w:rsidRPr="00DF20A1">
        <w:t>currentLiabilities</w:t>
      </w:r>
      <w:proofErr w:type="spellEnd"/>
    </w:p>
    <w:p w:rsidR="00CC1D2D" w:rsidRDefault="00CC1D2D" w:rsidP="00E14F79">
      <w:pPr>
        <w:pStyle w:val="ListParagraph"/>
        <w:numPr>
          <w:ilvl w:val="0"/>
          <w:numId w:val="45"/>
        </w:numPr>
      </w:pPr>
      <w:r>
        <w:t>Publication: Yes</w:t>
      </w:r>
    </w:p>
    <w:p w:rsidR="00CC1D2D" w:rsidRPr="00CC1D2D" w:rsidRDefault="00CC1D2D" w:rsidP="00E14F79">
      <w:pPr>
        <w:pStyle w:val="ListParagraph"/>
        <w:numPr>
          <w:ilvl w:val="0"/>
          <w:numId w:val="45"/>
        </w:numPr>
      </w:pPr>
      <w:r>
        <w:lastRenderedPageBreak/>
        <w:t xml:space="preserve">Data Cleansing: </w:t>
      </w:r>
      <w:r w:rsidR="00DF20A1" w:rsidRPr="00DF20A1">
        <w:t>Apply P&amp;A#10, P&amp;A#11, and P&amp;A#2</w:t>
      </w:r>
    </w:p>
    <w:p w:rsidR="002837F0" w:rsidRDefault="002837F0" w:rsidP="00E14F79">
      <w:pPr>
        <w:pStyle w:val="Heading2"/>
        <w:numPr>
          <w:ilvl w:val="0"/>
          <w:numId w:val="17"/>
        </w:numPr>
      </w:pPr>
      <w:bookmarkStart w:id="65" w:name="_Toc512591927"/>
      <w:r w:rsidRPr="002837F0">
        <w:t>Total Liabilities</w:t>
      </w:r>
      <w:r>
        <w:t xml:space="preserve"> (Q.28)</w:t>
      </w:r>
      <w:bookmarkEnd w:id="65"/>
    </w:p>
    <w:p w:rsidR="002837F0" w:rsidRDefault="002837F0" w:rsidP="00E14F79">
      <w:pPr>
        <w:pStyle w:val="ListParagraph"/>
        <w:numPr>
          <w:ilvl w:val="0"/>
          <w:numId w:val="46"/>
        </w:numPr>
      </w:pPr>
      <w:r>
        <w:t xml:space="preserve">Variable:  </w:t>
      </w:r>
      <w:proofErr w:type="spellStart"/>
      <w:r w:rsidRPr="002837F0">
        <w:t>totalLiabilities</w:t>
      </w:r>
      <w:proofErr w:type="spellEnd"/>
    </w:p>
    <w:p w:rsidR="002837F0" w:rsidRDefault="002837F0" w:rsidP="00E14F79">
      <w:pPr>
        <w:pStyle w:val="ListParagraph"/>
        <w:numPr>
          <w:ilvl w:val="0"/>
          <w:numId w:val="46"/>
        </w:numPr>
      </w:pPr>
      <w:r>
        <w:t>Publication: Yes</w:t>
      </w:r>
    </w:p>
    <w:p w:rsidR="002837F0" w:rsidRPr="002837F0" w:rsidRDefault="002837F0" w:rsidP="00E14F79">
      <w:pPr>
        <w:pStyle w:val="ListParagraph"/>
        <w:numPr>
          <w:ilvl w:val="0"/>
          <w:numId w:val="46"/>
        </w:numPr>
      </w:pPr>
      <w:r>
        <w:t>Data Cleansing: Apply P&amp;A#10, P&amp;A#11, and P&amp;A#2</w:t>
      </w:r>
    </w:p>
    <w:p w:rsidR="002837F0" w:rsidRDefault="002837F0" w:rsidP="00E14F79">
      <w:pPr>
        <w:pStyle w:val="Heading2"/>
        <w:numPr>
          <w:ilvl w:val="0"/>
          <w:numId w:val="17"/>
        </w:numPr>
      </w:pPr>
      <w:bookmarkStart w:id="66" w:name="_Toc512591928"/>
      <w:r w:rsidRPr="002837F0">
        <w:t xml:space="preserve">Shareholders Equity, Net Assets, or Net </w:t>
      </w:r>
      <w:proofErr w:type="gramStart"/>
      <w:r w:rsidRPr="002837F0">
        <w:t>Worth</w:t>
      </w:r>
      <w:proofErr w:type="gramEnd"/>
      <w:r>
        <w:t xml:space="preserve"> (Q.29)</w:t>
      </w:r>
      <w:bookmarkEnd w:id="66"/>
    </w:p>
    <w:p w:rsidR="002837F0" w:rsidRDefault="002837F0" w:rsidP="00E14F79">
      <w:pPr>
        <w:pStyle w:val="ListParagraph"/>
        <w:numPr>
          <w:ilvl w:val="0"/>
          <w:numId w:val="47"/>
        </w:numPr>
      </w:pPr>
      <w:r>
        <w:t xml:space="preserve">Variable:  </w:t>
      </w:r>
      <w:proofErr w:type="spellStart"/>
      <w:r w:rsidRPr="002837F0">
        <w:t>totalEquity</w:t>
      </w:r>
      <w:proofErr w:type="spellEnd"/>
    </w:p>
    <w:p w:rsidR="002837F0" w:rsidRDefault="002837F0" w:rsidP="00E14F79">
      <w:pPr>
        <w:pStyle w:val="ListParagraph"/>
        <w:numPr>
          <w:ilvl w:val="0"/>
          <w:numId w:val="47"/>
        </w:numPr>
      </w:pPr>
      <w:r>
        <w:t>Publication: Yes</w:t>
      </w:r>
    </w:p>
    <w:p w:rsidR="002837F0" w:rsidRPr="002837F0" w:rsidRDefault="002837F0" w:rsidP="00E14F79">
      <w:pPr>
        <w:pStyle w:val="ListParagraph"/>
        <w:numPr>
          <w:ilvl w:val="0"/>
          <w:numId w:val="47"/>
        </w:numPr>
      </w:pPr>
      <w:r>
        <w:t>Data Cleansing: Apply P&amp;A#10, P&amp;A#11, and P&amp;A#2</w:t>
      </w:r>
    </w:p>
    <w:p w:rsidR="002837F0" w:rsidRDefault="002837F0" w:rsidP="00E14F79">
      <w:pPr>
        <w:pStyle w:val="Heading2"/>
        <w:numPr>
          <w:ilvl w:val="0"/>
          <w:numId w:val="17"/>
        </w:numPr>
      </w:pPr>
      <w:bookmarkStart w:id="67" w:name="_Toc512591929"/>
      <w:r w:rsidRPr="002837F0">
        <w:t>Contributed Operating Revenue Table</w:t>
      </w:r>
      <w:r>
        <w:t xml:space="preserve"> (Q.30)</w:t>
      </w:r>
      <w:bookmarkEnd w:id="67"/>
    </w:p>
    <w:p w:rsidR="002837F0" w:rsidRDefault="002837F0" w:rsidP="00E207F2">
      <w:pPr>
        <w:pStyle w:val="ListParagraph"/>
        <w:numPr>
          <w:ilvl w:val="0"/>
          <w:numId w:val="48"/>
        </w:numPr>
      </w:pPr>
      <w:r>
        <w:t xml:space="preserve">Variable:  </w:t>
      </w:r>
      <w:proofErr w:type="spellStart"/>
      <w:r w:rsidR="00DA5670">
        <w:t>rev_BANK</w:t>
      </w:r>
      <w:proofErr w:type="spellEnd"/>
      <w:r w:rsidR="00DA5670">
        <w:t xml:space="preserve"> </w:t>
      </w:r>
      <w:proofErr w:type="spellStart"/>
      <w:r w:rsidR="00DA5670">
        <w:t>rev_CDFIINT</w:t>
      </w:r>
      <w:proofErr w:type="spellEnd"/>
      <w:r w:rsidR="00DA5670">
        <w:t xml:space="preserve"> </w:t>
      </w:r>
      <w:proofErr w:type="spellStart"/>
      <w:r w:rsidR="00DA5670">
        <w:t>rev_NDFIINS</w:t>
      </w:r>
      <w:proofErr w:type="spellEnd"/>
      <w:r w:rsidR="00DA5670">
        <w:t xml:space="preserve"> </w:t>
      </w:r>
      <w:proofErr w:type="spellStart"/>
      <w:r w:rsidR="00DA5670">
        <w:t>rev_NDFIINV</w:t>
      </w:r>
      <w:proofErr w:type="spellEnd"/>
      <w:r w:rsidR="00DA5670">
        <w:t xml:space="preserve"> </w:t>
      </w:r>
      <w:proofErr w:type="spellStart"/>
      <w:r w:rsidR="00DA5670">
        <w:t>rev_NDFIPF</w:t>
      </w:r>
      <w:proofErr w:type="spellEnd"/>
      <w:r w:rsidR="00DA5670">
        <w:t xml:space="preserve"> </w:t>
      </w:r>
      <w:proofErr w:type="spellStart"/>
      <w:r w:rsidR="00DA5670">
        <w:t>rev_NDFIVF</w:t>
      </w:r>
      <w:proofErr w:type="spellEnd"/>
      <w:r w:rsidR="00E207F2">
        <w:t xml:space="preserve"> </w:t>
      </w:r>
      <w:proofErr w:type="spellStart"/>
      <w:r w:rsidR="00E207F2">
        <w:t>rev_CORPOTHER</w:t>
      </w:r>
      <w:proofErr w:type="spellEnd"/>
      <w:r w:rsidR="00E207F2">
        <w:t xml:space="preserve"> </w:t>
      </w:r>
      <w:proofErr w:type="spellStart"/>
      <w:r w:rsidR="00E207F2">
        <w:t>rev_CORPREDEV</w:t>
      </w:r>
      <w:proofErr w:type="spellEnd"/>
      <w:r w:rsidR="00E207F2">
        <w:t xml:space="preserve"> </w:t>
      </w:r>
      <w:proofErr w:type="spellStart"/>
      <w:r w:rsidR="00DA5670">
        <w:t>rev_CORPUTILITY</w:t>
      </w:r>
      <w:proofErr w:type="spellEnd"/>
      <w:r w:rsidR="00DA5670">
        <w:t xml:space="preserve"> </w:t>
      </w:r>
      <w:proofErr w:type="spellStart"/>
      <w:r w:rsidR="00DA5670">
        <w:t>rev_GOVTCDFI</w:t>
      </w:r>
      <w:proofErr w:type="spellEnd"/>
      <w:r w:rsidR="00DA5670">
        <w:t xml:space="preserve"> </w:t>
      </w:r>
      <w:proofErr w:type="spellStart"/>
      <w:r w:rsidR="00DA5670">
        <w:t>rev_GOVTOTHER</w:t>
      </w:r>
      <w:proofErr w:type="spellEnd"/>
      <w:r w:rsidR="00DA5670">
        <w:t xml:space="preserve"> </w:t>
      </w:r>
      <w:proofErr w:type="spellStart"/>
      <w:r w:rsidR="00DA5670">
        <w:t>rev_GOVTSTATE</w:t>
      </w:r>
      <w:proofErr w:type="spellEnd"/>
      <w:r w:rsidR="00DA5670">
        <w:t xml:space="preserve"> </w:t>
      </w:r>
      <w:proofErr w:type="spellStart"/>
      <w:r w:rsidR="00DA5670">
        <w:t>rev_GSE</w:t>
      </w:r>
      <w:proofErr w:type="spellEnd"/>
      <w:r w:rsidR="00DA5670">
        <w:t xml:space="preserve"> </w:t>
      </w:r>
      <w:proofErr w:type="spellStart"/>
      <w:r w:rsidR="00DA5670">
        <w:t>rev_IND</w:t>
      </w:r>
      <w:proofErr w:type="spellEnd"/>
      <w:r w:rsidR="00DA5670">
        <w:t xml:space="preserve"> </w:t>
      </w:r>
      <w:proofErr w:type="spellStart"/>
      <w:r w:rsidR="00DA5670">
        <w:t>rev_PHILFOUND</w:t>
      </w:r>
      <w:proofErr w:type="spellEnd"/>
      <w:r w:rsidR="00DA5670">
        <w:t xml:space="preserve"> </w:t>
      </w:r>
      <w:proofErr w:type="spellStart"/>
      <w:r w:rsidR="00DA5670">
        <w:t>rev_PHI</w:t>
      </w:r>
      <w:r w:rsidR="00E207F2">
        <w:t>LOTHER</w:t>
      </w:r>
      <w:proofErr w:type="spellEnd"/>
      <w:r w:rsidR="00E207F2">
        <w:t xml:space="preserve"> </w:t>
      </w:r>
      <w:proofErr w:type="spellStart"/>
      <w:r w:rsidR="00E207F2">
        <w:t>rev_RELINST</w:t>
      </w:r>
      <w:proofErr w:type="spellEnd"/>
      <w:r w:rsidR="00E207F2">
        <w:t xml:space="preserve"> </w:t>
      </w:r>
      <w:proofErr w:type="spellStart"/>
      <w:r w:rsidR="00DA5670">
        <w:t>rev_OTHER</w:t>
      </w:r>
      <w:proofErr w:type="spellEnd"/>
    </w:p>
    <w:tbl>
      <w:tblPr>
        <w:tblStyle w:val="TableGrid"/>
        <w:tblW w:w="0" w:type="auto"/>
        <w:tblInd w:w="1695" w:type="dxa"/>
        <w:tblLook w:val="04A0" w:firstRow="1" w:lastRow="0" w:firstColumn="1" w:lastColumn="0" w:noHBand="0" w:noVBand="1"/>
      </w:tblPr>
      <w:tblGrid>
        <w:gridCol w:w="1379"/>
        <w:gridCol w:w="5626"/>
      </w:tblGrid>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b/>
                <w:bCs/>
                <w:color w:val="000000"/>
              </w:rPr>
            </w:pPr>
            <w:r w:rsidRPr="0096670D">
              <w:rPr>
                <w:rFonts w:ascii="Calibri" w:eastAsia="Times New Roman" w:hAnsi="Calibri" w:cs="Times New Roman"/>
                <w:b/>
                <w:bCs/>
                <w:color w:val="000000"/>
              </w:rPr>
              <w:t>Code</w:t>
            </w:r>
          </w:p>
        </w:tc>
        <w:tc>
          <w:tcPr>
            <w:tcW w:w="0" w:type="auto"/>
            <w:noWrap/>
            <w:hideMark/>
          </w:tcPr>
          <w:p w:rsidR="0096670D" w:rsidRPr="0096670D" w:rsidRDefault="0096670D" w:rsidP="0096670D">
            <w:pPr>
              <w:rPr>
                <w:rFonts w:ascii="Calibri" w:eastAsia="Times New Roman" w:hAnsi="Calibri" w:cs="Times New Roman"/>
                <w:b/>
                <w:bCs/>
                <w:color w:val="000000"/>
              </w:rPr>
            </w:pPr>
            <w:r w:rsidRPr="0096670D">
              <w:rPr>
                <w:rFonts w:ascii="Calibri" w:eastAsia="Times New Roman" w:hAnsi="Calibri" w:cs="Times New Roman"/>
                <w:b/>
                <w:bCs/>
                <w:color w:val="000000"/>
              </w:rPr>
              <w:t>Description</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BANK</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Bank or other Regulated Financial Institution</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CDFIINT</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CDFI Intermediary</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CORPOTHER</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Corporation - Other</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CORPREDEV</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Corporation - Real Estate Developer or Investment Company</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CORPUTILITY</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Corporation - Utility Company</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GOVTCDFI</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Government-Federal - CDFI Fund</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GOVTOTHER</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Government-Federal - Other Sources</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GOVTSTATE</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Government - State or Local</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GSE</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Government Sponsored Entity (GSE)</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IND</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Individuals</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NDFIINS</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Non Depository Financial Institution - Insurance Company</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NDFIINV</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Non Depository Financial Institution - Investment Bank</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NDFIPF</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Non Depository Financial Institution - Pension Fund</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NDFIVF</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Non Depository Financial Institution - Venture Fund</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OTHER</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Other</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PHILFOUND</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Philanthropic Organization - Foundation</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PHILOTHER</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Philanthropic Organization - Other</w:t>
            </w:r>
          </w:p>
        </w:tc>
      </w:tr>
      <w:tr w:rsidR="0096670D" w:rsidRPr="0096670D" w:rsidTr="00042062">
        <w:trPr>
          <w:trHeight w:val="300"/>
        </w:trPr>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RELINST</w:t>
            </w:r>
          </w:p>
        </w:tc>
        <w:tc>
          <w:tcPr>
            <w:tcW w:w="0" w:type="auto"/>
            <w:noWrap/>
            <w:hideMark/>
          </w:tcPr>
          <w:p w:rsidR="0096670D" w:rsidRPr="0096670D" w:rsidRDefault="0096670D" w:rsidP="0096670D">
            <w:pPr>
              <w:rPr>
                <w:rFonts w:ascii="Calibri" w:eastAsia="Times New Roman" w:hAnsi="Calibri" w:cs="Times New Roman"/>
                <w:color w:val="000000"/>
              </w:rPr>
            </w:pPr>
            <w:r w:rsidRPr="0096670D">
              <w:rPr>
                <w:rFonts w:ascii="Calibri" w:eastAsia="Times New Roman" w:hAnsi="Calibri" w:cs="Times New Roman"/>
                <w:color w:val="000000"/>
              </w:rPr>
              <w:t>Religious Institution</w:t>
            </w:r>
          </w:p>
        </w:tc>
      </w:tr>
    </w:tbl>
    <w:p w:rsidR="00E207F2" w:rsidRDefault="00E207F2" w:rsidP="00E207F2">
      <w:pPr>
        <w:pStyle w:val="ListParagraph"/>
        <w:ind w:left="2160"/>
      </w:pPr>
    </w:p>
    <w:p w:rsidR="002837F0" w:rsidRDefault="00381507" w:rsidP="00E14F79">
      <w:pPr>
        <w:pStyle w:val="ListParagraph"/>
        <w:numPr>
          <w:ilvl w:val="0"/>
          <w:numId w:val="48"/>
        </w:numPr>
      </w:pPr>
      <w:r>
        <w:t>Publication: Yes</w:t>
      </w:r>
    </w:p>
    <w:p w:rsidR="002837F0" w:rsidRPr="002837F0" w:rsidRDefault="002837F0" w:rsidP="00E207F2">
      <w:pPr>
        <w:pStyle w:val="ListParagraph"/>
        <w:numPr>
          <w:ilvl w:val="0"/>
          <w:numId w:val="48"/>
        </w:numPr>
      </w:pPr>
      <w:r>
        <w:t xml:space="preserve">Data Cleansing: </w:t>
      </w:r>
      <w:r w:rsidR="00E207F2" w:rsidRPr="00E207F2">
        <w:t>Apply P&amp;A#10.  Drop entries less than $1</w:t>
      </w:r>
      <w:r w:rsidR="00E207F2">
        <w:t>0</w:t>
      </w:r>
    </w:p>
    <w:p w:rsidR="002837F0" w:rsidRDefault="002837F0" w:rsidP="00E14F79">
      <w:pPr>
        <w:pStyle w:val="Heading2"/>
        <w:numPr>
          <w:ilvl w:val="0"/>
          <w:numId w:val="17"/>
        </w:numPr>
      </w:pPr>
      <w:bookmarkStart w:id="68" w:name="_Toc512591930"/>
      <w:r w:rsidRPr="002837F0">
        <w:lastRenderedPageBreak/>
        <w:t>Interest Income Earned on Portfolio</w:t>
      </w:r>
      <w:r>
        <w:t xml:space="preserve"> (Q.31)</w:t>
      </w:r>
      <w:bookmarkEnd w:id="68"/>
    </w:p>
    <w:p w:rsidR="002837F0" w:rsidRDefault="002837F0" w:rsidP="00E14F79">
      <w:pPr>
        <w:pStyle w:val="ListParagraph"/>
        <w:numPr>
          <w:ilvl w:val="0"/>
          <w:numId w:val="49"/>
        </w:numPr>
      </w:pPr>
      <w:r>
        <w:t xml:space="preserve">Variable:  </w:t>
      </w:r>
      <w:proofErr w:type="spellStart"/>
      <w:r w:rsidRPr="002837F0">
        <w:t>intrstErndPortfolio</w:t>
      </w:r>
      <w:proofErr w:type="spellEnd"/>
    </w:p>
    <w:p w:rsidR="002837F0" w:rsidRDefault="002837F0" w:rsidP="00E14F79">
      <w:pPr>
        <w:pStyle w:val="ListParagraph"/>
        <w:numPr>
          <w:ilvl w:val="0"/>
          <w:numId w:val="49"/>
        </w:numPr>
      </w:pPr>
      <w:r>
        <w:t>Publication: Yes</w:t>
      </w:r>
    </w:p>
    <w:p w:rsidR="002837F0" w:rsidRPr="002837F0" w:rsidRDefault="002837F0" w:rsidP="002B17E1">
      <w:pPr>
        <w:pStyle w:val="ListParagraph"/>
        <w:numPr>
          <w:ilvl w:val="0"/>
          <w:numId w:val="49"/>
        </w:numPr>
      </w:pPr>
      <w:r>
        <w:t xml:space="preserve">Data Cleansing: </w:t>
      </w:r>
      <w:r w:rsidR="002B17E1" w:rsidRPr="002B17E1">
        <w:t>Apply P&amp;A#10, P&amp;A#14, P&amp;A#15, and P&amp;A#4</w:t>
      </w:r>
    </w:p>
    <w:p w:rsidR="002837F0" w:rsidRDefault="002837F0" w:rsidP="00E14F79">
      <w:pPr>
        <w:pStyle w:val="Heading2"/>
        <w:numPr>
          <w:ilvl w:val="0"/>
          <w:numId w:val="17"/>
        </w:numPr>
      </w:pPr>
      <w:bookmarkStart w:id="69" w:name="_Toc512591931"/>
      <w:r w:rsidRPr="002837F0">
        <w:t>Fee Income Earned from Lending Portfolio and Retail Financial Services</w:t>
      </w:r>
      <w:r>
        <w:t xml:space="preserve"> (Q.32)</w:t>
      </w:r>
      <w:bookmarkEnd w:id="69"/>
    </w:p>
    <w:p w:rsidR="002837F0" w:rsidRDefault="002837F0" w:rsidP="00E14F79">
      <w:pPr>
        <w:pStyle w:val="ListParagraph"/>
        <w:numPr>
          <w:ilvl w:val="0"/>
          <w:numId w:val="50"/>
        </w:numPr>
      </w:pPr>
      <w:r>
        <w:t xml:space="preserve">Variable:  </w:t>
      </w:r>
      <w:proofErr w:type="spellStart"/>
      <w:r w:rsidRPr="002837F0">
        <w:t>feeIncome</w:t>
      </w:r>
      <w:proofErr w:type="spellEnd"/>
    </w:p>
    <w:p w:rsidR="002837F0" w:rsidRDefault="002837F0" w:rsidP="00E14F79">
      <w:pPr>
        <w:pStyle w:val="ListParagraph"/>
        <w:numPr>
          <w:ilvl w:val="0"/>
          <w:numId w:val="50"/>
        </w:numPr>
      </w:pPr>
      <w:r>
        <w:t>Publication: Yes</w:t>
      </w:r>
    </w:p>
    <w:p w:rsidR="002837F0" w:rsidRPr="002837F0" w:rsidRDefault="002837F0" w:rsidP="00C02A6A">
      <w:pPr>
        <w:pStyle w:val="ListParagraph"/>
        <w:numPr>
          <w:ilvl w:val="0"/>
          <w:numId w:val="50"/>
        </w:numPr>
      </w:pPr>
      <w:r>
        <w:t>Data</w:t>
      </w:r>
      <w:r w:rsidR="00A42CEE">
        <w:t xml:space="preserve"> Cleansing: Apply P&amp;A#10, P&amp;A#14</w:t>
      </w:r>
      <w:r>
        <w:t xml:space="preserve">, </w:t>
      </w:r>
      <w:r w:rsidR="00C02A6A">
        <w:t xml:space="preserve">P&amp;A#15, </w:t>
      </w:r>
      <w:r>
        <w:t>and P&amp;A#4</w:t>
      </w:r>
    </w:p>
    <w:p w:rsidR="002837F0" w:rsidRDefault="002837F0" w:rsidP="00E14F79">
      <w:pPr>
        <w:pStyle w:val="Heading2"/>
        <w:numPr>
          <w:ilvl w:val="0"/>
          <w:numId w:val="17"/>
        </w:numPr>
      </w:pPr>
      <w:bookmarkStart w:id="70" w:name="_Toc512591932"/>
      <w:r w:rsidRPr="002837F0">
        <w:t>Interest Earned on Cash &amp; Marketable Securities</w:t>
      </w:r>
      <w:r>
        <w:t xml:space="preserve"> (Q.33)</w:t>
      </w:r>
      <w:bookmarkEnd w:id="70"/>
    </w:p>
    <w:p w:rsidR="00825367" w:rsidRDefault="00825367" w:rsidP="00E14F79">
      <w:pPr>
        <w:pStyle w:val="ListParagraph"/>
        <w:numPr>
          <w:ilvl w:val="0"/>
          <w:numId w:val="51"/>
        </w:numPr>
      </w:pPr>
      <w:r>
        <w:t xml:space="preserve">Variable:  </w:t>
      </w:r>
      <w:proofErr w:type="spellStart"/>
      <w:r w:rsidRPr="00825367">
        <w:t>interestEarnedCash</w:t>
      </w:r>
      <w:proofErr w:type="spellEnd"/>
    </w:p>
    <w:p w:rsidR="00825367" w:rsidRDefault="00825367" w:rsidP="00E14F79">
      <w:pPr>
        <w:pStyle w:val="ListParagraph"/>
        <w:numPr>
          <w:ilvl w:val="0"/>
          <w:numId w:val="51"/>
        </w:numPr>
      </w:pPr>
      <w:r>
        <w:t>Publication: Yes</w:t>
      </w:r>
    </w:p>
    <w:p w:rsidR="002837F0" w:rsidRPr="002837F0" w:rsidRDefault="00825367" w:rsidP="002B17E1">
      <w:pPr>
        <w:pStyle w:val="ListParagraph"/>
        <w:numPr>
          <w:ilvl w:val="0"/>
          <w:numId w:val="51"/>
        </w:numPr>
      </w:pPr>
      <w:r>
        <w:t>Data</w:t>
      </w:r>
      <w:r w:rsidR="00A42CEE">
        <w:t xml:space="preserve"> Cleansing: </w:t>
      </w:r>
      <w:r w:rsidR="002B17E1" w:rsidRPr="002B17E1">
        <w:t>Apply P&amp;A#10, P&amp;A#14, P&amp;A#15, and P&amp;A#4</w:t>
      </w:r>
    </w:p>
    <w:p w:rsidR="00825367" w:rsidRDefault="00825367" w:rsidP="00E14F79">
      <w:pPr>
        <w:pStyle w:val="Heading2"/>
        <w:numPr>
          <w:ilvl w:val="0"/>
          <w:numId w:val="17"/>
        </w:numPr>
      </w:pPr>
      <w:bookmarkStart w:id="71" w:name="_Toc512591933"/>
      <w:r w:rsidRPr="00825367">
        <w:t>Contract, Training, and Consulting Income</w:t>
      </w:r>
      <w:r>
        <w:t xml:space="preserve"> (Q.34)</w:t>
      </w:r>
      <w:bookmarkEnd w:id="71"/>
    </w:p>
    <w:p w:rsidR="00825367" w:rsidRDefault="00825367" w:rsidP="00E14F79">
      <w:pPr>
        <w:pStyle w:val="ListParagraph"/>
        <w:numPr>
          <w:ilvl w:val="0"/>
          <w:numId w:val="52"/>
        </w:numPr>
      </w:pPr>
      <w:r>
        <w:t xml:space="preserve">Variable:  </w:t>
      </w:r>
      <w:proofErr w:type="spellStart"/>
      <w:r w:rsidRPr="00825367">
        <w:t>contractIncome</w:t>
      </w:r>
      <w:proofErr w:type="spellEnd"/>
    </w:p>
    <w:p w:rsidR="00825367" w:rsidRDefault="00825367" w:rsidP="00E14F79">
      <w:pPr>
        <w:pStyle w:val="ListParagraph"/>
        <w:numPr>
          <w:ilvl w:val="0"/>
          <w:numId w:val="52"/>
        </w:numPr>
      </w:pPr>
      <w:r>
        <w:t>Publication: Yes</w:t>
      </w:r>
    </w:p>
    <w:p w:rsidR="00825367" w:rsidRPr="00825367" w:rsidRDefault="00825367" w:rsidP="002B17E1">
      <w:pPr>
        <w:pStyle w:val="ListParagraph"/>
        <w:numPr>
          <w:ilvl w:val="0"/>
          <w:numId w:val="52"/>
        </w:numPr>
      </w:pPr>
      <w:r>
        <w:t>Data</w:t>
      </w:r>
      <w:r w:rsidR="00A42CEE">
        <w:t xml:space="preserve"> Cleansing: </w:t>
      </w:r>
      <w:r w:rsidR="002B17E1" w:rsidRPr="002B17E1">
        <w:t>Apply P&amp;A#10, P&amp;A#14, P&amp;A#15, and P&amp;A#4</w:t>
      </w:r>
    </w:p>
    <w:p w:rsidR="00825367" w:rsidRDefault="00825367" w:rsidP="00E14F79">
      <w:pPr>
        <w:pStyle w:val="Heading2"/>
        <w:numPr>
          <w:ilvl w:val="0"/>
          <w:numId w:val="17"/>
        </w:numPr>
      </w:pPr>
      <w:bookmarkStart w:id="72" w:name="_Toc512591934"/>
      <w:r w:rsidRPr="00825367">
        <w:t>Other Earned Revenue</w:t>
      </w:r>
      <w:r>
        <w:t xml:space="preserve"> (Q.35)</w:t>
      </w:r>
      <w:bookmarkEnd w:id="72"/>
    </w:p>
    <w:p w:rsidR="00825367" w:rsidRDefault="00825367" w:rsidP="00E14F79">
      <w:pPr>
        <w:pStyle w:val="ListParagraph"/>
        <w:numPr>
          <w:ilvl w:val="0"/>
          <w:numId w:val="53"/>
        </w:numPr>
      </w:pPr>
      <w:r>
        <w:t xml:space="preserve">Variable:  </w:t>
      </w:r>
      <w:proofErr w:type="spellStart"/>
      <w:r w:rsidRPr="00825367">
        <w:t>otherRevenues</w:t>
      </w:r>
      <w:proofErr w:type="spellEnd"/>
    </w:p>
    <w:p w:rsidR="00825367" w:rsidRDefault="00825367" w:rsidP="00E14F79">
      <w:pPr>
        <w:pStyle w:val="ListParagraph"/>
        <w:numPr>
          <w:ilvl w:val="0"/>
          <w:numId w:val="53"/>
        </w:numPr>
      </w:pPr>
      <w:r>
        <w:t>Publication: Yes</w:t>
      </w:r>
    </w:p>
    <w:p w:rsidR="00825367" w:rsidRDefault="00825367" w:rsidP="002B17E1">
      <w:pPr>
        <w:pStyle w:val="ListParagraph"/>
        <w:numPr>
          <w:ilvl w:val="0"/>
          <w:numId w:val="53"/>
        </w:numPr>
      </w:pPr>
      <w:r>
        <w:t>Data</w:t>
      </w:r>
      <w:r w:rsidR="00A42CEE">
        <w:t xml:space="preserve"> Cleansing: </w:t>
      </w:r>
      <w:r w:rsidR="002B17E1" w:rsidRPr="002B17E1">
        <w:t>Apply P&amp;A#10, P&amp;A#14, P&amp;A#15, and P&amp;A#4</w:t>
      </w:r>
    </w:p>
    <w:p w:rsidR="00B71EAE" w:rsidRDefault="00B71EAE" w:rsidP="00B71EAE">
      <w:pPr>
        <w:pStyle w:val="Heading2"/>
        <w:numPr>
          <w:ilvl w:val="0"/>
          <w:numId w:val="17"/>
        </w:numPr>
      </w:pPr>
      <w:bookmarkStart w:id="73" w:name="_Toc512591935"/>
      <w:r>
        <w:t xml:space="preserve">Description of </w:t>
      </w:r>
      <w:r w:rsidRPr="00825367">
        <w:t>Other Earned Revenue</w:t>
      </w:r>
      <w:r>
        <w:t xml:space="preserve"> (Q.35b)</w:t>
      </w:r>
      <w:bookmarkEnd w:id="73"/>
    </w:p>
    <w:p w:rsidR="00B71EAE" w:rsidRDefault="00B71EAE" w:rsidP="00B71EAE">
      <w:pPr>
        <w:pStyle w:val="ListParagraph"/>
        <w:numPr>
          <w:ilvl w:val="0"/>
          <w:numId w:val="53"/>
        </w:numPr>
      </w:pPr>
      <w:r>
        <w:t xml:space="preserve">Variable:  </w:t>
      </w:r>
      <w:r w:rsidR="00FA470C">
        <w:t>None</w:t>
      </w:r>
    </w:p>
    <w:p w:rsidR="00B71EAE" w:rsidRDefault="00FA470C" w:rsidP="00B71EAE">
      <w:pPr>
        <w:pStyle w:val="ListParagraph"/>
        <w:numPr>
          <w:ilvl w:val="0"/>
          <w:numId w:val="53"/>
        </w:numPr>
      </w:pPr>
      <w:r>
        <w:t>Publication: N/A</w:t>
      </w:r>
    </w:p>
    <w:p w:rsidR="00B71EAE" w:rsidRPr="00825367" w:rsidRDefault="00B71EAE" w:rsidP="00B71EAE">
      <w:pPr>
        <w:pStyle w:val="ListParagraph"/>
        <w:numPr>
          <w:ilvl w:val="0"/>
          <w:numId w:val="53"/>
        </w:numPr>
      </w:pPr>
      <w:r>
        <w:t xml:space="preserve">Data Cleansing: </w:t>
      </w:r>
      <w:r w:rsidR="00FA470C">
        <w:t>N/A</w:t>
      </w:r>
    </w:p>
    <w:p w:rsidR="00825367" w:rsidRDefault="00825367" w:rsidP="00E14F79">
      <w:pPr>
        <w:pStyle w:val="Heading2"/>
        <w:numPr>
          <w:ilvl w:val="0"/>
          <w:numId w:val="17"/>
        </w:numPr>
      </w:pPr>
      <w:bookmarkStart w:id="74" w:name="_Toc512591936"/>
      <w:r w:rsidRPr="00825367">
        <w:t>Total Earned Revenue</w:t>
      </w:r>
      <w:r>
        <w:t xml:space="preserve"> (Q36)</w:t>
      </w:r>
      <w:bookmarkEnd w:id="74"/>
    </w:p>
    <w:p w:rsidR="00825367" w:rsidRDefault="00825367" w:rsidP="00AC1ADC">
      <w:pPr>
        <w:pStyle w:val="ListParagraph"/>
        <w:numPr>
          <w:ilvl w:val="0"/>
          <w:numId w:val="54"/>
        </w:numPr>
      </w:pPr>
      <w:r>
        <w:t xml:space="preserve">Variable:  </w:t>
      </w:r>
      <w:proofErr w:type="spellStart"/>
      <w:r w:rsidR="00AC1ADC" w:rsidRPr="00AC1ADC">
        <w:t>totalEarnedRevenue</w:t>
      </w:r>
      <w:proofErr w:type="spellEnd"/>
    </w:p>
    <w:p w:rsidR="00825367" w:rsidRDefault="00086D72" w:rsidP="00E14F79">
      <w:pPr>
        <w:pStyle w:val="ListParagraph"/>
        <w:numPr>
          <w:ilvl w:val="0"/>
          <w:numId w:val="54"/>
        </w:numPr>
      </w:pPr>
      <w:r>
        <w:t>Publication: No</w:t>
      </w:r>
    </w:p>
    <w:p w:rsidR="00825367" w:rsidRPr="00825367" w:rsidRDefault="00825367" w:rsidP="00A42CEE">
      <w:pPr>
        <w:pStyle w:val="ListParagraph"/>
        <w:numPr>
          <w:ilvl w:val="0"/>
          <w:numId w:val="54"/>
        </w:numPr>
      </w:pPr>
      <w:r>
        <w:t>Data Cleansing:</w:t>
      </w:r>
      <w:r w:rsidR="00065765">
        <w:t xml:space="preserve"> </w:t>
      </w:r>
      <w:r w:rsidR="00466BBC">
        <w:t>Adding up Q.31 to Q.35.</w:t>
      </w:r>
      <w:r w:rsidR="00466BBC" w:rsidRPr="00466BBC">
        <w:t xml:space="preserve">  </w:t>
      </w:r>
      <w:r w:rsidR="00A42CEE">
        <w:t xml:space="preserve">Apply P&amp;A#10, </w:t>
      </w:r>
      <w:r w:rsidR="00466BBC" w:rsidRPr="00466BBC">
        <w:t>P&amp;A#11</w:t>
      </w:r>
      <w:r w:rsidR="00A42CEE">
        <w:t>, and P&amp;A#2</w:t>
      </w:r>
    </w:p>
    <w:p w:rsidR="00065765" w:rsidRDefault="00065765" w:rsidP="00E14F79">
      <w:pPr>
        <w:pStyle w:val="Heading2"/>
        <w:numPr>
          <w:ilvl w:val="0"/>
          <w:numId w:val="17"/>
        </w:numPr>
      </w:pPr>
      <w:bookmarkStart w:id="75" w:name="_Toc512591937"/>
      <w:r w:rsidRPr="00065765">
        <w:t>Total Operating Revenue (before gains)</w:t>
      </w:r>
      <w:r>
        <w:t xml:space="preserve"> (Q.37)</w:t>
      </w:r>
      <w:bookmarkEnd w:id="75"/>
    </w:p>
    <w:p w:rsidR="00065765" w:rsidRDefault="00065765" w:rsidP="00E14F79">
      <w:pPr>
        <w:pStyle w:val="ListParagraph"/>
        <w:numPr>
          <w:ilvl w:val="0"/>
          <w:numId w:val="55"/>
        </w:numPr>
      </w:pPr>
      <w:r>
        <w:t xml:space="preserve">Variable:  </w:t>
      </w:r>
      <w:proofErr w:type="spellStart"/>
      <w:r w:rsidRPr="00065765">
        <w:t>preGainOpRevenue</w:t>
      </w:r>
      <w:proofErr w:type="spellEnd"/>
    </w:p>
    <w:p w:rsidR="00065765" w:rsidRDefault="00225E97" w:rsidP="00E14F79">
      <w:pPr>
        <w:pStyle w:val="ListParagraph"/>
        <w:numPr>
          <w:ilvl w:val="0"/>
          <w:numId w:val="55"/>
        </w:numPr>
      </w:pPr>
      <w:r>
        <w:t>Publication: No</w:t>
      </w:r>
    </w:p>
    <w:p w:rsidR="00065765" w:rsidRPr="00147B70" w:rsidRDefault="00A42CEE" w:rsidP="00E14F79">
      <w:pPr>
        <w:pStyle w:val="ListParagraph"/>
        <w:numPr>
          <w:ilvl w:val="0"/>
          <w:numId w:val="55"/>
        </w:numPr>
      </w:pPr>
      <w:r>
        <w:t>Data Cleansing</w:t>
      </w:r>
      <w:r w:rsidRPr="00147B70">
        <w:t>: Adding up Q.30 and Q.36</w:t>
      </w:r>
    </w:p>
    <w:p w:rsidR="00065765" w:rsidRDefault="00065765" w:rsidP="00E14F79">
      <w:pPr>
        <w:pStyle w:val="Heading2"/>
        <w:numPr>
          <w:ilvl w:val="0"/>
          <w:numId w:val="17"/>
        </w:numPr>
      </w:pPr>
      <w:bookmarkStart w:id="76" w:name="_Toc512591938"/>
      <w:r w:rsidRPr="00065765">
        <w:lastRenderedPageBreak/>
        <w:t>Gains on Equity Investments</w:t>
      </w:r>
      <w:r>
        <w:t xml:space="preserve"> (Q.38)</w:t>
      </w:r>
      <w:bookmarkEnd w:id="76"/>
    </w:p>
    <w:p w:rsidR="00065765" w:rsidRDefault="00065765" w:rsidP="00E14F79">
      <w:pPr>
        <w:pStyle w:val="ListParagraph"/>
        <w:numPr>
          <w:ilvl w:val="0"/>
          <w:numId w:val="56"/>
        </w:numPr>
      </w:pPr>
      <w:r>
        <w:t xml:space="preserve">Variable:  </w:t>
      </w:r>
      <w:proofErr w:type="spellStart"/>
      <w:r w:rsidRPr="00065765">
        <w:t>eqtyInvstmntGains</w:t>
      </w:r>
      <w:proofErr w:type="spellEnd"/>
    </w:p>
    <w:p w:rsidR="00065765" w:rsidRDefault="00D17E3B" w:rsidP="00E14F79">
      <w:pPr>
        <w:pStyle w:val="ListParagraph"/>
        <w:numPr>
          <w:ilvl w:val="0"/>
          <w:numId w:val="56"/>
        </w:numPr>
      </w:pPr>
      <w:r>
        <w:t>Publication: Yes</w:t>
      </w:r>
    </w:p>
    <w:p w:rsidR="00065765" w:rsidRPr="00065765" w:rsidRDefault="00065765" w:rsidP="00E14F79">
      <w:pPr>
        <w:pStyle w:val="ListParagraph"/>
        <w:numPr>
          <w:ilvl w:val="0"/>
          <w:numId w:val="56"/>
        </w:numPr>
      </w:pPr>
      <w:r>
        <w:t>Data Cleansing: No</w:t>
      </w:r>
    </w:p>
    <w:p w:rsidR="00065765" w:rsidRDefault="00065765" w:rsidP="00E14F79">
      <w:pPr>
        <w:pStyle w:val="Heading2"/>
        <w:numPr>
          <w:ilvl w:val="0"/>
          <w:numId w:val="17"/>
        </w:numPr>
      </w:pPr>
      <w:bookmarkStart w:id="77" w:name="_Toc512591939"/>
      <w:proofErr w:type="gramStart"/>
      <w:r w:rsidRPr="00065765">
        <w:t>Gains  -</w:t>
      </w:r>
      <w:proofErr w:type="gramEnd"/>
      <w:r w:rsidRPr="00065765">
        <w:t xml:space="preserve">  Other</w:t>
      </w:r>
      <w:r>
        <w:t xml:space="preserve"> (Q.39)</w:t>
      </w:r>
      <w:bookmarkEnd w:id="77"/>
    </w:p>
    <w:p w:rsidR="00065765" w:rsidRDefault="00065765" w:rsidP="00E14F79">
      <w:pPr>
        <w:pStyle w:val="ListParagraph"/>
        <w:numPr>
          <w:ilvl w:val="0"/>
          <w:numId w:val="57"/>
        </w:numPr>
      </w:pPr>
      <w:r>
        <w:t xml:space="preserve">Variable:  </w:t>
      </w:r>
      <w:proofErr w:type="spellStart"/>
      <w:r w:rsidRPr="00065765">
        <w:t>otherGains</w:t>
      </w:r>
      <w:proofErr w:type="spellEnd"/>
    </w:p>
    <w:p w:rsidR="00065765" w:rsidRDefault="00030C77" w:rsidP="00E14F79">
      <w:pPr>
        <w:pStyle w:val="ListParagraph"/>
        <w:numPr>
          <w:ilvl w:val="0"/>
          <w:numId w:val="57"/>
        </w:numPr>
      </w:pPr>
      <w:r>
        <w:t>Publication: Yes</w:t>
      </w:r>
    </w:p>
    <w:p w:rsidR="00065765" w:rsidRPr="00065765" w:rsidRDefault="00065765" w:rsidP="00E14F79">
      <w:pPr>
        <w:pStyle w:val="ListParagraph"/>
        <w:numPr>
          <w:ilvl w:val="0"/>
          <w:numId w:val="57"/>
        </w:numPr>
      </w:pPr>
      <w:r>
        <w:t>Data Cleansing: No</w:t>
      </w:r>
    </w:p>
    <w:p w:rsidR="00065765" w:rsidRDefault="00065765" w:rsidP="00E14F79">
      <w:pPr>
        <w:pStyle w:val="Heading2"/>
        <w:numPr>
          <w:ilvl w:val="0"/>
          <w:numId w:val="17"/>
        </w:numPr>
      </w:pPr>
      <w:bookmarkStart w:id="78" w:name="_Toc512591940"/>
      <w:r w:rsidRPr="00065765">
        <w:t>Total Gains (Realized and Unrealized)</w:t>
      </w:r>
      <w:r>
        <w:t xml:space="preserve"> (Q.40)</w:t>
      </w:r>
      <w:bookmarkEnd w:id="78"/>
    </w:p>
    <w:p w:rsidR="00065765" w:rsidRDefault="00065765" w:rsidP="00E14F79">
      <w:pPr>
        <w:pStyle w:val="ListParagraph"/>
        <w:numPr>
          <w:ilvl w:val="0"/>
          <w:numId w:val="58"/>
        </w:numPr>
      </w:pPr>
      <w:r>
        <w:t xml:space="preserve">Variable:  </w:t>
      </w:r>
      <w:proofErr w:type="spellStart"/>
      <w:r w:rsidRPr="00065765">
        <w:t>totalGains</w:t>
      </w:r>
      <w:proofErr w:type="spellEnd"/>
    </w:p>
    <w:p w:rsidR="00065765" w:rsidRDefault="00225E97" w:rsidP="00E14F79">
      <w:pPr>
        <w:pStyle w:val="ListParagraph"/>
        <w:numPr>
          <w:ilvl w:val="0"/>
          <w:numId w:val="58"/>
        </w:numPr>
      </w:pPr>
      <w:r>
        <w:t>Publication: No</w:t>
      </w:r>
    </w:p>
    <w:p w:rsidR="00065765" w:rsidRPr="00065765" w:rsidRDefault="00065765" w:rsidP="00225E97">
      <w:pPr>
        <w:pStyle w:val="ListParagraph"/>
        <w:numPr>
          <w:ilvl w:val="0"/>
          <w:numId w:val="58"/>
        </w:numPr>
      </w:pPr>
      <w:r>
        <w:t xml:space="preserve">Data Cleansing: </w:t>
      </w:r>
      <w:r w:rsidR="00225E97">
        <w:t>Adding up Q.38 and Q.39</w:t>
      </w:r>
    </w:p>
    <w:p w:rsidR="00065765" w:rsidRDefault="00065765" w:rsidP="00E14F79">
      <w:pPr>
        <w:pStyle w:val="Heading2"/>
        <w:numPr>
          <w:ilvl w:val="0"/>
          <w:numId w:val="17"/>
        </w:numPr>
      </w:pPr>
      <w:bookmarkStart w:id="79" w:name="_Toc512591941"/>
      <w:r w:rsidRPr="00065765">
        <w:t>Total Operating Revenue (after gains)</w:t>
      </w:r>
      <w:r>
        <w:t xml:space="preserve"> (Q.41)</w:t>
      </w:r>
      <w:bookmarkEnd w:id="79"/>
    </w:p>
    <w:p w:rsidR="00065765" w:rsidRDefault="00065765" w:rsidP="00E14F79">
      <w:pPr>
        <w:pStyle w:val="ListParagraph"/>
        <w:numPr>
          <w:ilvl w:val="0"/>
          <w:numId w:val="59"/>
        </w:numPr>
      </w:pPr>
      <w:r>
        <w:t xml:space="preserve">Variable:  </w:t>
      </w:r>
      <w:proofErr w:type="spellStart"/>
      <w:r w:rsidRPr="00065765">
        <w:t>totalGainOpRevenue</w:t>
      </w:r>
      <w:proofErr w:type="spellEnd"/>
    </w:p>
    <w:p w:rsidR="00065765" w:rsidRDefault="00065765" w:rsidP="00E14F79">
      <w:pPr>
        <w:pStyle w:val="ListParagraph"/>
        <w:numPr>
          <w:ilvl w:val="0"/>
          <w:numId w:val="59"/>
        </w:numPr>
      </w:pPr>
      <w:r>
        <w:t>P</w:t>
      </w:r>
      <w:r w:rsidR="00225E97">
        <w:t>ublication: No</w:t>
      </w:r>
    </w:p>
    <w:p w:rsidR="00065765" w:rsidRPr="00065765" w:rsidRDefault="002933AF" w:rsidP="00E14F79">
      <w:pPr>
        <w:pStyle w:val="ListParagraph"/>
        <w:numPr>
          <w:ilvl w:val="0"/>
          <w:numId w:val="59"/>
        </w:numPr>
      </w:pPr>
      <w:r>
        <w:t xml:space="preserve">Data Cleansing: </w:t>
      </w:r>
      <w:r w:rsidRPr="00147B70">
        <w:t>Adding up Q.37 and Q.40</w:t>
      </w:r>
    </w:p>
    <w:p w:rsidR="00065765" w:rsidRDefault="00065765" w:rsidP="00E14F79">
      <w:pPr>
        <w:pStyle w:val="Heading2"/>
        <w:numPr>
          <w:ilvl w:val="0"/>
          <w:numId w:val="17"/>
        </w:numPr>
      </w:pPr>
      <w:bookmarkStart w:id="80" w:name="_Toc512591942"/>
      <w:r w:rsidRPr="00065765">
        <w:t>Total Non-Operating Revenue</w:t>
      </w:r>
      <w:r>
        <w:t xml:space="preserve"> (Q.42)</w:t>
      </w:r>
      <w:bookmarkEnd w:id="80"/>
    </w:p>
    <w:p w:rsidR="00065765" w:rsidRDefault="00065765" w:rsidP="00E14F79">
      <w:pPr>
        <w:pStyle w:val="ListParagraph"/>
        <w:numPr>
          <w:ilvl w:val="0"/>
          <w:numId w:val="60"/>
        </w:numPr>
      </w:pPr>
      <w:r>
        <w:t xml:space="preserve">Variable:  </w:t>
      </w:r>
      <w:proofErr w:type="spellStart"/>
      <w:r w:rsidRPr="00065765">
        <w:t>nonopRevenue</w:t>
      </w:r>
      <w:proofErr w:type="spellEnd"/>
    </w:p>
    <w:p w:rsidR="00065765" w:rsidRDefault="00030C77" w:rsidP="00E14F79">
      <w:pPr>
        <w:pStyle w:val="ListParagraph"/>
        <w:numPr>
          <w:ilvl w:val="0"/>
          <w:numId w:val="60"/>
        </w:numPr>
      </w:pPr>
      <w:r>
        <w:t>Publication: Yes</w:t>
      </w:r>
    </w:p>
    <w:p w:rsidR="00065765" w:rsidRPr="00065765" w:rsidRDefault="00065765" w:rsidP="002B17E1">
      <w:pPr>
        <w:pStyle w:val="ListParagraph"/>
        <w:numPr>
          <w:ilvl w:val="0"/>
          <w:numId w:val="60"/>
        </w:numPr>
      </w:pPr>
      <w:r>
        <w:t xml:space="preserve">Data Cleansing: </w:t>
      </w:r>
      <w:r w:rsidR="002933AF">
        <w:t>Apply P&amp;A#10, P&amp;A#14</w:t>
      </w:r>
      <w:r w:rsidR="00CF2445" w:rsidRPr="00CF2445">
        <w:t xml:space="preserve">, </w:t>
      </w:r>
      <w:r w:rsidR="002B17E1">
        <w:t xml:space="preserve">P&amp;A#15, </w:t>
      </w:r>
      <w:r w:rsidR="00CF2445" w:rsidRPr="00CF2445">
        <w:t>and P&amp;A#4</w:t>
      </w:r>
    </w:p>
    <w:p w:rsidR="00065765" w:rsidRDefault="00065765" w:rsidP="00E14F79">
      <w:pPr>
        <w:pStyle w:val="Heading2"/>
        <w:numPr>
          <w:ilvl w:val="0"/>
          <w:numId w:val="17"/>
        </w:numPr>
      </w:pPr>
      <w:bookmarkStart w:id="81" w:name="_Toc512591943"/>
      <w:r w:rsidRPr="00065765">
        <w:t>Total Revenue</w:t>
      </w:r>
      <w:r>
        <w:t xml:space="preserve"> (Q.43)</w:t>
      </w:r>
      <w:bookmarkEnd w:id="81"/>
    </w:p>
    <w:p w:rsidR="00065765" w:rsidRDefault="00065765" w:rsidP="00E14F79">
      <w:pPr>
        <w:pStyle w:val="ListParagraph"/>
        <w:numPr>
          <w:ilvl w:val="0"/>
          <w:numId w:val="61"/>
        </w:numPr>
      </w:pPr>
      <w:r>
        <w:t xml:space="preserve">Variable:  </w:t>
      </w:r>
      <w:proofErr w:type="spellStart"/>
      <w:r w:rsidRPr="00065765">
        <w:t>totalFYRevenue</w:t>
      </w:r>
      <w:proofErr w:type="spellEnd"/>
    </w:p>
    <w:p w:rsidR="00065765" w:rsidRDefault="00225E97" w:rsidP="00E14F79">
      <w:pPr>
        <w:pStyle w:val="ListParagraph"/>
        <w:numPr>
          <w:ilvl w:val="0"/>
          <w:numId w:val="61"/>
        </w:numPr>
      </w:pPr>
      <w:r>
        <w:t>Publication: No</w:t>
      </w:r>
    </w:p>
    <w:p w:rsidR="00065765" w:rsidRPr="00065765" w:rsidRDefault="00065765" w:rsidP="00E14F79">
      <w:pPr>
        <w:pStyle w:val="ListParagraph"/>
        <w:numPr>
          <w:ilvl w:val="0"/>
          <w:numId w:val="61"/>
        </w:numPr>
      </w:pPr>
      <w:r>
        <w:t>Dat</w:t>
      </w:r>
      <w:r w:rsidR="002933AF">
        <w:t xml:space="preserve">a Cleansing: </w:t>
      </w:r>
      <w:r w:rsidR="002933AF" w:rsidRPr="00147B70">
        <w:t>Adding up Q.41 and Q.42</w:t>
      </w:r>
    </w:p>
    <w:p w:rsidR="00FC05F1" w:rsidRDefault="00FC05F1" w:rsidP="00E14F79">
      <w:pPr>
        <w:pStyle w:val="Heading2"/>
        <w:numPr>
          <w:ilvl w:val="0"/>
          <w:numId w:val="17"/>
        </w:numPr>
      </w:pPr>
      <w:bookmarkStart w:id="82" w:name="_Toc512591944"/>
      <w:r w:rsidRPr="00FC05F1">
        <w:t>Interest Expense</w:t>
      </w:r>
      <w:r>
        <w:t xml:space="preserve"> (Q.44)</w:t>
      </w:r>
      <w:bookmarkEnd w:id="82"/>
    </w:p>
    <w:p w:rsidR="00FC05F1" w:rsidRDefault="00FC05F1" w:rsidP="00E14F79">
      <w:pPr>
        <w:pStyle w:val="ListParagraph"/>
        <w:numPr>
          <w:ilvl w:val="0"/>
          <w:numId w:val="62"/>
        </w:numPr>
      </w:pPr>
      <w:r>
        <w:t xml:space="preserve">Variable:  </w:t>
      </w:r>
      <w:proofErr w:type="spellStart"/>
      <w:r w:rsidRPr="00FC05F1">
        <w:t>interestExpense</w:t>
      </w:r>
      <w:proofErr w:type="spellEnd"/>
    </w:p>
    <w:p w:rsidR="00FC05F1" w:rsidRDefault="00FC05F1" w:rsidP="00E14F79">
      <w:pPr>
        <w:pStyle w:val="ListParagraph"/>
        <w:numPr>
          <w:ilvl w:val="0"/>
          <w:numId w:val="62"/>
        </w:numPr>
      </w:pPr>
      <w:r>
        <w:t>Publication: Yes</w:t>
      </w:r>
    </w:p>
    <w:p w:rsidR="00FC05F1" w:rsidRPr="00FC05F1" w:rsidRDefault="00FC05F1" w:rsidP="001728D7">
      <w:pPr>
        <w:pStyle w:val="ListParagraph"/>
        <w:numPr>
          <w:ilvl w:val="0"/>
          <w:numId w:val="62"/>
        </w:numPr>
      </w:pPr>
      <w:r>
        <w:t xml:space="preserve">Data Cleansing: </w:t>
      </w:r>
      <w:r w:rsidR="001728D7" w:rsidRPr="001728D7">
        <w:t>Apply P&amp;A#10, P&amp;A#14, P&amp;A#15, and P&amp;A#4</w:t>
      </w:r>
    </w:p>
    <w:p w:rsidR="00FC05F1" w:rsidRDefault="00FC05F1" w:rsidP="00E14F79">
      <w:pPr>
        <w:pStyle w:val="Heading2"/>
        <w:numPr>
          <w:ilvl w:val="0"/>
          <w:numId w:val="17"/>
        </w:numPr>
      </w:pPr>
      <w:bookmarkStart w:id="83" w:name="_Toc512591945"/>
      <w:r w:rsidRPr="00FC05F1">
        <w:t>Loan Loss Provision</w:t>
      </w:r>
      <w:r>
        <w:t xml:space="preserve"> (Q.45)</w:t>
      </w:r>
      <w:bookmarkEnd w:id="83"/>
    </w:p>
    <w:p w:rsidR="00FC05F1" w:rsidRDefault="00FC05F1" w:rsidP="00E14F79">
      <w:pPr>
        <w:pStyle w:val="ListParagraph"/>
        <w:numPr>
          <w:ilvl w:val="0"/>
          <w:numId w:val="63"/>
        </w:numPr>
      </w:pPr>
      <w:r>
        <w:t xml:space="preserve">Variable:  </w:t>
      </w:r>
      <w:proofErr w:type="spellStart"/>
      <w:r w:rsidRPr="00FC05F1">
        <w:t>loanLossProvision</w:t>
      </w:r>
      <w:proofErr w:type="spellEnd"/>
    </w:p>
    <w:p w:rsidR="00FC05F1" w:rsidRDefault="00FC05F1" w:rsidP="00E14F79">
      <w:pPr>
        <w:pStyle w:val="ListParagraph"/>
        <w:numPr>
          <w:ilvl w:val="0"/>
          <w:numId w:val="63"/>
        </w:numPr>
      </w:pPr>
      <w:r>
        <w:t>Publication: Yes</w:t>
      </w:r>
    </w:p>
    <w:p w:rsidR="00FC05F1" w:rsidRPr="00FC05F1" w:rsidRDefault="00FC05F1" w:rsidP="001728D7">
      <w:pPr>
        <w:pStyle w:val="ListParagraph"/>
        <w:numPr>
          <w:ilvl w:val="0"/>
          <w:numId w:val="63"/>
        </w:numPr>
      </w:pPr>
      <w:r>
        <w:t>Data</w:t>
      </w:r>
      <w:r w:rsidR="002933AF">
        <w:t xml:space="preserve"> Cleansing: </w:t>
      </w:r>
      <w:r w:rsidR="001728D7" w:rsidRPr="001728D7">
        <w:t>Apply P&amp;A#10, P&amp;A#14, P&amp;A#15, and P&amp;A#4</w:t>
      </w:r>
    </w:p>
    <w:p w:rsidR="00FC05F1" w:rsidRDefault="00FC05F1" w:rsidP="00E14F79">
      <w:pPr>
        <w:pStyle w:val="Heading2"/>
        <w:numPr>
          <w:ilvl w:val="0"/>
          <w:numId w:val="17"/>
        </w:numPr>
      </w:pPr>
      <w:bookmarkStart w:id="84" w:name="_Toc512591946"/>
      <w:r w:rsidRPr="00FC05F1">
        <w:t>Salaries and Benefits for Staff</w:t>
      </w:r>
      <w:r>
        <w:t xml:space="preserve"> (Q.46)</w:t>
      </w:r>
      <w:bookmarkEnd w:id="84"/>
    </w:p>
    <w:p w:rsidR="00FC05F1" w:rsidRDefault="00FC05F1" w:rsidP="00E14F79">
      <w:pPr>
        <w:pStyle w:val="ListParagraph"/>
        <w:numPr>
          <w:ilvl w:val="0"/>
          <w:numId w:val="64"/>
        </w:numPr>
      </w:pPr>
      <w:r>
        <w:t xml:space="preserve">Variable:  </w:t>
      </w:r>
      <w:proofErr w:type="spellStart"/>
      <w:r w:rsidRPr="00FC05F1">
        <w:t>salaryBenefitsStaff</w:t>
      </w:r>
      <w:proofErr w:type="spellEnd"/>
    </w:p>
    <w:p w:rsidR="00FC05F1" w:rsidRDefault="00FC05F1" w:rsidP="00E14F79">
      <w:pPr>
        <w:pStyle w:val="ListParagraph"/>
        <w:numPr>
          <w:ilvl w:val="0"/>
          <w:numId w:val="64"/>
        </w:numPr>
      </w:pPr>
      <w:r>
        <w:lastRenderedPageBreak/>
        <w:t>Publication: Yes</w:t>
      </w:r>
    </w:p>
    <w:p w:rsidR="00FC05F1" w:rsidRPr="00FC05F1" w:rsidRDefault="00FC05F1" w:rsidP="001728D7">
      <w:pPr>
        <w:pStyle w:val="ListParagraph"/>
        <w:numPr>
          <w:ilvl w:val="0"/>
          <w:numId w:val="64"/>
        </w:numPr>
      </w:pPr>
      <w:r>
        <w:t>Data</w:t>
      </w:r>
      <w:r w:rsidR="002933AF">
        <w:t xml:space="preserve"> Cleansing: </w:t>
      </w:r>
      <w:r w:rsidR="001728D7" w:rsidRPr="001728D7">
        <w:t>Apply P&amp;A#10, P&amp;A#14, P&amp;A#15, and P&amp;A#4</w:t>
      </w:r>
    </w:p>
    <w:p w:rsidR="00FC05F1" w:rsidRDefault="00FC05F1" w:rsidP="00E14F79">
      <w:pPr>
        <w:pStyle w:val="Heading2"/>
        <w:numPr>
          <w:ilvl w:val="0"/>
          <w:numId w:val="17"/>
        </w:numPr>
      </w:pPr>
      <w:bookmarkStart w:id="85" w:name="_Toc512591947"/>
      <w:r w:rsidRPr="00FC05F1">
        <w:t>Professional Fees</w:t>
      </w:r>
      <w:r>
        <w:t xml:space="preserve"> (Q.47)</w:t>
      </w:r>
      <w:bookmarkEnd w:id="85"/>
    </w:p>
    <w:p w:rsidR="00FC05F1" w:rsidRDefault="00FC05F1" w:rsidP="00E14F79">
      <w:pPr>
        <w:pStyle w:val="ListParagraph"/>
        <w:numPr>
          <w:ilvl w:val="0"/>
          <w:numId w:val="65"/>
        </w:numPr>
      </w:pPr>
      <w:r>
        <w:t xml:space="preserve">Variable:  </w:t>
      </w:r>
      <w:proofErr w:type="spellStart"/>
      <w:r w:rsidRPr="00FC05F1">
        <w:t>professionalFees</w:t>
      </w:r>
      <w:proofErr w:type="spellEnd"/>
    </w:p>
    <w:p w:rsidR="00FC05F1" w:rsidRDefault="00FC05F1" w:rsidP="00E14F79">
      <w:pPr>
        <w:pStyle w:val="ListParagraph"/>
        <w:numPr>
          <w:ilvl w:val="0"/>
          <w:numId w:val="65"/>
        </w:numPr>
      </w:pPr>
      <w:r>
        <w:t>Publication: Yes</w:t>
      </w:r>
    </w:p>
    <w:p w:rsidR="00FC05F1" w:rsidRPr="00FC05F1" w:rsidRDefault="00FC05F1" w:rsidP="001728D7">
      <w:pPr>
        <w:pStyle w:val="ListParagraph"/>
        <w:numPr>
          <w:ilvl w:val="0"/>
          <w:numId w:val="65"/>
        </w:numPr>
      </w:pPr>
      <w:r>
        <w:t>Data</w:t>
      </w:r>
      <w:r w:rsidR="002933AF">
        <w:t xml:space="preserve"> Cleansing: </w:t>
      </w:r>
      <w:r w:rsidR="001728D7" w:rsidRPr="001728D7">
        <w:t>Apply P&amp;A#10, P&amp;A#14, P&amp;A#15, and P&amp;A#4</w:t>
      </w:r>
    </w:p>
    <w:p w:rsidR="00FC05F1" w:rsidRDefault="00FC05F1" w:rsidP="00E14F79">
      <w:pPr>
        <w:pStyle w:val="Heading2"/>
        <w:numPr>
          <w:ilvl w:val="0"/>
          <w:numId w:val="17"/>
        </w:numPr>
      </w:pPr>
      <w:bookmarkStart w:id="86" w:name="_Toc512591948"/>
      <w:r w:rsidRPr="00FC05F1">
        <w:t>Other Operating Expenses</w:t>
      </w:r>
      <w:r>
        <w:t xml:space="preserve"> (Q.48)</w:t>
      </w:r>
      <w:bookmarkEnd w:id="86"/>
    </w:p>
    <w:p w:rsidR="00FC05F1" w:rsidRDefault="00FC05F1" w:rsidP="00E14F79">
      <w:pPr>
        <w:pStyle w:val="ListParagraph"/>
        <w:numPr>
          <w:ilvl w:val="0"/>
          <w:numId w:val="66"/>
        </w:numPr>
      </w:pPr>
      <w:r>
        <w:t xml:space="preserve">Variable:  </w:t>
      </w:r>
      <w:proofErr w:type="spellStart"/>
      <w:r w:rsidRPr="00FC05F1">
        <w:t>otherOpExpenses</w:t>
      </w:r>
      <w:proofErr w:type="spellEnd"/>
    </w:p>
    <w:p w:rsidR="00FC05F1" w:rsidRDefault="00FC05F1" w:rsidP="00E14F79">
      <w:pPr>
        <w:pStyle w:val="ListParagraph"/>
        <w:numPr>
          <w:ilvl w:val="0"/>
          <w:numId w:val="66"/>
        </w:numPr>
      </w:pPr>
      <w:r>
        <w:t>Publication: Yes</w:t>
      </w:r>
    </w:p>
    <w:p w:rsidR="00FC05F1" w:rsidRDefault="00FC05F1" w:rsidP="001728D7">
      <w:pPr>
        <w:pStyle w:val="ListParagraph"/>
        <w:numPr>
          <w:ilvl w:val="0"/>
          <w:numId w:val="66"/>
        </w:numPr>
      </w:pPr>
      <w:r>
        <w:t>Data</w:t>
      </w:r>
      <w:r w:rsidR="00FA0E6E">
        <w:t xml:space="preserve"> Cleansing: </w:t>
      </w:r>
      <w:r w:rsidR="001728D7" w:rsidRPr="001728D7">
        <w:t>Apply P&amp;A#10, P&amp;A#14, P&amp;A#15, and P&amp;A#4</w:t>
      </w:r>
    </w:p>
    <w:p w:rsidR="00B71EAE" w:rsidRDefault="00B71EAE" w:rsidP="00B71EAE">
      <w:pPr>
        <w:pStyle w:val="Heading2"/>
        <w:numPr>
          <w:ilvl w:val="0"/>
          <w:numId w:val="17"/>
        </w:numPr>
      </w:pPr>
      <w:bookmarkStart w:id="87" w:name="_Toc512591949"/>
      <w:r>
        <w:t xml:space="preserve">Description of </w:t>
      </w:r>
      <w:r w:rsidRPr="00FC05F1">
        <w:t>Other Operating Expenses</w:t>
      </w:r>
      <w:r>
        <w:t xml:space="preserve"> (Q.48b)</w:t>
      </w:r>
      <w:bookmarkEnd w:id="87"/>
    </w:p>
    <w:p w:rsidR="00B71EAE" w:rsidRDefault="00B71EAE" w:rsidP="00B71EAE">
      <w:pPr>
        <w:pStyle w:val="ListParagraph"/>
        <w:numPr>
          <w:ilvl w:val="0"/>
          <w:numId w:val="66"/>
        </w:numPr>
      </w:pPr>
      <w:r>
        <w:t xml:space="preserve">Variable:  </w:t>
      </w:r>
      <w:r w:rsidR="00FA470C">
        <w:t>None</w:t>
      </w:r>
    </w:p>
    <w:p w:rsidR="00B71EAE" w:rsidRDefault="00FA470C" w:rsidP="00B71EAE">
      <w:pPr>
        <w:pStyle w:val="ListParagraph"/>
        <w:numPr>
          <w:ilvl w:val="0"/>
          <w:numId w:val="66"/>
        </w:numPr>
      </w:pPr>
      <w:r>
        <w:t>Publication: N/A</w:t>
      </w:r>
    </w:p>
    <w:p w:rsidR="00B71EAE" w:rsidRPr="00FC05F1" w:rsidRDefault="00B71EAE" w:rsidP="00B71EAE">
      <w:pPr>
        <w:pStyle w:val="ListParagraph"/>
        <w:numPr>
          <w:ilvl w:val="0"/>
          <w:numId w:val="66"/>
        </w:numPr>
      </w:pPr>
      <w:r>
        <w:t xml:space="preserve">Data Cleansing: </w:t>
      </w:r>
      <w:r w:rsidR="00FA470C">
        <w:t>N/A</w:t>
      </w:r>
    </w:p>
    <w:p w:rsidR="00FC05F1" w:rsidRDefault="00FC05F1" w:rsidP="00E14F79">
      <w:pPr>
        <w:pStyle w:val="Heading2"/>
        <w:numPr>
          <w:ilvl w:val="0"/>
          <w:numId w:val="17"/>
        </w:numPr>
      </w:pPr>
      <w:bookmarkStart w:id="88" w:name="_Toc512591950"/>
      <w:r w:rsidRPr="00FC05F1">
        <w:t>Total Pre-Tax Operating Expenses</w:t>
      </w:r>
      <w:r>
        <w:t xml:space="preserve"> (Q.49)</w:t>
      </w:r>
      <w:bookmarkEnd w:id="88"/>
    </w:p>
    <w:p w:rsidR="00FC05F1" w:rsidRDefault="00FC05F1" w:rsidP="00E14F79">
      <w:pPr>
        <w:pStyle w:val="ListParagraph"/>
        <w:numPr>
          <w:ilvl w:val="0"/>
          <w:numId w:val="67"/>
        </w:numPr>
      </w:pPr>
      <w:r>
        <w:t xml:space="preserve">Variable:  </w:t>
      </w:r>
      <w:proofErr w:type="spellStart"/>
      <w:r w:rsidRPr="00FC05F1">
        <w:t>preTaxOpExpenses</w:t>
      </w:r>
      <w:proofErr w:type="spellEnd"/>
    </w:p>
    <w:p w:rsidR="00FC05F1" w:rsidRDefault="00225E97" w:rsidP="00E14F79">
      <w:pPr>
        <w:pStyle w:val="ListParagraph"/>
        <w:numPr>
          <w:ilvl w:val="0"/>
          <w:numId w:val="67"/>
        </w:numPr>
      </w:pPr>
      <w:r>
        <w:t>Publication: No</w:t>
      </w:r>
    </w:p>
    <w:p w:rsidR="00FC05F1" w:rsidRPr="00FC05F1" w:rsidRDefault="00FC05F1" w:rsidP="00FA0E6E">
      <w:pPr>
        <w:pStyle w:val="ListParagraph"/>
        <w:numPr>
          <w:ilvl w:val="0"/>
          <w:numId w:val="67"/>
        </w:numPr>
      </w:pPr>
      <w:r>
        <w:t xml:space="preserve">Data Cleansing: </w:t>
      </w:r>
      <w:r w:rsidR="000E6B73">
        <w:t>Adding up Q.44 to Q.48</w:t>
      </w:r>
      <w:r w:rsidR="000E6B73" w:rsidRPr="000E6B73">
        <w:t xml:space="preserve">.  Apply </w:t>
      </w:r>
      <w:r w:rsidR="00FA0E6E">
        <w:t xml:space="preserve">P&amp;A#10, </w:t>
      </w:r>
      <w:r w:rsidR="000E6B73" w:rsidRPr="000E6B73">
        <w:t>P&amp;A#11</w:t>
      </w:r>
      <w:r w:rsidR="00FA0E6E">
        <w:t>,</w:t>
      </w:r>
      <w:r w:rsidR="000E6B73" w:rsidRPr="000E6B73">
        <w:t xml:space="preserve"> </w:t>
      </w:r>
      <w:r w:rsidR="00FA0E6E">
        <w:t>and P&amp;A#2</w:t>
      </w:r>
    </w:p>
    <w:p w:rsidR="00FC05F1" w:rsidRDefault="00FC05F1" w:rsidP="00E14F79">
      <w:pPr>
        <w:pStyle w:val="Heading2"/>
        <w:numPr>
          <w:ilvl w:val="0"/>
          <w:numId w:val="17"/>
        </w:numPr>
      </w:pPr>
      <w:bookmarkStart w:id="89" w:name="_Toc512591951"/>
      <w:r w:rsidRPr="00FC05F1">
        <w:t>Total Non-Operating Expenses</w:t>
      </w:r>
      <w:r>
        <w:t xml:space="preserve"> (Q.50)</w:t>
      </w:r>
      <w:bookmarkEnd w:id="89"/>
    </w:p>
    <w:p w:rsidR="00FC05F1" w:rsidRDefault="00FC05F1" w:rsidP="00E14F79">
      <w:pPr>
        <w:pStyle w:val="ListParagraph"/>
        <w:numPr>
          <w:ilvl w:val="0"/>
          <w:numId w:val="68"/>
        </w:numPr>
      </w:pPr>
      <w:r>
        <w:t xml:space="preserve">Variable:  </w:t>
      </w:r>
      <w:proofErr w:type="spellStart"/>
      <w:r w:rsidRPr="00FC05F1">
        <w:t>nonopExpense</w:t>
      </w:r>
      <w:proofErr w:type="spellEnd"/>
    </w:p>
    <w:p w:rsidR="00FC05F1" w:rsidRDefault="00FC05F1" w:rsidP="00E14F79">
      <w:pPr>
        <w:pStyle w:val="ListParagraph"/>
        <w:numPr>
          <w:ilvl w:val="0"/>
          <w:numId w:val="68"/>
        </w:numPr>
      </w:pPr>
      <w:r>
        <w:t>Publication: Yes</w:t>
      </w:r>
    </w:p>
    <w:p w:rsidR="00FC05F1" w:rsidRPr="00FC05F1" w:rsidRDefault="00FC05F1" w:rsidP="002E4458">
      <w:pPr>
        <w:pStyle w:val="ListParagraph"/>
        <w:numPr>
          <w:ilvl w:val="0"/>
          <w:numId w:val="68"/>
        </w:numPr>
      </w:pPr>
      <w:r>
        <w:t xml:space="preserve">Data Cleansing: </w:t>
      </w:r>
      <w:r w:rsidR="002E4458" w:rsidRPr="002E4458">
        <w:t>Apply P&amp;A#10, P&amp;A#14, P&amp;A#15, and P&amp;A#4</w:t>
      </w:r>
    </w:p>
    <w:p w:rsidR="00FC05F1" w:rsidRDefault="00FC05F1" w:rsidP="00E14F79">
      <w:pPr>
        <w:pStyle w:val="Heading2"/>
        <w:numPr>
          <w:ilvl w:val="0"/>
          <w:numId w:val="17"/>
        </w:numPr>
      </w:pPr>
      <w:bookmarkStart w:id="90" w:name="_Toc512591952"/>
      <w:r w:rsidRPr="00FC05F1">
        <w:t>Total Expenses</w:t>
      </w:r>
      <w:r w:rsidR="00E47F5B">
        <w:t xml:space="preserve"> (Q.51)</w:t>
      </w:r>
      <w:bookmarkEnd w:id="90"/>
    </w:p>
    <w:p w:rsidR="00E47F5B" w:rsidRDefault="00E47F5B" w:rsidP="00E14F79">
      <w:pPr>
        <w:pStyle w:val="ListParagraph"/>
        <w:numPr>
          <w:ilvl w:val="0"/>
          <w:numId w:val="69"/>
        </w:numPr>
      </w:pPr>
      <w:r>
        <w:t xml:space="preserve">Variable:  </w:t>
      </w:r>
      <w:proofErr w:type="spellStart"/>
      <w:r w:rsidRPr="00E47F5B">
        <w:t>totalExpenses</w:t>
      </w:r>
      <w:proofErr w:type="spellEnd"/>
    </w:p>
    <w:p w:rsidR="00E47F5B" w:rsidRDefault="00A436D4" w:rsidP="00E14F79">
      <w:pPr>
        <w:pStyle w:val="ListParagraph"/>
        <w:numPr>
          <w:ilvl w:val="0"/>
          <w:numId w:val="69"/>
        </w:numPr>
      </w:pPr>
      <w:r>
        <w:t>Publication: No</w:t>
      </w:r>
    </w:p>
    <w:p w:rsidR="00E47F5B" w:rsidRPr="00E47F5B" w:rsidRDefault="00FA0E6E" w:rsidP="00E14F79">
      <w:pPr>
        <w:pStyle w:val="ListParagraph"/>
        <w:numPr>
          <w:ilvl w:val="0"/>
          <w:numId w:val="69"/>
        </w:numPr>
      </w:pPr>
      <w:r>
        <w:t xml:space="preserve">Data Cleansing: </w:t>
      </w:r>
      <w:r w:rsidRPr="00147B70">
        <w:t>Adding up Q.49 and Q.50</w:t>
      </w:r>
    </w:p>
    <w:p w:rsidR="00E47F5B" w:rsidRDefault="00E47F5B" w:rsidP="00E14F79">
      <w:pPr>
        <w:pStyle w:val="Heading2"/>
        <w:numPr>
          <w:ilvl w:val="0"/>
          <w:numId w:val="17"/>
        </w:numPr>
      </w:pPr>
      <w:bookmarkStart w:id="91" w:name="_Toc512591953"/>
      <w:r w:rsidRPr="00E47F5B">
        <w:t>Dividends Paid Out (For-Profit CDFIs and Credit Unions only)</w:t>
      </w:r>
      <w:r>
        <w:t xml:space="preserve"> (Q.52)</w:t>
      </w:r>
      <w:bookmarkEnd w:id="91"/>
    </w:p>
    <w:p w:rsidR="00E47F5B" w:rsidRDefault="00E47F5B" w:rsidP="00E14F79">
      <w:pPr>
        <w:pStyle w:val="ListParagraph"/>
        <w:numPr>
          <w:ilvl w:val="0"/>
          <w:numId w:val="70"/>
        </w:numPr>
      </w:pPr>
      <w:r>
        <w:t xml:space="preserve">Variable:  </w:t>
      </w:r>
      <w:proofErr w:type="spellStart"/>
      <w:r w:rsidRPr="00E47F5B">
        <w:t>dividendsPaidOut</w:t>
      </w:r>
      <w:proofErr w:type="spellEnd"/>
    </w:p>
    <w:p w:rsidR="00E47F5B" w:rsidRDefault="0035704F" w:rsidP="00E14F79">
      <w:pPr>
        <w:pStyle w:val="ListParagraph"/>
        <w:numPr>
          <w:ilvl w:val="0"/>
          <w:numId w:val="70"/>
        </w:numPr>
      </w:pPr>
      <w:r>
        <w:t>Publication: Yes</w:t>
      </w:r>
    </w:p>
    <w:p w:rsidR="00E47F5B" w:rsidRPr="00E47F5B" w:rsidRDefault="00E47F5B" w:rsidP="002E4458">
      <w:pPr>
        <w:pStyle w:val="ListParagraph"/>
        <w:numPr>
          <w:ilvl w:val="0"/>
          <w:numId w:val="70"/>
        </w:numPr>
      </w:pPr>
      <w:r>
        <w:t xml:space="preserve">Data Cleansing: </w:t>
      </w:r>
      <w:r w:rsidR="002E4458" w:rsidRPr="002E4458">
        <w:t>Apply P&amp;A#10, P&amp;A#14, P&amp;A#15, and P&amp;A#4</w:t>
      </w:r>
    </w:p>
    <w:p w:rsidR="00E47F5B" w:rsidRDefault="00E47F5B" w:rsidP="00E14F79">
      <w:pPr>
        <w:pStyle w:val="Heading2"/>
        <w:numPr>
          <w:ilvl w:val="0"/>
          <w:numId w:val="17"/>
        </w:numPr>
      </w:pPr>
      <w:bookmarkStart w:id="92" w:name="_Toc512591954"/>
      <w:r w:rsidRPr="00E47F5B">
        <w:t>Estimated Value of Additional Expenses</w:t>
      </w:r>
      <w:r>
        <w:t xml:space="preserve"> (Q.53)</w:t>
      </w:r>
      <w:bookmarkEnd w:id="92"/>
    </w:p>
    <w:p w:rsidR="00E47F5B" w:rsidRDefault="00E47F5B" w:rsidP="00E14F79">
      <w:pPr>
        <w:pStyle w:val="ListParagraph"/>
        <w:numPr>
          <w:ilvl w:val="0"/>
          <w:numId w:val="71"/>
        </w:numPr>
      </w:pPr>
      <w:r>
        <w:t xml:space="preserve">Variable:  </w:t>
      </w:r>
      <w:proofErr w:type="spellStart"/>
      <w:r w:rsidRPr="00E47F5B">
        <w:t>estAdditionalExpense</w:t>
      </w:r>
      <w:proofErr w:type="spellEnd"/>
    </w:p>
    <w:p w:rsidR="00E47F5B" w:rsidRDefault="00A13EE6" w:rsidP="00E14F79">
      <w:pPr>
        <w:pStyle w:val="ListParagraph"/>
        <w:numPr>
          <w:ilvl w:val="0"/>
          <w:numId w:val="71"/>
        </w:numPr>
      </w:pPr>
      <w:r>
        <w:t>Publication: Yes</w:t>
      </w:r>
    </w:p>
    <w:p w:rsidR="00E47F5B" w:rsidRPr="00E47F5B" w:rsidRDefault="00E47F5B" w:rsidP="002E4458">
      <w:pPr>
        <w:pStyle w:val="ListParagraph"/>
        <w:numPr>
          <w:ilvl w:val="0"/>
          <w:numId w:val="71"/>
        </w:numPr>
      </w:pPr>
      <w:r>
        <w:lastRenderedPageBreak/>
        <w:t xml:space="preserve">Data Cleansing: </w:t>
      </w:r>
      <w:r w:rsidR="002E4458" w:rsidRPr="002E4458">
        <w:t>Apply P&amp;A#10, P&amp;A#14, P&amp;A#15, and P&amp;A#4</w:t>
      </w:r>
    </w:p>
    <w:p w:rsidR="00E47F5B" w:rsidRDefault="00E47F5B" w:rsidP="00E14F79">
      <w:pPr>
        <w:pStyle w:val="Heading2"/>
        <w:numPr>
          <w:ilvl w:val="0"/>
          <w:numId w:val="17"/>
        </w:numPr>
      </w:pPr>
      <w:bookmarkStart w:id="93" w:name="_Toc512591955"/>
      <w:r w:rsidRPr="00E47F5B">
        <w:t>Total Revenue in the Fiscal Year Prior to the Current Reporting Period</w:t>
      </w:r>
      <w:r>
        <w:t xml:space="preserve"> (Q.54)</w:t>
      </w:r>
      <w:bookmarkEnd w:id="93"/>
    </w:p>
    <w:p w:rsidR="00E47F5B" w:rsidRDefault="00E47F5B" w:rsidP="00E14F79">
      <w:pPr>
        <w:pStyle w:val="ListParagraph"/>
        <w:numPr>
          <w:ilvl w:val="0"/>
          <w:numId w:val="72"/>
        </w:numPr>
      </w:pPr>
      <w:r>
        <w:t xml:space="preserve">Variable:  </w:t>
      </w:r>
      <w:proofErr w:type="spellStart"/>
      <w:r w:rsidRPr="00E47F5B">
        <w:t>priorYearRevs</w:t>
      </w:r>
      <w:proofErr w:type="spellEnd"/>
    </w:p>
    <w:p w:rsidR="00E47F5B" w:rsidRDefault="00E47F5B" w:rsidP="00E14F79">
      <w:pPr>
        <w:pStyle w:val="ListParagraph"/>
        <w:numPr>
          <w:ilvl w:val="0"/>
          <w:numId w:val="72"/>
        </w:numPr>
      </w:pPr>
      <w:r>
        <w:t>Publica</w:t>
      </w:r>
      <w:r w:rsidR="00A13EE6">
        <w:t>tion: Yes</w:t>
      </w:r>
    </w:p>
    <w:p w:rsidR="00E47F5B" w:rsidRPr="00E47F5B" w:rsidRDefault="00E47F5B" w:rsidP="008272EA">
      <w:pPr>
        <w:pStyle w:val="ListParagraph"/>
        <w:numPr>
          <w:ilvl w:val="0"/>
          <w:numId w:val="72"/>
        </w:numPr>
      </w:pPr>
      <w:r>
        <w:t xml:space="preserve">Data Cleansing: </w:t>
      </w:r>
      <w:r w:rsidR="008272EA" w:rsidRPr="008272EA">
        <w:t>Apply P&amp;A#10, P&amp;A#11, and P&amp;A#2</w:t>
      </w:r>
    </w:p>
    <w:p w:rsidR="00E47F5B" w:rsidRDefault="00E47F5B" w:rsidP="00E14F79">
      <w:pPr>
        <w:pStyle w:val="Heading2"/>
        <w:numPr>
          <w:ilvl w:val="0"/>
          <w:numId w:val="17"/>
        </w:numPr>
      </w:pPr>
      <w:bookmarkStart w:id="94" w:name="_Toc512591956"/>
      <w:r w:rsidRPr="00E47F5B">
        <w:t>Total Revenue in the Fiscal Year Two Years Prior to the Current Reporting Period</w:t>
      </w:r>
      <w:r>
        <w:t xml:space="preserve"> (Q.55)</w:t>
      </w:r>
      <w:bookmarkEnd w:id="94"/>
    </w:p>
    <w:p w:rsidR="00E47F5B" w:rsidRDefault="00E47F5B" w:rsidP="00E14F79">
      <w:pPr>
        <w:pStyle w:val="ListParagraph"/>
        <w:numPr>
          <w:ilvl w:val="0"/>
          <w:numId w:val="73"/>
        </w:numPr>
      </w:pPr>
      <w:r>
        <w:t xml:space="preserve">Variable:  </w:t>
      </w:r>
      <w:r w:rsidRPr="00E47F5B">
        <w:t>priorYearMinus1Revs</w:t>
      </w:r>
    </w:p>
    <w:p w:rsidR="00E47F5B" w:rsidRDefault="00A13EE6" w:rsidP="00E14F79">
      <w:pPr>
        <w:pStyle w:val="ListParagraph"/>
        <w:numPr>
          <w:ilvl w:val="0"/>
          <w:numId w:val="73"/>
        </w:numPr>
      </w:pPr>
      <w:r>
        <w:t>Publication: Yes</w:t>
      </w:r>
    </w:p>
    <w:p w:rsidR="00E47F5B" w:rsidRPr="00E47F5B" w:rsidRDefault="00E47F5B" w:rsidP="008272EA">
      <w:pPr>
        <w:pStyle w:val="ListParagraph"/>
        <w:numPr>
          <w:ilvl w:val="0"/>
          <w:numId w:val="73"/>
        </w:numPr>
      </w:pPr>
      <w:r>
        <w:t xml:space="preserve">Data Cleansing: </w:t>
      </w:r>
      <w:r w:rsidR="008272EA" w:rsidRPr="008272EA">
        <w:t>Apply P&amp;A#10, P&amp;A#11, and P&amp;A#2</w:t>
      </w:r>
    </w:p>
    <w:p w:rsidR="00E47F5B" w:rsidRDefault="00E47F5B" w:rsidP="00E14F79">
      <w:pPr>
        <w:pStyle w:val="Heading2"/>
        <w:numPr>
          <w:ilvl w:val="0"/>
          <w:numId w:val="17"/>
        </w:numPr>
      </w:pPr>
      <w:bookmarkStart w:id="95" w:name="_Toc512591957"/>
      <w:r w:rsidRPr="00E47F5B">
        <w:t>Total Expenses in the Fiscal Year Prior to the Current Reporting Period</w:t>
      </w:r>
      <w:r>
        <w:t xml:space="preserve"> (Q.56)</w:t>
      </w:r>
      <w:bookmarkEnd w:id="95"/>
    </w:p>
    <w:p w:rsidR="00E47F5B" w:rsidRDefault="00E47F5B" w:rsidP="00E14F79">
      <w:pPr>
        <w:pStyle w:val="ListParagraph"/>
        <w:numPr>
          <w:ilvl w:val="0"/>
          <w:numId w:val="74"/>
        </w:numPr>
      </w:pPr>
      <w:r>
        <w:t xml:space="preserve">Variable:  </w:t>
      </w:r>
      <w:proofErr w:type="spellStart"/>
      <w:r w:rsidRPr="00E47F5B">
        <w:t>priorYearExps</w:t>
      </w:r>
      <w:proofErr w:type="spellEnd"/>
    </w:p>
    <w:p w:rsidR="00E47F5B" w:rsidRDefault="00286D34" w:rsidP="00E14F79">
      <w:pPr>
        <w:pStyle w:val="ListParagraph"/>
        <w:numPr>
          <w:ilvl w:val="0"/>
          <w:numId w:val="74"/>
        </w:numPr>
      </w:pPr>
      <w:r>
        <w:t>Publication: Yes</w:t>
      </w:r>
    </w:p>
    <w:p w:rsidR="00E47F5B" w:rsidRPr="00E47F5B" w:rsidRDefault="00E47F5B" w:rsidP="008272EA">
      <w:pPr>
        <w:pStyle w:val="ListParagraph"/>
        <w:numPr>
          <w:ilvl w:val="0"/>
          <w:numId w:val="74"/>
        </w:numPr>
      </w:pPr>
      <w:r>
        <w:t xml:space="preserve">Data Cleansing: </w:t>
      </w:r>
      <w:r w:rsidR="008272EA" w:rsidRPr="008272EA">
        <w:t>Apply P&amp;A#10, P&amp;A#11, and P&amp;A#2</w:t>
      </w:r>
    </w:p>
    <w:p w:rsidR="00E47F5B" w:rsidRDefault="00E47F5B" w:rsidP="00E14F79">
      <w:pPr>
        <w:pStyle w:val="Heading2"/>
        <w:numPr>
          <w:ilvl w:val="0"/>
          <w:numId w:val="17"/>
        </w:numPr>
      </w:pPr>
      <w:bookmarkStart w:id="96" w:name="_Toc512591958"/>
      <w:r w:rsidRPr="00E47F5B">
        <w:t>Total Expenses in the Fiscal Year Two Years Prior to the Current Reporting Period</w:t>
      </w:r>
      <w:r>
        <w:t xml:space="preserve"> (Q.57)</w:t>
      </w:r>
      <w:bookmarkEnd w:id="96"/>
    </w:p>
    <w:p w:rsidR="00E47F5B" w:rsidRDefault="00E47F5B" w:rsidP="00E14F79">
      <w:pPr>
        <w:pStyle w:val="ListParagraph"/>
        <w:numPr>
          <w:ilvl w:val="0"/>
          <w:numId w:val="75"/>
        </w:numPr>
      </w:pPr>
      <w:r>
        <w:t xml:space="preserve">Variable:  </w:t>
      </w:r>
      <w:r w:rsidRPr="00E47F5B">
        <w:t>priorYearMinus1Exps</w:t>
      </w:r>
    </w:p>
    <w:p w:rsidR="00E47F5B" w:rsidRDefault="00286D34" w:rsidP="00E14F79">
      <w:pPr>
        <w:pStyle w:val="ListParagraph"/>
        <w:numPr>
          <w:ilvl w:val="0"/>
          <w:numId w:val="75"/>
        </w:numPr>
      </w:pPr>
      <w:r>
        <w:t>Publication: Yes</w:t>
      </w:r>
    </w:p>
    <w:p w:rsidR="00E47F5B" w:rsidRPr="00E47F5B" w:rsidRDefault="00E47F5B" w:rsidP="008272EA">
      <w:pPr>
        <w:pStyle w:val="ListParagraph"/>
        <w:numPr>
          <w:ilvl w:val="0"/>
          <w:numId w:val="75"/>
        </w:numPr>
      </w:pPr>
      <w:r>
        <w:t xml:space="preserve">Data Cleansing: </w:t>
      </w:r>
      <w:r w:rsidR="008272EA" w:rsidRPr="008272EA">
        <w:t>Apply P&amp;A#10, P&amp;A#11, and P&amp;A#2</w:t>
      </w:r>
    </w:p>
    <w:p w:rsidR="00E14F79" w:rsidRDefault="00E14F79" w:rsidP="00E14F79">
      <w:pPr>
        <w:pStyle w:val="Heading2"/>
        <w:numPr>
          <w:ilvl w:val="0"/>
          <w:numId w:val="17"/>
        </w:numPr>
      </w:pPr>
      <w:bookmarkStart w:id="97" w:name="_Toc512591959"/>
      <w:r w:rsidRPr="00E14F79">
        <w:t>Will the Organization Submit a Transaction-Level Report for the Current Reporting Period?</w:t>
      </w:r>
      <w:r>
        <w:t xml:space="preserve"> (Q.58)</w:t>
      </w:r>
      <w:bookmarkEnd w:id="97"/>
    </w:p>
    <w:p w:rsidR="00E14F79" w:rsidRDefault="00E14F79" w:rsidP="00E14F79">
      <w:pPr>
        <w:pStyle w:val="ListParagraph"/>
        <w:numPr>
          <w:ilvl w:val="0"/>
          <w:numId w:val="76"/>
        </w:numPr>
      </w:pPr>
      <w:r>
        <w:t xml:space="preserve">Variable:  </w:t>
      </w:r>
      <w:proofErr w:type="spellStart"/>
      <w:r w:rsidRPr="00E14F79">
        <w:t>portfolioTldData</w:t>
      </w:r>
      <w:proofErr w:type="spellEnd"/>
    </w:p>
    <w:p w:rsidR="00E14F79" w:rsidRDefault="00E14F79" w:rsidP="00E14F79">
      <w:pPr>
        <w:pStyle w:val="ListParagraph"/>
        <w:numPr>
          <w:ilvl w:val="0"/>
          <w:numId w:val="76"/>
        </w:numPr>
      </w:pPr>
      <w:r>
        <w:t>Publication: No</w:t>
      </w:r>
    </w:p>
    <w:p w:rsidR="00E14F79" w:rsidRPr="00E14F79" w:rsidRDefault="00E14F79" w:rsidP="00E14F79">
      <w:pPr>
        <w:pStyle w:val="ListParagraph"/>
        <w:numPr>
          <w:ilvl w:val="0"/>
          <w:numId w:val="76"/>
        </w:numPr>
      </w:pPr>
      <w:r>
        <w:t>Data Cleansing: No</w:t>
      </w:r>
    </w:p>
    <w:p w:rsidR="00E14F79" w:rsidRDefault="00E14F79" w:rsidP="00E14F79">
      <w:pPr>
        <w:pStyle w:val="Heading2"/>
        <w:numPr>
          <w:ilvl w:val="0"/>
          <w:numId w:val="17"/>
        </w:numPr>
      </w:pPr>
      <w:bookmarkStart w:id="98" w:name="_Toc512591960"/>
      <w:r w:rsidRPr="00E14F79">
        <w:t>Loans/Investments Originated Table</w:t>
      </w:r>
      <w:r>
        <w:t xml:space="preserve"> (Q.59)</w:t>
      </w:r>
      <w:bookmarkEnd w:id="98"/>
    </w:p>
    <w:p w:rsidR="00E14F79" w:rsidRDefault="003303F6" w:rsidP="00E14F79">
      <w:pPr>
        <w:pStyle w:val="ListParagraph"/>
        <w:numPr>
          <w:ilvl w:val="0"/>
          <w:numId w:val="77"/>
        </w:numPr>
      </w:pPr>
      <w:r>
        <w:t xml:space="preserve">Variable:  </w:t>
      </w:r>
      <w:proofErr w:type="spellStart"/>
      <w:r w:rsidRPr="00264DD7">
        <w:t>BUSFIXED</w:t>
      </w:r>
      <w:r>
        <w:t>_orig</w:t>
      </w:r>
      <w:proofErr w:type="spellEnd"/>
      <w:r>
        <w:t>,</w:t>
      </w:r>
      <w:r w:rsidRPr="00264DD7">
        <w:t xml:space="preserve"> </w:t>
      </w:r>
      <w:proofErr w:type="spellStart"/>
      <w:r w:rsidRPr="00264DD7">
        <w:t>BUSINESS</w:t>
      </w:r>
      <w:r>
        <w:t>_orig</w:t>
      </w:r>
      <w:proofErr w:type="spellEnd"/>
      <w:r>
        <w:t>,</w:t>
      </w:r>
      <w:r w:rsidRPr="00264DD7">
        <w:t xml:space="preserve"> </w:t>
      </w:r>
      <w:proofErr w:type="spellStart"/>
      <w:r w:rsidRPr="00264DD7">
        <w:t>BUSWORKCAP</w:t>
      </w:r>
      <w:r>
        <w:t>_orig</w:t>
      </w:r>
      <w:proofErr w:type="spellEnd"/>
      <w:r>
        <w:t>,</w:t>
      </w:r>
      <w:r w:rsidRPr="00264DD7">
        <w:t xml:space="preserve"> </w:t>
      </w:r>
      <w:proofErr w:type="spellStart"/>
      <w:r w:rsidRPr="00264DD7">
        <w:t>CONSUMER</w:t>
      </w:r>
      <w:r>
        <w:t>_orig</w:t>
      </w:r>
      <w:proofErr w:type="spellEnd"/>
      <w:r>
        <w:t>,</w:t>
      </w:r>
      <w:r w:rsidRPr="00264DD7">
        <w:t xml:space="preserve"> </w:t>
      </w:r>
      <w:proofErr w:type="spellStart"/>
      <w:r w:rsidRPr="00264DD7">
        <w:t>HOMEIMP</w:t>
      </w:r>
      <w:r>
        <w:t>_orig</w:t>
      </w:r>
      <w:proofErr w:type="spellEnd"/>
      <w:r>
        <w:t>,</w:t>
      </w:r>
      <w:r w:rsidRPr="00264DD7">
        <w:t xml:space="preserve"> </w:t>
      </w:r>
      <w:proofErr w:type="spellStart"/>
      <w:r w:rsidRPr="00264DD7">
        <w:t>HOMEPURCH</w:t>
      </w:r>
      <w:r>
        <w:t>_orig</w:t>
      </w:r>
      <w:proofErr w:type="spellEnd"/>
      <w:r>
        <w:t>,</w:t>
      </w:r>
      <w:r w:rsidRPr="00264DD7">
        <w:t xml:space="preserve"> </w:t>
      </w:r>
      <w:proofErr w:type="spellStart"/>
      <w:r w:rsidRPr="00264DD7">
        <w:t>MICRO</w:t>
      </w:r>
      <w:r>
        <w:t>_orig</w:t>
      </w:r>
      <w:proofErr w:type="spellEnd"/>
      <w:r>
        <w:t>,</w:t>
      </w:r>
      <w:r w:rsidRPr="00264DD7">
        <w:t xml:space="preserve"> </w:t>
      </w:r>
      <w:proofErr w:type="spellStart"/>
      <w:r w:rsidRPr="00264DD7">
        <w:t>OTHER</w:t>
      </w:r>
      <w:r>
        <w:t>_orig</w:t>
      </w:r>
      <w:proofErr w:type="spellEnd"/>
      <w:r>
        <w:t>,</w:t>
      </w:r>
      <w:r w:rsidRPr="00264DD7">
        <w:t xml:space="preserve"> </w:t>
      </w:r>
      <w:proofErr w:type="spellStart"/>
      <w:r w:rsidRPr="00264DD7">
        <w:t>RECOCOM</w:t>
      </w:r>
      <w:r>
        <w:t>_orig</w:t>
      </w:r>
      <w:proofErr w:type="spellEnd"/>
      <w:r>
        <w:t>,</w:t>
      </w:r>
      <w:r w:rsidRPr="00264DD7">
        <w:t xml:space="preserve"> </w:t>
      </w:r>
      <w:proofErr w:type="spellStart"/>
      <w:r w:rsidRPr="00264DD7">
        <w:t>RECOMULTI</w:t>
      </w:r>
      <w:r>
        <w:t>_orig</w:t>
      </w:r>
      <w:proofErr w:type="spellEnd"/>
      <w:r>
        <w:t>,</w:t>
      </w:r>
      <w:r w:rsidRPr="00264DD7">
        <w:t xml:space="preserve"> </w:t>
      </w:r>
      <w:proofErr w:type="spellStart"/>
      <w:r w:rsidRPr="00264DD7">
        <w:t>RECOSINGLE</w:t>
      </w:r>
      <w:r>
        <w:t>_orig</w:t>
      </w:r>
      <w:proofErr w:type="spellEnd"/>
      <w:r>
        <w:t>,</w:t>
      </w:r>
      <w:r w:rsidRPr="00264DD7">
        <w:t xml:space="preserve"> </w:t>
      </w:r>
      <w:proofErr w:type="spellStart"/>
      <w:r w:rsidRPr="00264DD7">
        <w:t>RERHCOM</w:t>
      </w:r>
      <w:r>
        <w:t>_orig</w:t>
      </w:r>
      <w:proofErr w:type="spellEnd"/>
      <w:r>
        <w:t>,</w:t>
      </w:r>
      <w:r w:rsidRPr="00264DD7">
        <w:t xml:space="preserve"> </w:t>
      </w:r>
      <w:proofErr w:type="spellStart"/>
      <w:r w:rsidRPr="00264DD7">
        <w:t>RERHMULTI</w:t>
      </w:r>
      <w:r>
        <w:t>_orig</w:t>
      </w:r>
      <w:proofErr w:type="spellEnd"/>
      <w:r>
        <w:t>,</w:t>
      </w:r>
      <w:r w:rsidRPr="00264DD7">
        <w:t xml:space="preserve"> </w:t>
      </w:r>
      <w:proofErr w:type="spellStart"/>
      <w:r w:rsidRPr="00264DD7">
        <w:t>RERHSINGLE</w:t>
      </w:r>
      <w:r>
        <w:t>_orig</w:t>
      </w:r>
      <w:proofErr w:type="spellEnd"/>
    </w:p>
    <w:tbl>
      <w:tblPr>
        <w:tblStyle w:val="TableGrid"/>
        <w:tblW w:w="0" w:type="auto"/>
        <w:tblInd w:w="390" w:type="dxa"/>
        <w:tblLook w:val="04A0" w:firstRow="1" w:lastRow="0" w:firstColumn="1" w:lastColumn="0" w:noHBand="0" w:noVBand="1"/>
      </w:tblPr>
      <w:tblGrid>
        <w:gridCol w:w="1512"/>
        <w:gridCol w:w="7092"/>
      </w:tblGrid>
      <w:tr w:rsidR="00B739FE" w:rsidRPr="00B739FE" w:rsidTr="00042062">
        <w:trPr>
          <w:trHeight w:val="300"/>
        </w:trPr>
        <w:tc>
          <w:tcPr>
            <w:tcW w:w="0" w:type="auto"/>
            <w:noWrap/>
            <w:hideMark/>
          </w:tcPr>
          <w:p w:rsidR="00B739FE" w:rsidRPr="00B739FE" w:rsidRDefault="00B739FE" w:rsidP="00B739FE">
            <w:pPr>
              <w:rPr>
                <w:rFonts w:ascii="Calibri" w:eastAsia="Times New Roman" w:hAnsi="Calibri" w:cs="Times New Roman"/>
                <w:b/>
                <w:bCs/>
                <w:color w:val="000000"/>
              </w:rPr>
            </w:pPr>
            <w:r w:rsidRPr="00B739FE">
              <w:rPr>
                <w:rFonts w:ascii="Calibri" w:eastAsia="Times New Roman" w:hAnsi="Calibri" w:cs="Times New Roman"/>
                <w:b/>
                <w:bCs/>
                <w:color w:val="000000"/>
              </w:rPr>
              <w:t>Code</w:t>
            </w:r>
          </w:p>
        </w:tc>
        <w:tc>
          <w:tcPr>
            <w:tcW w:w="0" w:type="auto"/>
            <w:noWrap/>
            <w:hideMark/>
          </w:tcPr>
          <w:p w:rsidR="00B739FE" w:rsidRPr="00B739FE" w:rsidRDefault="00B739FE" w:rsidP="00B739FE">
            <w:pPr>
              <w:rPr>
                <w:rFonts w:ascii="Calibri" w:eastAsia="Times New Roman" w:hAnsi="Calibri" w:cs="Times New Roman"/>
                <w:b/>
                <w:bCs/>
                <w:color w:val="000000"/>
              </w:rPr>
            </w:pPr>
            <w:r w:rsidRPr="00B739FE">
              <w:rPr>
                <w:rFonts w:ascii="Calibri" w:eastAsia="Times New Roman" w:hAnsi="Calibri" w:cs="Times New Roman"/>
                <w:b/>
                <w:bCs/>
                <w:color w:val="000000"/>
              </w:rPr>
              <w:t>Description</w:t>
            </w:r>
          </w:p>
        </w:tc>
      </w:tr>
      <w:tr w:rsidR="00B739FE" w:rsidRPr="00B739FE" w:rsidTr="00042062">
        <w:trPr>
          <w:trHeight w:val="300"/>
        </w:trPr>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BUSFIXED</w:t>
            </w:r>
          </w:p>
        </w:tc>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Business Fixed Capital</w:t>
            </w:r>
          </w:p>
        </w:tc>
      </w:tr>
      <w:tr w:rsidR="00B739FE" w:rsidRPr="00B739FE" w:rsidTr="00042062">
        <w:trPr>
          <w:trHeight w:val="300"/>
        </w:trPr>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BUSINESS</w:t>
            </w:r>
          </w:p>
        </w:tc>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Business</w:t>
            </w:r>
          </w:p>
        </w:tc>
      </w:tr>
      <w:tr w:rsidR="00B739FE" w:rsidRPr="00B739FE" w:rsidTr="00042062">
        <w:trPr>
          <w:trHeight w:val="300"/>
        </w:trPr>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BUSWORKCAP</w:t>
            </w:r>
          </w:p>
        </w:tc>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Business Working Capital</w:t>
            </w:r>
          </w:p>
        </w:tc>
      </w:tr>
      <w:tr w:rsidR="00B739FE" w:rsidRPr="00B739FE" w:rsidTr="00042062">
        <w:trPr>
          <w:trHeight w:val="300"/>
        </w:trPr>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lastRenderedPageBreak/>
              <w:t>CONSUMER</w:t>
            </w:r>
          </w:p>
        </w:tc>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Consumer</w:t>
            </w:r>
          </w:p>
        </w:tc>
      </w:tr>
      <w:tr w:rsidR="00B739FE" w:rsidRPr="00B739FE" w:rsidTr="00042062">
        <w:trPr>
          <w:trHeight w:val="300"/>
        </w:trPr>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HOMEIMP</w:t>
            </w:r>
          </w:p>
        </w:tc>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Home Improvement</w:t>
            </w:r>
          </w:p>
        </w:tc>
      </w:tr>
      <w:tr w:rsidR="00B739FE" w:rsidRPr="00B739FE" w:rsidTr="00042062">
        <w:trPr>
          <w:trHeight w:val="300"/>
        </w:trPr>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HOMEPURCH</w:t>
            </w:r>
          </w:p>
        </w:tc>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Home Purchase</w:t>
            </w:r>
          </w:p>
        </w:tc>
      </w:tr>
      <w:tr w:rsidR="00B739FE" w:rsidRPr="00B739FE" w:rsidTr="00042062">
        <w:trPr>
          <w:trHeight w:val="300"/>
        </w:trPr>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MICRO</w:t>
            </w:r>
          </w:p>
        </w:tc>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Microenterprise  Loan</w:t>
            </w:r>
          </w:p>
        </w:tc>
      </w:tr>
      <w:tr w:rsidR="00B739FE" w:rsidRPr="00B739FE" w:rsidTr="00042062">
        <w:trPr>
          <w:trHeight w:val="300"/>
        </w:trPr>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OTHER</w:t>
            </w:r>
          </w:p>
        </w:tc>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Other Financing Purpose</w:t>
            </w:r>
          </w:p>
        </w:tc>
      </w:tr>
      <w:tr w:rsidR="00B739FE" w:rsidRPr="00B739FE" w:rsidTr="00042062">
        <w:trPr>
          <w:trHeight w:val="300"/>
        </w:trPr>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RECOCOM</w:t>
            </w:r>
          </w:p>
        </w:tc>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Real Estate - Construction / Permanent /Acquisition w/o Rehab - Commercial</w:t>
            </w:r>
          </w:p>
        </w:tc>
      </w:tr>
      <w:tr w:rsidR="00B739FE" w:rsidRPr="00B739FE" w:rsidTr="00042062">
        <w:trPr>
          <w:trHeight w:val="300"/>
        </w:trPr>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RECOMULTI</w:t>
            </w:r>
          </w:p>
        </w:tc>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Real Estate - Construction - Housing Development - Multi Family</w:t>
            </w:r>
          </w:p>
        </w:tc>
      </w:tr>
      <w:tr w:rsidR="00B739FE" w:rsidRPr="00B739FE" w:rsidTr="00042062">
        <w:trPr>
          <w:trHeight w:val="300"/>
        </w:trPr>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RECOSINGLE</w:t>
            </w:r>
          </w:p>
        </w:tc>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 xml:space="preserve">Real Estate - Construction - Housing Development - Single Family </w:t>
            </w:r>
          </w:p>
        </w:tc>
      </w:tr>
      <w:tr w:rsidR="00B739FE" w:rsidRPr="00B739FE" w:rsidTr="00042062">
        <w:trPr>
          <w:trHeight w:val="300"/>
        </w:trPr>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RERHCOM</w:t>
            </w:r>
          </w:p>
        </w:tc>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Real Estate - Rehabilitation - Commercial</w:t>
            </w:r>
          </w:p>
        </w:tc>
      </w:tr>
      <w:tr w:rsidR="00B739FE" w:rsidRPr="00B739FE" w:rsidTr="00042062">
        <w:trPr>
          <w:trHeight w:val="300"/>
        </w:trPr>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RERHMULTI</w:t>
            </w:r>
          </w:p>
        </w:tc>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Real Estate - Rehabilitation -Housing-Development - Multi Family</w:t>
            </w:r>
          </w:p>
        </w:tc>
      </w:tr>
      <w:tr w:rsidR="00B739FE" w:rsidRPr="00B739FE" w:rsidTr="00042062">
        <w:trPr>
          <w:trHeight w:val="300"/>
        </w:trPr>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RERHSINGLE</w:t>
            </w:r>
          </w:p>
        </w:tc>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Real Estate - Rehabilitation -Housing-Development - Single Family</w:t>
            </w:r>
          </w:p>
        </w:tc>
      </w:tr>
    </w:tbl>
    <w:p w:rsidR="00523211" w:rsidRDefault="00523211" w:rsidP="00523211">
      <w:pPr>
        <w:pStyle w:val="ListParagraph"/>
        <w:ind w:left="2160"/>
      </w:pPr>
    </w:p>
    <w:p w:rsidR="00E14F79" w:rsidRDefault="003303F6" w:rsidP="00E14F79">
      <w:pPr>
        <w:pStyle w:val="ListParagraph"/>
        <w:numPr>
          <w:ilvl w:val="0"/>
          <w:numId w:val="77"/>
        </w:numPr>
      </w:pPr>
      <w:r>
        <w:t>Publication: Yes</w:t>
      </w:r>
    </w:p>
    <w:p w:rsidR="00523211" w:rsidRDefault="00523211" w:rsidP="00523211">
      <w:pPr>
        <w:pStyle w:val="ListParagraph"/>
        <w:numPr>
          <w:ilvl w:val="0"/>
          <w:numId w:val="77"/>
        </w:numPr>
      </w:pPr>
      <w:r>
        <w:t xml:space="preserve">Data Cleansing: </w:t>
      </w:r>
      <w:r w:rsidR="007325A4">
        <w:t>For the</w:t>
      </w:r>
      <w:r w:rsidR="00B279A9">
        <w:t xml:space="preserve"> origination</w:t>
      </w:r>
      <w:r w:rsidR="007325A4">
        <w:t xml:space="preserve"> amount, o</w:t>
      </w:r>
      <w:r>
        <w:t>nly count loan</w:t>
      </w:r>
      <w:r w:rsidR="00B279A9">
        <w:t>s</w:t>
      </w:r>
      <w:r>
        <w:t>/investments originated during the CDFI’s reporting</w:t>
      </w:r>
      <w:r w:rsidR="00B279A9">
        <w:t xml:space="preserve"> fiscal year.  U</w:t>
      </w:r>
      <w:r>
        <w:t>se the amount (</w:t>
      </w:r>
      <w:proofErr w:type="spellStart"/>
      <w:r>
        <w:t>amountclosed_c</w:t>
      </w:r>
      <w:proofErr w:type="spellEnd"/>
      <w:r>
        <w:t>) reported in ILR if a CDFI reported the amount both in ILR and TLR (</w:t>
      </w:r>
      <w:proofErr w:type="spellStart"/>
      <w:r>
        <w:t>originalamount_c</w:t>
      </w:r>
      <w:proofErr w:type="spellEnd"/>
      <w:r>
        <w:t>)</w:t>
      </w:r>
    </w:p>
    <w:p w:rsidR="00523211" w:rsidRDefault="00523211" w:rsidP="00F64B53">
      <w:pPr>
        <w:pStyle w:val="ListParagraph"/>
        <w:numPr>
          <w:ilvl w:val="1"/>
          <w:numId w:val="77"/>
        </w:numPr>
      </w:pPr>
      <w:r>
        <w:t xml:space="preserve">ILR- </w:t>
      </w:r>
      <w:proofErr w:type="spellStart"/>
      <w:r>
        <w:t>amountclosed_c</w:t>
      </w:r>
      <w:proofErr w:type="spellEnd"/>
      <w:r>
        <w:t xml:space="preserve">:  </w:t>
      </w:r>
      <w:r w:rsidR="00F64B53">
        <w:t>S</w:t>
      </w:r>
      <w:r w:rsidR="00F64B53" w:rsidRPr="00F64B53">
        <w:t>witch the entries if the amount was entered in the number column and vice versa</w:t>
      </w:r>
      <w:r w:rsidR="00B279A9" w:rsidRPr="00B279A9">
        <w:t>.</w:t>
      </w:r>
      <w:r w:rsidR="00B279A9">
        <w:t xml:space="preserve">  Apply P&amp;A#10 and</w:t>
      </w:r>
      <w:r w:rsidR="00B279A9" w:rsidRPr="00B279A9">
        <w:t xml:space="preserve"> </w:t>
      </w:r>
      <w:r w:rsidR="00B279A9">
        <w:t>P&amp;A#15</w:t>
      </w:r>
      <w:r w:rsidR="00B279A9" w:rsidRPr="00B279A9">
        <w:t xml:space="preserve">. Drop loans less than $10. Remove loans that are global outliers; </w:t>
      </w:r>
      <w:proofErr w:type="spellStart"/>
      <w:r w:rsidR="00B279A9" w:rsidRPr="00B279A9">
        <w:t>loanpurpose</w:t>
      </w:r>
      <w:proofErr w:type="spellEnd"/>
      <w:r w:rsidR="00B279A9" w:rsidRPr="00B279A9">
        <w:t>: Unchanged</w:t>
      </w:r>
    </w:p>
    <w:p w:rsidR="00E14F79" w:rsidRDefault="00523211" w:rsidP="00523211">
      <w:pPr>
        <w:pStyle w:val="ListParagraph"/>
        <w:numPr>
          <w:ilvl w:val="1"/>
          <w:numId w:val="77"/>
        </w:numPr>
      </w:pPr>
      <w:r>
        <w:t xml:space="preserve">TLR- </w:t>
      </w:r>
      <w:proofErr w:type="spellStart"/>
      <w:r>
        <w:t>originalamount_c</w:t>
      </w:r>
      <w:proofErr w:type="spellEnd"/>
      <w:r>
        <w:t xml:space="preserve">:  See </w:t>
      </w:r>
      <w:r w:rsidR="005F528E">
        <w:t>TLR (7</w:t>
      </w:r>
      <w:r>
        <w:t>)</w:t>
      </w:r>
      <w:r w:rsidR="005F528E">
        <w:t xml:space="preserve">.  </w:t>
      </w:r>
      <w:r>
        <w:t>An investment/loan origination is identified by the closing date (</w:t>
      </w:r>
      <w:proofErr w:type="spellStart"/>
      <w:r>
        <w:t>dateclosed</w:t>
      </w:r>
      <w:proofErr w:type="spellEnd"/>
      <w:r>
        <w:t>) of that investment/loan. Convert years closed to fiscal years closed based on CDFIs’ fiscal year end and set them equal to reporting fiscal years (</w:t>
      </w:r>
      <w:proofErr w:type="spellStart"/>
      <w:r>
        <w:t>fiscalyear</w:t>
      </w:r>
      <w:proofErr w:type="spellEnd"/>
      <w:r>
        <w:t>).</w:t>
      </w:r>
      <w:r w:rsidR="005F528E">
        <w:t xml:space="preserve"> </w:t>
      </w:r>
      <w:proofErr w:type="spellStart"/>
      <w:r w:rsidR="005F528E">
        <w:t>Purpose_c</w:t>
      </w:r>
      <w:proofErr w:type="spellEnd"/>
      <w:r w:rsidR="005F528E">
        <w:t>: See TLR (8).</w:t>
      </w:r>
    </w:p>
    <w:p w:rsidR="00523211" w:rsidRDefault="007325A4" w:rsidP="00523211">
      <w:pPr>
        <w:pStyle w:val="ListParagraph"/>
        <w:numPr>
          <w:ilvl w:val="0"/>
          <w:numId w:val="77"/>
        </w:numPr>
      </w:pPr>
      <w:r>
        <w:t>For the</w:t>
      </w:r>
      <w:r w:rsidR="005F528E">
        <w:t xml:space="preserve"> origination</w:t>
      </w:r>
      <w:r>
        <w:t xml:space="preserve"> number (“_N”), o</w:t>
      </w:r>
      <w:r w:rsidR="00523211">
        <w:t>nly count loan</w:t>
      </w:r>
      <w:r w:rsidR="005F528E">
        <w:t>s</w:t>
      </w:r>
      <w:r w:rsidR="00523211">
        <w:t>/investments originated during the CDFI’s reporting</w:t>
      </w:r>
      <w:r w:rsidR="005F528E">
        <w:t xml:space="preserve"> fiscal year.  U</w:t>
      </w:r>
      <w:r w:rsidR="00523211">
        <w:t>se the number (</w:t>
      </w:r>
      <w:proofErr w:type="spellStart"/>
      <w:r w:rsidR="00523211">
        <w:t>numberclosed_c</w:t>
      </w:r>
      <w:proofErr w:type="spellEnd"/>
      <w:r w:rsidR="00523211">
        <w:t>) reported in ILR if a CDFI reported the number both in ILR and TLR (</w:t>
      </w:r>
      <w:proofErr w:type="spellStart"/>
      <w:r w:rsidR="00523211">
        <w:t>originalamount_c</w:t>
      </w:r>
      <w:proofErr w:type="spellEnd"/>
      <w:r w:rsidR="00523211">
        <w:t>)</w:t>
      </w:r>
    </w:p>
    <w:p w:rsidR="00304256" w:rsidRDefault="00304256" w:rsidP="00304256">
      <w:pPr>
        <w:pStyle w:val="Heading2"/>
        <w:numPr>
          <w:ilvl w:val="0"/>
          <w:numId w:val="17"/>
        </w:numPr>
      </w:pPr>
      <w:bookmarkStart w:id="99" w:name="_Toc512591961"/>
      <w:r w:rsidRPr="00304256">
        <w:t>Amount of Loans/Investments Originated in Community Facilities</w:t>
      </w:r>
      <w:r>
        <w:t xml:space="preserve"> (Q.60)</w:t>
      </w:r>
      <w:bookmarkEnd w:id="99"/>
    </w:p>
    <w:p w:rsidR="00304256" w:rsidRDefault="00304256" w:rsidP="00304256">
      <w:pPr>
        <w:pStyle w:val="ListParagraph"/>
        <w:numPr>
          <w:ilvl w:val="0"/>
          <w:numId w:val="78"/>
        </w:numPr>
      </w:pPr>
      <w:r>
        <w:t xml:space="preserve">Variable:  </w:t>
      </w:r>
      <w:proofErr w:type="spellStart"/>
      <w:r w:rsidRPr="00304256">
        <w:t>loansInvestOriginatedComFac</w:t>
      </w:r>
      <w:proofErr w:type="spellEnd"/>
    </w:p>
    <w:p w:rsidR="00304256" w:rsidRDefault="001B64A0" w:rsidP="00304256">
      <w:pPr>
        <w:pStyle w:val="ListParagraph"/>
        <w:numPr>
          <w:ilvl w:val="0"/>
          <w:numId w:val="78"/>
        </w:numPr>
      </w:pPr>
      <w:r>
        <w:t>Publication: Yes</w:t>
      </w:r>
    </w:p>
    <w:p w:rsidR="00304256" w:rsidRPr="00304256" w:rsidRDefault="00304256" w:rsidP="00424AAC">
      <w:pPr>
        <w:pStyle w:val="ListParagraph"/>
        <w:numPr>
          <w:ilvl w:val="0"/>
          <w:numId w:val="78"/>
        </w:numPr>
      </w:pPr>
      <w:r>
        <w:t xml:space="preserve">Data Cleansing: </w:t>
      </w:r>
      <w:r w:rsidR="00424AAC" w:rsidRPr="00424AAC">
        <w:t xml:space="preserve">Apply P&amp;A#10, </w:t>
      </w:r>
      <w:r w:rsidR="00424AAC">
        <w:t>P&amp;A#14, and P&amp;A#5</w:t>
      </w:r>
    </w:p>
    <w:p w:rsidR="00304256" w:rsidRDefault="00304256" w:rsidP="00304256">
      <w:pPr>
        <w:pStyle w:val="Heading2"/>
        <w:numPr>
          <w:ilvl w:val="0"/>
          <w:numId w:val="17"/>
        </w:numPr>
      </w:pPr>
      <w:bookmarkStart w:id="100" w:name="_Toc512591962"/>
      <w:r w:rsidRPr="00304256">
        <w:t>Loans/Investments Originated in Approved Target Market (Amount/Number)</w:t>
      </w:r>
      <w:r>
        <w:t xml:space="preserve"> (Q.61)</w:t>
      </w:r>
      <w:bookmarkEnd w:id="100"/>
    </w:p>
    <w:p w:rsidR="00304256" w:rsidRDefault="00304256" w:rsidP="00304256">
      <w:pPr>
        <w:pStyle w:val="ListParagraph"/>
        <w:numPr>
          <w:ilvl w:val="0"/>
          <w:numId w:val="79"/>
        </w:numPr>
      </w:pPr>
      <w:r>
        <w:t>Variable:  table</w:t>
      </w:r>
    </w:p>
    <w:p w:rsidR="00304256" w:rsidRDefault="00304256" w:rsidP="00304256">
      <w:pPr>
        <w:pStyle w:val="ListParagraph"/>
        <w:numPr>
          <w:ilvl w:val="0"/>
          <w:numId w:val="79"/>
        </w:numPr>
      </w:pPr>
      <w:r>
        <w:t>Publication: No</w:t>
      </w:r>
    </w:p>
    <w:p w:rsidR="00304256" w:rsidRPr="00304256" w:rsidRDefault="00304256" w:rsidP="00304256">
      <w:pPr>
        <w:pStyle w:val="ListParagraph"/>
        <w:numPr>
          <w:ilvl w:val="0"/>
          <w:numId w:val="79"/>
        </w:numPr>
      </w:pPr>
      <w:r>
        <w:lastRenderedPageBreak/>
        <w:t>Data Cleansing: No</w:t>
      </w:r>
    </w:p>
    <w:p w:rsidR="00304256" w:rsidRDefault="00304256" w:rsidP="00304256">
      <w:pPr>
        <w:pStyle w:val="Heading2"/>
        <w:numPr>
          <w:ilvl w:val="0"/>
          <w:numId w:val="17"/>
        </w:numPr>
      </w:pPr>
      <w:bookmarkStart w:id="101" w:name="_Toc512591963"/>
      <w:r w:rsidRPr="00304256">
        <w:t>Portfolio Outstanding Table</w:t>
      </w:r>
      <w:r>
        <w:t xml:space="preserve"> (Q.62)</w:t>
      </w:r>
      <w:bookmarkEnd w:id="101"/>
    </w:p>
    <w:p w:rsidR="00304256" w:rsidRDefault="00EF2296" w:rsidP="00304256">
      <w:pPr>
        <w:pStyle w:val="ListParagraph"/>
        <w:numPr>
          <w:ilvl w:val="0"/>
          <w:numId w:val="80"/>
        </w:numPr>
      </w:pPr>
      <w:r>
        <w:t xml:space="preserve">Variable:  </w:t>
      </w:r>
      <w:r w:rsidRPr="00264DD7">
        <w:t>BUSFIXED</w:t>
      </w:r>
      <w:r>
        <w:t>,</w:t>
      </w:r>
      <w:r w:rsidRPr="00264DD7">
        <w:t xml:space="preserve"> BUSINESS</w:t>
      </w:r>
      <w:r>
        <w:t>,</w:t>
      </w:r>
      <w:r w:rsidRPr="00264DD7">
        <w:t xml:space="preserve"> BUSWORKCAP</w:t>
      </w:r>
      <w:r>
        <w:t>,</w:t>
      </w:r>
      <w:r w:rsidRPr="00264DD7">
        <w:t xml:space="preserve"> CONSUMER</w:t>
      </w:r>
      <w:r>
        <w:t>,</w:t>
      </w:r>
      <w:r w:rsidRPr="00264DD7">
        <w:t xml:space="preserve"> HOMEIMP</w:t>
      </w:r>
      <w:r>
        <w:t>,</w:t>
      </w:r>
      <w:r w:rsidRPr="00264DD7">
        <w:t xml:space="preserve"> HOMEPURCH</w:t>
      </w:r>
      <w:r>
        <w:t>,</w:t>
      </w:r>
      <w:r w:rsidRPr="00264DD7">
        <w:t xml:space="preserve"> MICRO</w:t>
      </w:r>
      <w:r>
        <w:t>,</w:t>
      </w:r>
      <w:r w:rsidRPr="00264DD7">
        <w:t xml:space="preserve"> OTHER</w:t>
      </w:r>
      <w:r>
        <w:t>,</w:t>
      </w:r>
      <w:r w:rsidRPr="00264DD7">
        <w:t xml:space="preserve"> RECOCOM</w:t>
      </w:r>
      <w:r>
        <w:t>,</w:t>
      </w:r>
      <w:r w:rsidRPr="00264DD7">
        <w:t xml:space="preserve"> RECOMULTI</w:t>
      </w:r>
      <w:r>
        <w:t>,</w:t>
      </w:r>
      <w:r w:rsidRPr="00264DD7">
        <w:t xml:space="preserve"> RECOSINGLE</w:t>
      </w:r>
      <w:r>
        <w:t>,</w:t>
      </w:r>
      <w:r w:rsidRPr="00264DD7">
        <w:t xml:space="preserve"> RERHCOM</w:t>
      </w:r>
      <w:r>
        <w:t>,</w:t>
      </w:r>
      <w:r w:rsidRPr="00264DD7">
        <w:t xml:space="preserve"> RERHMULTI</w:t>
      </w:r>
      <w:r>
        <w:t>,</w:t>
      </w:r>
      <w:r w:rsidRPr="00264DD7">
        <w:t xml:space="preserve"> RERHSINGLE</w:t>
      </w:r>
    </w:p>
    <w:p w:rsidR="00042062" w:rsidRDefault="00042062" w:rsidP="00042062">
      <w:pPr>
        <w:pStyle w:val="ListParagraph"/>
        <w:ind w:left="2160"/>
      </w:pPr>
    </w:p>
    <w:tbl>
      <w:tblPr>
        <w:tblStyle w:val="TableGrid"/>
        <w:tblW w:w="0" w:type="auto"/>
        <w:tblLook w:val="04A0" w:firstRow="1" w:lastRow="0" w:firstColumn="1" w:lastColumn="0" w:noHBand="0" w:noVBand="1"/>
      </w:tblPr>
      <w:tblGrid>
        <w:gridCol w:w="1512"/>
        <w:gridCol w:w="7092"/>
      </w:tblGrid>
      <w:tr w:rsidR="00B739FE" w:rsidRPr="00B739FE" w:rsidTr="00042062">
        <w:trPr>
          <w:trHeight w:val="300"/>
        </w:trPr>
        <w:tc>
          <w:tcPr>
            <w:tcW w:w="0" w:type="auto"/>
            <w:noWrap/>
            <w:hideMark/>
          </w:tcPr>
          <w:p w:rsidR="00B739FE" w:rsidRPr="00B739FE" w:rsidRDefault="00B739FE" w:rsidP="00B739FE">
            <w:pPr>
              <w:rPr>
                <w:rFonts w:ascii="Calibri" w:eastAsia="Times New Roman" w:hAnsi="Calibri" w:cs="Times New Roman"/>
                <w:b/>
                <w:bCs/>
                <w:color w:val="000000"/>
              </w:rPr>
            </w:pPr>
            <w:r w:rsidRPr="00B739FE">
              <w:rPr>
                <w:rFonts w:ascii="Calibri" w:eastAsia="Times New Roman" w:hAnsi="Calibri" w:cs="Times New Roman"/>
                <w:b/>
                <w:bCs/>
                <w:color w:val="000000"/>
              </w:rPr>
              <w:t>Code</w:t>
            </w:r>
          </w:p>
        </w:tc>
        <w:tc>
          <w:tcPr>
            <w:tcW w:w="0" w:type="auto"/>
            <w:noWrap/>
            <w:hideMark/>
          </w:tcPr>
          <w:p w:rsidR="00B739FE" w:rsidRPr="00B739FE" w:rsidRDefault="00B739FE" w:rsidP="00B739FE">
            <w:pPr>
              <w:rPr>
                <w:rFonts w:ascii="Calibri" w:eastAsia="Times New Roman" w:hAnsi="Calibri" w:cs="Times New Roman"/>
                <w:b/>
                <w:bCs/>
                <w:color w:val="000000"/>
              </w:rPr>
            </w:pPr>
            <w:r w:rsidRPr="00B739FE">
              <w:rPr>
                <w:rFonts w:ascii="Calibri" w:eastAsia="Times New Roman" w:hAnsi="Calibri" w:cs="Times New Roman"/>
                <w:b/>
                <w:bCs/>
                <w:color w:val="000000"/>
              </w:rPr>
              <w:t>Description</w:t>
            </w:r>
          </w:p>
        </w:tc>
      </w:tr>
      <w:tr w:rsidR="00B739FE" w:rsidRPr="00B739FE" w:rsidTr="00042062">
        <w:trPr>
          <w:trHeight w:val="300"/>
        </w:trPr>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BUSFIXED</w:t>
            </w:r>
          </w:p>
        </w:tc>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Business Fixed Capital</w:t>
            </w:r>
          </w:p>
        </w:tc>
      </w:tr>
      <w:tr w:rsidR="00B739FE" w:rsidRPr="00B739FE" w:rsidTr="00042062">
        <w:trPr>
          <w:trHeight w:val="300"/>
        </w:trPr>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BUSINESS</w:t>
            </w:r>
          </w:p>
        </w:tc>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Business</w:t>
            </w:r>
          </w:p>
        </w:tc>
      </w:tr>
      <w:tr w:rsidR="00B739FE" w:rsidRPr="00B739FE" w:rsidTr="00042062">
        <w:trPr>
          <w:trHeight w:val="300"/>
        </w:trPr>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BUSWORKCAP</w:t>
            </w:r>
          </w:p>
        </w:tc>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Business Working Capital</w:t>
            </w:r>
          </w:p>
        </w:tc>
      </w:tr>
      <w:tr w:rsidR="00B739FE" w:rsidRPr="00B739FE" w:rsidTr="00042062">
        <w:trPr>
          <w:trHeight w:val="300"/>
        </w:trPr>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CONSUMER</w:t>
            </w:r>
          </w:p>
        </w:tc>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Consumer</w:t>
            </w:r>
          </w:p>
        </w:tc>
      </w:tr>
      <w:tr w:rsidR="00B739FE" w:rsidRPr="00B739FE" w:rsidTr="00042062">
        <w:trPr>
          <w:trHeight w:val="300"/>
        </w:trPr>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HOMEIMP</w:t>
            </w:r>
          </w:p>
        </w:tc>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Home Improvement</w:t>
            </w:r>
          </w:p>
        </w:tc>
      </w:tr>
      <w:tr w:rsidR="00B739FE" w:rsidRPr="00B739FE" w:rsidTr="00042062">
        <w:trPr>
          <w:trHeight w:val="300"/>
        </w:trPr>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HOMEPURCH</w:t>
            </w:r>
          </w:p>
        </w:tc>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Home Purchase</w:t>
            </w:r>
          </w:p>
        </w:tc>
      </w:tr>
      <w:tr w:rsidR="00B739FE" w:rsidRPr="00B739FE" w:rsidTr="00042062">
        <w:trPr>
          <w:trHeight w:val="300"/>
        </w:trPr>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MICRO</w:t>
            </w:r>
          </w:p>
        </w:tc>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Microenterprise  Loan</w:t>
            </w:r>
          </w:p>
        </w:tc>
      </w:tr>
      <w:tr w:rsidR="00B739FE" w:rsidRPr="00B739FE" w:rsidTr="00042062">
        <w:trPr>
          <w:trHeight w:val="300"/>
        </w:trPr>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OTHER</w:t>
            </w:r>
          </w:p>
        </w:tc>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Other Financing Purpose</w:t>
            </w:r>
          </w:p>
        </w:tc>
      </w:tr>
      <w:tr w:rsidR="00B739FE" w:rsidRPr="00B739FE" w:rsidTr="00042062">
        <w:trPr>
          <w:trHeight w:val="300"/>
        </w:trPr>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RECOCOM</w:t>
            </w:r>
          </w:p>
        </w:tc>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Real Estate - Construction / Permanent /Acquisition w/o Rehab - Commercial</w:t>
            </w:r>
          </w:p>
        </w:tc>
      </w:tr>
      <w:tr w:rsidR="00B739FE" w:rsidRPr="00B739FE" w:rsidTr="00042062">
        <w:trPr>
          <w:trHeight w:val="300"/>
        </w:trPr>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RECOMULTI</w:t>
            </w:r>
          </w:p>
        </w:tc>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Real Estate - Construction - Housing Development - Multi Family</w:t>
            </w:r>
          </w:p>
        </w:tc>
      </w:tr>
      <w:tr w:rsidR="00B739FE" w:rsidRPr="00B739FE" w:rsidTr="00042062">
        <w:trPr>
          <w:trHeight w:val="300"/>
        </w:trPr>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RECOSINGLE</w:t>
            </w:r>
          </w:p>
        </w:tc>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 xml:space="preserve">Real Estate - Construction - Housing Development - Single Family </w:t>
            </w:r>
          </w:p>
        </w:tc>
      </w:tr>
      <w:tr w:rsidR="00B739FE" w:rsidRPr="00B739FE" w:rsidTr="00042062">
        <w:trPr>
          <w:trHeight w:val="300"/>
        </w:trPr>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RERHCOM</w:t>
            </w:r>
          </w:p>
        </w:tc>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Real Estate - Rehabilitation - Commercial</w:t>
            </w:r>
          </w:p>
        </w:tc>
      </w:tr>
      <w:tr w:rsidR="00B739FE" w:rsidRPr="00B739FE" w:rsidTr="00042062">
        <w:trPr>
          <w:trHeight w:val="300"/>
        </w:trPr>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RERHMULTI</w:t>
            </w:r>
          </w:p>
        </w:tc>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Real Estate - Rehabilitation -Housing-Development - Multi Family</w:t>
            </w:r>
          </w:p>
        </w:tc>
      </w:tr>
      <w:tr w:rsidR="00B739FE" w:rsidRPr="00B739FE" w:rsidTr="00042062">
        <w:trPr>
          <w:trHeight w:val="300"/>
        </w:trPr>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RERHSINGLE</w:t>
            </w:r>
          </w:p>
        </w:tc>
        <w:tc>
          <w:tcPr>
            <w:tcW w:w="0" w:type="auto"/>
            <w:noWrap/>
            <w:hideMark/>
          </w:tcPr>
          <w:p w:rsidR="00B739FE" w:rsidRPr="00B739FE" w:rsidRDefault="00B739FE" w:rsidP="00B739FE">
            <w:pPr>
              <w:rPr>
                <w:rFonts w:ascii="Calibri" w:eastAsia="Times New Roman" w:hAnsi="Calibri" w:cs="Times New Roman"/>
                <w:color w:val="000000"/>
              </w:rPr>
            </w:pPr>
            <w:r w:rsidRPr="00B739FE">
              <w:rPr>
                <w:rFonts w:ascii="Calibri" w:eastAsia="Times New Roman" w:hAnsi="Calibri" w:cs="Times New Roman"/>
                <w:color w:val="000000"/>
              </w:rPr>
              <w:t>Real Estate - Rehabilitation -Housing-Development - Single Family</w:t>
            </w:r>
          </w:p>
        </w:tc>
      </w:tr>
    </w:tbl>
    <w:p w:rsidR="003303F6" w:rsidRDefault="003303F6" w:rsidP="003303F6">
      <w:pPr>
        <w:pStyle w:val="ListParagraph"/>
        <w:ind w:left="2160"/>
      </w:pPr>
    </w:p>
    <w:p w:rsidR="00304256" w:rsidRDefault="00EF2296" w:rsidP="00304256">
      <w:pPr>
        <w:pStyle w:val="ListParagraph"/>
        <w:numPr>
          <w:ilvl w:val="0"/>
          <w:numId w:val="80"/>
        </w:numPr>
      </w:pPr>
      <w:r>
        <w:t>Publication: Yes</w:t>
      </w:r>
    </w:p>
    <w:p w:rsidR="003303F6" w:rsidRPr="00304256" w:rsidRDefault="00304256" w:rsidP="001E2225">
      <w:pPr>
        <w:pStyle w:val="ListParagraph"/>
        <w:numPr>
          <w:ilvl w:val="0"/>
          <w:numId w:val="80"/>
        </w:numPr>
      </w:pPr>
      <w:r>
        <w:t xml:space="preserve">Data Cleansing: </w:t>
      </w:r>
      <w:r w:rsidR="009E5F2F">
        <w:t>See ILR (77)</w:t>
      </w:r>
    </w:p>
    <w:p w:rsidR="00304256" w:rsidRDefault="00304256" w:rsidP="00304256">
      <w:pPr>
        <w:pStyle w:val="Heading2"/>
        <w:numPr>
          <w:ilvl w:val="0"/>
          <w:numId w:val="17"/>
        </w:numPr>
      </w:pPr>
      <w:bookmarkStart w:id="102" w:name="_Toc512591964"/>
      <w:r w:rsidRPr="00304256">
        <w:t>Amount of Portfolio Outstanding Invested in Community Facilities</w:t>
      </w:r>
      <w:r>
        <w:t xml:space="preserve"> (Q.63)</w:t>
      </w:r>
      <w:bookmarkEnd w:id="102"/>
    </w:p>
    <w:p w:rsidR="00304256" w:rsidRDefault="00304256" w:rsidP="00304256">
      <w:pPr>
        <w:pStyle w:val="ListParagraph"/>
        <w:numPr>
          <w:ilvl w:val="0"/>
          <w:numId w:val="81"/>
        </w:numPr>
      </w:pPr>
      <w:r>
        <w:t xml:space="preserve">Variable:  </w:t>
      </w:r>
      <w:proofErr w:type="spellStart"/>
      <w:r w:rsidRPr="00304256">
        <w:t>portfolioOutInvestedComFac</w:t>
      </w:r>
      <w:proofErr w:type="spellEnd"/>
    </w:p>
    <w:p w:rsidR="00304256" w:rsidRDefault="001B64A0" w:rsidP="00304256">
      <w:pPr>
        <w:pStyle w:val="ListParagraph"/>
        <w:numPr>
          <w:ilvl w:val="0"/>
          <w:numId w:val="81"/>
        </w:numPr>
      </w:pPr>
      <w:r>
        <w:t>Publication: Yes</w:t>
      </w:r>
    </w:p>
    <w:p w:rsidR="00304256" w:rsidRPr="00304256" w:rsidRDefault="00304256" w:rsidP="00424AAC">
      <w:pPr>
        <w:pStyle w:val="ListParagraph"/>
        <w:numPr>
          <w:ilvl w:val="0"/>
          <w:numId w:val="81"/>
        </w:numPr>
      </w:pPr>
      <w:r>
        <w:t xml:space="preserve">Data Cleansing: </w:t>
      </w:r>
      <w:r w:rsidR="00424AAC" w:rsidRPr="00424AAC">
        <w:t>Apply P&amp;A#10, P&amp;A#14, and P&amp;A#5</w:t>
      </w:r>
    </w:p>
    <w:p w:rsidR="00304256" w:rsidRDefault="00304256" w:rsidP="00304256">
      <w:pPr>
        <w:pStyle w:val="Heading2"/>
        <w:numPr>
          <w:ilvl w:val="0"/>
          <w:numId w:val="17"/>
        </w:numPr>
      </w:pPr>
      <w:bookmarkStart w:id="103" w:name="_Toc512591965"/>
      <w:r w:rsidRPr="00304256">
        <w:t>90 Days or More Past Due (Amount/Number)</w:t>
      </w:r>
      <w:r>
        <w:t xml:space="preserve"> (Q.64)</w:t>
      </w:r>
      <w:bookmarkEnd w:id="103"/>
    </w:p>
    <w:p w:rsidR="00304256" w:rsidRDefault="00304256" w:rsidP="00304256">
      <w:pPr>
        <w:pStyle w:val="ListParagraph"/>
        <w:numPr>
          <w:ilvl w:val="0"/>
          <w:numId w:val="82"/>
        </w:numPr>
      </w:pPr>
      <w:r>
        <w:t xml:space="preserve">Variable:  </w:t>
      </w:r>
      <w:proofErr w:type="spellStart"/>
      <w:r>
        <w:t>portfolioRiskAmt</w:t>
      </w:r>
      <w:proofErr w:type="spellEnd"/>
      <w:r>
        <w:t xml:space="preserve">, </w:t>
      </w:r>
      <w:proofErr w:type="spellStart"/>
      <w:r w:rsidRPr="00304256">
        <w:t>portfolioRiskNum</w:t>
      </w:r>
      <w:proofErr w:type="spellEnd"/>
    </w:p>
    <w:p w:rsidR="00304256" w:rsidRDefault="001F078B" w:rsidP="00304256">
      <w:pPr>
        <w:pStyle w:val="ListParagraph"/>
        <w:numPr>
          <w:ilvl w:val="0"/>
          <w:numId w:val="82"/>
        </w:numPr>
      </w:pPr>
      <w:r>
        <w:t>Publication: Yes</w:t>
      </w:r>
    </w:p>
    <w:p w:rsidR="00304256" w:rsidRPr="00304256" w:rsidRDefault="00304256" w:rsidP="00AA3268">
      <w:pPr>
        <w:pStyle w:val="ListParagraph"/>
        <w:numPr>
          <w:ilvl w:val="0"/>
          <w:numId w:val="82"/>
        </w:numPr>
      </w:pPr>
      <w:r>
        <w:t xml:space="preserve">Data Cleansing: </w:t>
      </w:r>
      <w:r w:rsidR="00156FAF">
        <w:t>Apply P&amp;A#10</w:t>
      </w:r>
      <w:r w:rsidR="002E4458">
        <w:t>,</w:t>
      </w:r>
      <w:r w:rsidR="002E4458" w:rsidRPr="002E4458">
        <w:t xml:space="preserve"> </w:t>
      </w:r>
      <w:r w:rsidR="002E4458">
        <w:t>P&amp;A#15,</w:t>
      </w:r>
      <w:r w:rsidR="00156FAF">
        <w:t xml:space="preserve"> and P&amp;A#4</w:t>
      </w:r>
      <w:r w:rsidR="00AA3268">
        <w:t xml:space="preserve">. </w:t>
      </w:r>
      <w:r w:rsidR="00AA3268" w:rsidRPr="00AA3268">
        <w:t>Then switch the entries if the amount was entered in the number column and vice versa.</w:t>
      </w:r>
    </w:p>
    <w:p w:rsidR="003D66FF" w:rsidRPr="00104B5F" w:rsidRDefault="003D66FF" w:rsidP="003D66FF">
      <w:pPr>
        <w:pStyle w:val="Heading2"/>
        <w:numPr>
          <w:ilvl w:val="0"/>
          <w:numId w:val="17"/>
        </w:numPr>
      </w:pPr>
      <w:bookmarkStart w:id="104" w:name="_Toc512591966"/>
      <w:r w:rsidRPr="00104B5F">
        <w:t>Total Amount Charged Off (Q.65)</w:t>
      </w:r>
      <w:bookmarkEnd w:id="104"/>
    </w:p>
    <w:p w:rsidR="003D66FF" w:rsidRDefault="003D66FF" w:rsidP="003D66FF">
      <w:pPr>
        <w:pStyle w:val="ListParagraph"/>
        <w:numPr>
          <w:ilvl w:val="0"/>
          <w:numId w:val="83"/>
        </w:numPr>
      </w:pPr>
      <w:r>
        <w:t xml:space="preserve">Variable:  </w:t>
      </w:r>
      <w:proofErr w:type="spellStart"/>
      <w:r w:rsidRPr="003D66FF">
        <w:t>totalChargedOffAmt</w:t>
      </w:r>
      <w:proofErr w:type="spellEnd"/>
    </w:p>
    <w:p w:rsidR="003D66FF" w:rsidRDefault="00F02266" w:rsidP="003D66FF">
      <w:pPr>
        <w:pStyle w:val="ListParagraph"/>
        <w:numPr>
          <w:ilvl w:val="0"/>
          <w:numId w:val="83"/>
        </w:numPr>
      </w:pPr>
      <w:r>
        <w:t>Publication: Yes</w:t>
      </w:r>
    </w:p>
    <w:p w:rsidR="003D66FF" w:rsidRPr="003D66FF" w:rsidRDefault="003D66FF" w:rsidP="002E4458">
      <w:pPr>
        <w:pStyle w:val="ListParagraph"/>
        <w:numPr>
          <w:ilvl w:val="0"/>
          <w:numId w:val="83"/>
        </w:numPr>
      </w:pPr>
      <w:r>
        <w:lastRenderedPageBreak/>
        <w:t xml:space="preserve">Data Cleansing: </w:t>
      </w:r>
      <w:r w:rsidR="002E4458" w:rsidRPr="002E4458">
        <w:t>Apply P&amp;A#10, P&amp;A#15, and P&amp;A#4</w:t>
      </w:r>
    </w:p>
    <w:p w:rsidR="003D66FF" w:rsidRDefault="003D66FF" w:rsidP="003D66FF">
      <w:pPr>
        <w:pStyle w:val="Heading2"/>
        <w:numPr>
          <w:ilvl w:val="0"/>
          <w:numId w:val="17"/>
        </w:numPr>
      </w:pPr>
      <w:bookmarkStart w:id="105" w:name="_Toc512591967"/>
      <w:r w:rsidRPr="003D66FF">
        <w:t>Total Recoveries</w:t>
      </w:r>
      <w:r>
        <w:t xml:space="preserve"> (Q.66)</w:t>
      </w:r>
      <w:bookmarkEnd w:id="105"/>
    </w:p>
    <w:p w:rsidR="003D66FF" w:rsidRDefault="003D66FF" w:rsidP="003D66FF">
      <w:pPr>
        <w:pStyle w:val="ListParagraph"/>
        <w:numPr>
          <w:ilvl w:val="0"/>
          <w:numId w:val="84"/>
        </w:numPr>
      </w:pPr>
      <w:r>
        <w:t xml:space="preserve">Variable:  </w:t>
      </w:r>
      <w:proofErr w:type="spellStart"/>
      <w:r w:rsidRPr="003D66FF">
        <w:t>totalRecoveries</w:t>
      </w:r>
      <w:proofErr w:type="spellEnd"/>
    </w:p>
    <w:p w:rsidR="003D66FF" w:rsidRDefault="00F02266" w:rsidP="003D66FF">
      <w:pPr>
        <w:pStyle w:val="ListParagraph"/>
        <w:numPr>
          <w:ilvl w:val="0"/>
          <w:numId w:val="84"/>
        </w:numPr>
      </w:pPr>
      <w:r>
        <w:t>Publication: Yes</w:t>
      </w:r>
    </w:p>
    <w:p w:rsidR="003D66FF" w:rsidRPr="003D66FF" w:rsidRDefault="003D66FF" w:rsidP="002E4458">
      <w:pPr>
        <w:pStyle w:val="ListParagraph"/>
        <w:numPr>
          <w:ilvl w:val="0"/>
          <w:numId w:val="84"/>
        </w:numPr>
      </w:pPr>
      <w:r>
        <w:t xml:space="preserve">Data Cleansing: </w:t>
      </w:r>
      <w:r w:rsidR="002E4458" w:rsidRPr="002E4458">
        <w:t>Apply P&amp;A#10, P&amp;A#15, and P&amp;A#4</w:t>
      </w:r>
    </w:p>
    <w:p w:rsidR="003D66FF" w:rsidRDefault="003D66FF" w:rsidP="003D66FF">
      <w:pPr>
        <w:pStyle w:val="Heading2"/>
        <w:numPr>
          <w:ilvl w:val="0"/>
          <w:numId w:val="17"/>
        </w:numPr>
      </w:pPr>
      <w:bookmarkStart w:id="106" w:name="_Toc512591968"/>
      <w:r w:rsidRPr="003D66FF">
        <w:t>Net Amount Charged Off</w:t>
      </w:r>
      <w:r>
        <w:t xml:space="preserve"> (Q.67)</w:t>
      </w:r>
      <w:bookmarkEnd w:id="106"/>
    </w:p>
    <w:p w:rsidR="003D66FF" w:rsidRDefault="003D66FF" w:rsidP="003D66FF">
      <w:pPr>
        <w:pStyle w:val="ListParagraph"/>
        <w:numPr>
          <w:ilvl w:val="0"/>
          <w:numId w:val="85"/>
        </w:numPr>
      </w:pPr>
      <w:r>
        <w:t xml:space="preserve">Variable:  </w:t>
      </w:r>
      <w:proofErr w:type="spellStart"/>
      <w:r w:rsidRPr="003D66FF">
        <w:t>netChargedOffAmt</w:t>
      </w:r>
      <w:proofErr w:type="spellEnd"/>
    </w:p>
    <w:p w:rsidR="003D66FF" w:rsidRDefault="00A436D4" w:rsidP="003D66FF">
      <w:pPr>
        <w:pStyle w:val="ListParagraph"/>
        <w:numPr>
          <w:ilvl w:val="0"/>
          <w:numId w:val="85"/>
        </w:numPr>
      </w:pPr>
      <w:r>
        <w:t>Publication: No</w:t>
      </w:r>
    </w:p>
    <w:p w:rsidR="003D66FF" w:rsidRPr="00147B70" w:rsidRDefault="003D66FF" w:rsidP="00104B5F">
      <w:pPr>
        <w:pStyle w:val="ListParagraph"/>
        <w:numPr>
          <w:ilvl w:val="0"/>
          <w:numId w:val="85"/>
        </w:numPr>
      </w:pPr>
      <w:r>
        <w:t xml:space="preserve">Data Cleansing: </w:t>
      </w:r>
      <w:r w:rsidR="009E5F2F" w:rsidRPr="00147B70">
        <w:t>Q.65 – Q.66</w:t>
      </w:r>
      <w:r w:rsidR="003A5068">
        <w:t>.  Replace with entered values if missing.</w:t>
      </w:r>
    </w:p>
    <w:p w:rsidR="003D66FF" w:rsidRDefault="003D66FF" w:rsidP="003D66FF">
      <w:pPr>
        <w:pStyle w:val="Heading2"/>
        <w:numPr>
          <w:ilvl w:val="0"/>
          <w:numId w:val="17"/>
        </w:numPr>
      </w:pPr>
      <w:bookmarkStart w:id="107" w:name="_Toc512591969"/>
      <w:r w:rsidRPr="003D66FF">
        <w:t>Loan Purchase Table</w:t>
      </w:r>
      <w:r>
        <w:t xml:space="preserve"> (Q.68)</w:t>
      </w:r>
      <w:bookmarkEnd w:id="107"/>
    </w:p>
    <w:p w:rsidR="003D66FF" w:rsidRDefault="003D66FF" w:rsidP="003D66FF">
      <w:pPr>
        <w:pStyle w:val="ListParagraph"/>
        <w:numPr>
          <w:ilvl w:val="0"/>
          <w:numId w:val="86"/>
        </w:numPr>
      </w:pPr>
      <w:r>
        <w:t>Variable:  table</w:t>
      </w:r>
    </w:p>
    <w:p w:rsidR="003D66FF" w:rsidRDefault="003D66FF" w:rsidP="003D66FF">
      <w:pPr>
        <w:pStyle w:val="ListParagraph"/>
        <w:numPr>
          <w:ilvl w:val="0"/>
          <w:numId w:val="86"/>
        </w:numPr>
      </w:pPr>
      <w:r>
        <w:t>Publication: No</w:t>
      </w:r>
    </w:p>
    <w:p w:rsidR="003D66FF" w:rsidRPr="003D66FF" w:rsidRDefault="003D66FF" w:rsidP="003D66FF">
      <w:pPr>
        <w:pStyle w:val="ListParagraph"/>
        <w:numPr>
          <w:ilvl w:val="0"/>
          <w:numId w:val="86"/>
        </w:numPr>
      </w:pPr>
      <w:r>
        <w:t>Data Cleansing: No</w:t>
      </w:r>
    </w:p>
    <w:p w:rsidR="003D66FF" w:rsidRDefault="003D66FF" w:rsidP="003D66FF">
      <w:pPr>
        <w:pStyle w:val="Heading2"/>
        <w:numPr>
          <w:ilvl w:val="0"/>
          <w:numId w:val="17"/>
        </w:numPr>
      </w:pPr>
      <w:bookmarkStart w:id="108" w:name="_Toc512591970"/>
      <w:r w:rsidRPr="003D66FF">
        <w:t>Sector Breakouts for All Loans Purchased During the Reporting Period</w:t>
      </w:r>
      <w:r>
        <w:t xml:space="preserve"> (Q.69)</w:t>
      </w:r>
      <w:bookmarkEnd w:id="108"/>
    </w:p>
    <w:p w:rsidR="003D66FF" w:rsidRDefault="003D66FF" w:rsidP="003D66FF">
      <w:pPr>
        <w:pStyle w:val="ListParagraph"/>
        <w:numPr>
          <w:ilvl w:val="0"/>
          <w:numId w:val="87"/>
        </w:numPr>
      </w:pPr>
      <w:r>
        <w:t>Variable:  table</w:t>
      </w:r>
    </w:p>
    <w:p w:rsidR="003D66FF" w:rsidRDefault="003D66FF" w:rsidP="003D66FF">
      <w:pPr>
        <w:pStyle w:val="ListParagraph"/>
        <w:numPr>
          <w:ilvl w:val="0"/>
          <w:numId w:val="87"/>
        </w:numPr>
      </w:pPr>
      <w:r>
        <w:t>Publication: No</w:t>
      </w:r>
    </w:p>
    <w:p w:rsidR="003D66FF" w:rsidRPr="003D66FF" w:rsidRDefault="003D66FF" w:rsidP="003D66FF">
      <w:pPr>
        <w:pStyle w:val="ListParagraph"/>
        <w:numPr>
          <w:ilvl w:val="0"/>
          <w:numId w:val="87"/>
        </w:numPr>
      </w:pPr>
      <w:r>
        <w:t>Data Cleansing: No</w:t>
      </w:r>
    </w:p>
    <w:p w:rsidR="003D66FF" w:rsidRDefault="003D66FF" w:rsidP="003D66FF">
      <w:pPr>
        <w:pStyle w:val="Heading2"/>
        <w:numPr>
          <w:ilvl w:val="0"/>
          <w:numId w:val="17"/>
        </w:numPr>
      </w:pPr>
      <w:bookmarkStart w:id="109" w:name="_Toc512591971"/>
      <w:r w:rsidRPr="003D66FF">
        <w:t>Loans Sold Table</w:t>
      </w:r>
      <w:r>
        <w:t xml:space="preserve"> (Q.70)</w:t>
      </w:r>
      <w:bookmarkEnd w:id="109"/>
    </w:p>
    <w:p w:rsidR="003D66FF" w:rsidRDefault="003D66FF" w:rsidP="003D66FF">
      <w:pPr>
        <w:pStyle w:val="ListParagraph"/>
        <w:numPr>
          <w:ilvl w:val="0"/>
          <w:numId w:val="88"/>
        </w:numPr>
      </w:pPr>
      <w:r>
        <w:t>Variable:  table</w:t>
      </w:r>
    </w:p>
    <w:p w:rsidR="003D66FF" w:rsidRDefault="003D66FF" w:rsidP="003D66FF">
      <w:pPr>
        <w:pStyle w:val="ListParagraph"/>
        <w:numPr>
          <w:ilvl w:val="0"/>
          <w:numId w:val="88"/>
        </w:numPr>
      </w:pPr>
      <w:r>
        <w:t>Publication: No</w:t>
      </w:r>
    </w:p>
    <w:p w:rsidR="003D66FF" w:rsidRPr="003D66FF" w:rsidRDefault="003D66FF" w:rsidP="003D66FF">
      <w:pPr>
        <w:pStyle w:val="ListParagraph"/>
        <w:numPr>
          <w:ilvl w:val="0"/>
          <w:numId w:val="88"/>
        </w:numPr>
      </w:pPr>
      <w:r>
        <w:t>Data Cleansing: No</w:t>
      </w:r>
    </w:p>
    <w:p w:rsidR="003D66FF" w:rsidRDefault="003D66FF" w:rsidP="003D66FF">
      <w:pPr>
        <w:pStyle w:val="Heading2"/>
        <w:numPr>
          <w:ilvl w:val="0"/>
          <w:numId w:val="17"/>
        </w:numPr>
      </w:pPr>
      <w:bookmarkStart w:id="110" w:name="_Toc512591972"/>
      <w:r w:rsidRPr="003D66FF">
        <w:t>Sector Breakouts for Loans Sold During the Reporting Period</w:t>
      </w:r>
      <w:r>
        <w:t xml:space="preserve"> (Q.71)</w:t>
      </w:r>
      <w:bookmarkEnd w:id="110"/>
    </w:p>
    <w:p w:rsidR="003D66FF" w:rsidRDefault="003D66FF" w:rsidP="003D66FF">
      <w:pPr>
        <w:pStyle w:val="ListParagraph"/>
        <w:numPr>
          <w:ilvl w:val="0"/>
          <w:numId w:val="89"/>
        </w:numPr>
      </w:pPr>
      <w:r>
        <w:t>Variable:  table</w:t>
      </w:r>
    </w:p>
    <w:p w:rsidR="003D66FF" w:rsidRDefault="003D66FF" w:rsidP="003D66FF">
      <w:pPr>
        <w:pStyle w:val="ListParagraph"/>
        <w:numPr>
          <w:ilvl w:val="0"/>
          <w:numId w:val="89"/>
        </w:numPr>
      </w:pPr>
      <w:r>
        <w:t>Publication: No</w:t>
      </w:r>
    </w:p>
    <w:p w:rsidR="003D66FF" w:rsidRPr="003D66FF" w:rsidRDefault="003D66FF" w:rsidP="003D66FF">
      <w:pPr>
        <w:pStyle w:val="ListParagraph"/>
        <w:numPr>
          <w:ilvl w:val="0"/>
          <w:numId w:val="89"/>
        </w:numPr>
      </w:pPr>
      <w:r>
        <w:t>Data Cleansing: No</w:t>
      </w:r>
    </w:p>
    <w:p w:rsidR="003D66FF" w:rsidRDefault="003D66FF" w:rsidP="003D66FF">
      <w:pPr>
        <w:pStyle w:val="Heading2"/>
        <w:numPr>
          <w:ilvl w:val="0"/>
          <w:numId w:val="17"/>
        </w:numPr>
      </w:pPr>
      <w:bookmarkStart w:id="111" w:name="_Toc512591973"/>
      <w:r w:rsidRPr="003D66FF">
        <w:t>Loan Guarantees (Amount/Number)</w:t>
      </w:r>
      <w:r>
        <w:t xml:space="preserve"> (Q.72)</w:t>
      </w:r>
      <w:bookmarkEnd w:id="111"/>
    </w:p>
    <w:p w:rsidR="003D66FF" w:rsidRDefault="003D66FF" w:rsidP="003D66FF">
      <w:pPr>
        <w:pStyle w:val="ListParagraph"/>
        <w:numPr>
          <w:ilvl w:val="0"/>
          <w:numId w:val="90"/>
        </w:numPr>
      </w:pPr>
      <w:r>
        <w:t xml:space="preserve">Variable:  </w:t>
      </w:r>
      <w:proofErr w:type="spellStart"/>
      <w:r>
        <w:t>loansClosedAmt</w:t>
      </w:r>
      <w:proofErr w:type="spellEnd"/>
      <w:r>
        <w:t xml:space="preserve">, </w:t>
      </w:r>
      <w:proofErr w:type="spellStart"/>
      <w:r w:rsidRPr="003D66FF">
        <w:t>loansClosedNum</w:t>
      </w:r>
      <w:proofErr w:type="spellEnd"/>
    </w:p>
    <w:p w:rsidR="003D66FF" w:rsidRDefault="00AA3268" w:rsidP="003D66FF">
      <w:pPr>
        <w:pStyle w:val="ListParagraph"/>
        <w:numPr>
          <w:ilvl w:val="0"/>
          <w:numId w:val="90"/>
        </w:numPr>
      </w:pPr>
      <w:r>
        <w:t>Publication: Yes</w:t>
      </w:r>
    </w:p>
    <w:p w:rsidR="003D66FF" w:rsidRPr="003D66FF" w:rsidRDefault="003D66FF" w:rsidP="002E4458">
      <w:pPr>
        <w:pStyle w:val="ListParagraph"/>
        <w:numPr>
          <w:ilvl w:val="0"/>
          <w:numId w:val="90"/>
        </w:numPr>
      </w:pPr>
      <w:r>
        <w:t xml:space="preserve">Data Cleansing: </w:t>
      </w:r>
      <w:r w:rsidR="00464469" w:rsidRPr="00464469">
        <w:t>Apply P&amp;A#10</w:t>
      </w:r>
      <w:r w:rsidR="002E4458">
        <w:t>, P&amp;A#15,</w:t>
      </w:r>
      <w:r w:rsidR="002E4458" w:rsidRPr="002E4458">
        <w:t xml:space="preserve"> </w:t>
      </w:r>
      <w:r w:rsidR="009E5F2F">
        <w:t xml:space="preserve">and </w:t>
      </w:r>
      <w:r w:rsidR="00464469" w:rsidRPr="00464469">
        <w:t>P&amp;A#4</w:t>
      </w:r>
      <w:r w:rsidR="00464469">
        <w:t>.  Then switch the entries if the amount was ente</w:t>
      </w:r>
      <w:r w:rsidR="00C90013">
        <w:t>red in the number column and vic</w:t>
      </w:r>
      <w:r w:rsidR="00464469">
        <w:t>e versa.</w:t>
      </w:r>
    </w:p>
    <w:p w:rsidR="003D66FF" w:rsidRDefault="00221318" w:rsidP="00221318">
      <w:pPr>
        <w:pStyle w:val="Heading2"/>
        <w:numPr>
          <w:ilvl w:val="0"/>
          <w:numId w:val="17"/>
        </w:numPr>
      </w:pPr>
      <w:bookmarkStart w:id="112" w:name="_Toc512591974"/>
      <w:r w:rsidRPr="00221318">
        <w:lastRenderedPageBreak/>
        <w:t>Loans/Investments Underwritten for other Organizations (Amount/Number)</w:t>
      </w:r>
      <w:r>
        <w:t xml:space="preserve"> (Q.73)</w:t>
      </w:r>
      <w:bookmarkEnd w:id="112"/>
    </w:p>
    <w:p w:rsidR="00221318" w:rsidRDefault="00221318" w:rsidP="00221318">
      <w:pPr>
        <w:pStyle w:val="ListParagraph"/>
        <w:numPr>
          <w:ilvl w:val="0"/>
          <w:numId w:val="91"/>
        </w:numPr>
      </w:pPr>
      <w:r>
        <w:t xml:space="preserve">Variable:  </w:t>
      </w:r>
      <w:proofErr w:type="spellStart"/>
      <w:r>
        <w:t>loansClosedUnderAmt</w:t>
      </w:r>
      <w:proofErr w:type="spellEnd"/>
      <w:r>
        <w:t xml:space="preserve">, </w:t>
      </w:r>
      <w:proofErr w:type="spellStart"/>
      <w:r w:rsidRPr="00221318">
        <w:t>loansClosedUnderNum</w:t>
      </w:r>
      <w:proofErr w:type="spellEnd"/>
    </w:p>
    <w:p w:rsidR="00221318" w:rsidRDefault="00AA3268" w:rsidP="00221318">
      <w:pPr>
        <w:pStyle w:val="ListParagraph"/>
        <w:numPr>
          <w:ilvl w:val="0"/>
          <w:numId w:val="91"/>
        </w:numPr>
      </w:pPr>
      <w:r>
        <w:t>Publication: Yes</w:t>
      </w:r>
    </w:p>
    <w:p w:rsidR="00221318" w:rsidRPr="00221318" w:rsidRDefault="00221318" w:rsidP="002E4458">
      <w:pPr>
        <w:pStyle w:val="ListParagraph"/>
        <w:numPr>
          <w:ilvl w:val="0"/>
          <w:numId w:val="91"/>
        </w:numPr>
      </w:pPr>
      <w:r>
        <w:t xml:space="preserve">Data Cleansing: </w:t>
      </w:r>
      <w:r w:rsidR="002E4458" w:rsidRPr="002E4458">
        <w:t>Apply P&amp;A#10, P&amp;A#15, and P&amp;A#4</w:t>
      </w:r>
      <w:r w:rsidR="00464469" w:rsidRPr="00464469">
        <w:t>.  Then switch the entries if the amount was ente</w:t>
      </w:r>
      <w:r w:rsidR="00C90013">
        <w:t>red in the number column and vic</w:t>
      </w:r>
      <w:r w:rsidR="00464469" w:rsidRPr="00464469">
        <w:t>e versa.</w:t>
      </w:r>
    </w:p>
    <w:p w:rsidR="00221318" w:rsidRDefault="00221318" w:rsidP="00221318">
      <w:pPr>
        <w:pStyle w:val="Heading2"/>
        <w:numPr>
          <w:ilvl w:val="0"/>
          <w:numId w:val="17"/>
        </w:numPr>
      </w:pPr>
      <w:bookmarkStart w:id="113" w:name="_Toc512591975"/>
      <w:r w:rsidRPr="00221318">
        <w:t>Loans/Investments Serviced for Other Organizations (Amount/Number)</w:t>
      </w:r>
      <w:r>
        <w:t xml:space="preserve"> (Q.74)</w:t>
      </w:r>
      <w:bookmarkEnd w:id="113"/>
    </w:p>
    <w:p w:rsidR="00221318" w:rsidRDefault="00221318" w:rsidP="00221318">
      <w:pPr>
        <w:pStyle w:val="ListParagraph"/>
        <w:numPr>
          <w:ilvl w:val="0"/>
          <w:numId w:val="92"/>
        </w:numPr>
      </w:pPr>
      <w:r>
        <w:t xml:space="preserve">Variable:  </w:t>
      </w:r>
      <w:proofErr w:type="spellStart"/>
      <w:r>
        <w:t>loansClosedSvcAmt</w:t>
      </w:r>
      <w:proofErr w:type="spellEnd"/>
      <w:r>
        <w:t xml:space="preserve">, </w:t>
      </w:r>
      <w:proofErr w:type="spellStart"/>
      <w:r w:rsidRPr="00221318">
        <w:t>loansClosedSvcNum</w:t>
      </w:r>
      <w:proofErr w:type="spellEnd"/>
    </w:p>
    <w:p w:rsidR="00221318" w:rsidRDefault="00AA3268" w:rsidP="00221318">
      <w:pPr>
        <w:pStyle w:val="ListParagraph"/>
        <w:numPr>
          <w:ilvl w:val="0"/>
          <w:numId w:val="92"/>
        </w:numPr>
      </w:pPr>
      <w:r>
        <w:t>Publication: Yes</w:t>
      </w:r>
    </w:p>
    <w:p w:rsidR="00221318" w:rsidRPr="00221318" w:rsidRDefault="00221318" w:rsidP="001856CF">
      <w:pPr>
        <w:pStyle w:val="ListParagraph"/>
        <w:numPr>
          <w:ilvl w:val="0"/>
          <w:numId w:val="92"/>
        </w:numPr>
      </w:pPr>
      <w:r>
        <w:t xml:space="preserve">Data Cleansing: </w:t>
      </w:r>
      <w:r w:rsidR="001856CF" w:rsidRPr="001856CF">
        <w:t>Apply P&amp;A#10, P&amp;A#15, and P&amp;A#4</w:t>
      </w:r>
      <w:r w:rsidR="00150EE3" w:rsidRPr="00150EE3">
        <w:t>.  Then switch the entries if the amount was entered in the number column and vice versa.</w:t>
      </w:r>
    </w:p>
    <w:p w:rsidR="00221318" w:rsidRDefault="00221318" w:rsidP="00221318">
      <w:pPr>
        <w:pStyle w:val="Heading2"/>
        <w:numPr>
          <w:ilvl w:val="0"/>
          <w:numId w:val="17"/>
        </w:numPr>
      </w:pPr>
      <w:bookmarkStart w:id="114" w:name="_Toc512591976"/>
      <w:r w:rsidRPr="00221318">
        <w:t>Loan Guarantees (Amount/Number)</w:t>
      </w:r>
      <w:r>
        <w:t xml:space="preserve"> (Q.75)</w:t>
      </w:r>
      <w:bookmarkEnd w:id="114"/>
    </w:p>
    <w:p w:rsidR="00221318" w:rsidRDefault="00221318" w:rsidP="00221318">
      <w:pPr>
        <w:pStyle w:val="ListParagraph"/>
        <w:numPr>
          <w:ilvl w:val="0"/>
          <w:numId w:val="93"/>
        </w:numPr>
      </w:pPr>
      <w:r>
        <w:t xml:space="preserve">Variable:  </w:t>
      </w:r>
      <w:proofErr w:type="spellStart"/>
      <w:r>
        <w:t>loansOutAmt</w:t>
      </w:r>
      <w:proofErr w:type="spellEnd"/>
      <w:r>
        <w:t xml:space="preserve">, </w:t>
      </w:r>
      <w:proofErr w:type="spellStart"/>
      <w:r w:rsidRPr="00221318">
        <w:t>loansOutNum</w:t>
      </w:r>
      <w:proofErr w:type="spellEnd"/>
    </w:p>
    <w:p w:rsidR="00221318" w:rsidRDefault="0053583B" w:rsidP="00221318">
      <w:pPr>
        <w:pStyle w:val="ListParagraph"/>
        <w:numPr>
          <w:ilvl w:val="0"/>
          <w:numId w:val="93"/>
        </w:numPr>
      </w:pPr>
      <w:r>
        <w:t>Publication: Yes</w:t>
      </w:r>
    </w:p>
    <w:p w:rsidR="00221318" w:rsidRPr="00221318" w:rsidRDefault="00221318" w:rsidP="001856CF">
      <w:pPr>
        <w:pStyle w:val="ListParagraph"/>
        <w:numPr>
          <w:ilvl w:val="0"/>
          <w:numId w:val="93"/>
        </w:numPr>
      </w:pPr>
      <w:r>
        <w:t xml:space="preserve">Data Cleansing: </w:t>
      </w:r>
      <w:r w:rsidR="001856CF" w:rsidRPr="001856CF">
        <w:t>Apply P&amp;A#10, P&amp;A#15, and P&amp;A#4</w:t>
      </w:r>
      <w:r w:rsidR="00150EE3" w:rsidRPr="00150EE3">
        <w:t>.  Then switch the entries if the amount was entered in the number column and vice versa.</w:t>
      </w:r>
    </w:p>
    <w:p w:rsidR="00221318" w:rsidRDefault="00221318" w:rsidP="00221318">
      <w:pPr>
        <w:pStyle w:val="Heading2"/>
        <w:numPr>
          <w:ilvl w:val="0"/>
          <w:numId w:val="17"/>
        </w:numPr>
      </w:pPr>
      <w:bookmarkStart w:id="115" w:name="_Toc512591977"/>
      <w:r w:rsidRPr="00221318">
        <w:t>Loans/Investments Underwritten for other Organizations (Amount/Number)</w:t>
      </w:r>
      <w:r>
        <w:t xml:space="preserve"> (Q.76)</w:t>
      </w:r>
      <w:bookmarkEnd w:id="115"/>
    </w:p>
    <w:p w:rsidR="00221318" w:rsidRDefault="00221318" w:rsidP="00221318">
      <w:pPr>
        <w:pStyle w:val="ListParagraph"/>
        <w:numPr>
          <w:ilvl w:val="0"/>
          <w:numId w:val="94"/>
        </w:numPr>
      </w:pPr>
      <w:r>
        <w:t xml:space="preserve">Variable:  </w:t>
      </w:r>
      <w:proofErr w:type="spellStart"/>
      <w:r>
        <w:t>loansOutUnderAmt</w:t>
      </w:r>
      <w:proofErr w:type="spellEnd"/>
      <w:r>
        <w:t xml:space="preserve">, </w:t>
      </w:r>
      <w:proofErr w:type="spellStart"/>
      <w:r w:rsidRPr="00221318">
        <w:t>loansOutUnderNum</w:t>
      </w:r>
      <w:proofErr w:type="spellEnd"/>
    </w:p>
    <w:p w:rsidR="00221318" w:rsidRDefault="0053583B" w:rsidP="00221318">
      <w:pPr>
        <w:pStyle w:val="ListParagraph"/>
        <w:numPr>
          <w:ilvl w:val="0"/>
          <w:numId w:val="94"/>
        </w:numPr>
      </w:pPr>
      <w:r>
        <w:t>Publication: Yes</w:t>
      </w:r>
    </w:p>
    <w:p w:rsidR="00221318" w:rsidRPr="00221318" w:rsidRDefault="00221318" w:rsidP="001856CF">
      <w:pPr>
        <w:pStyle w:val="ListParagraph"/>
        <w:numPr>
          <w:ilvl w:val="0"/>
          <w:numId w:val="94"/>
        </w:numPr>
      </w:pPr>
      <w:r>
        <w:t xml:space="preserve">Data Cleansing: </w:t>
      </w:r>
      <w:r w:rsidR="001856CF" w:rsidRPr="001856CF">
        <w:t>Apply P&amp;A#10, P&amp;A#15, and P&amp;A#4</w:t>
      </w:r>
      <w:r w:rsidR="00150EE3" w:rsidRPr="00150EE3">
        <w:t>.  Then switch the entries if the amount was entered in the number column and vice versa.</w:t>
      </w:r>
    </w:p>
    <w:p w:rsidR="00BE6560" w:rsidRDefault="00BE6560" w:rsidP="00BE6560">
      <w:pPr>
        <w:pStyle w:val="Heading2"/>
        <w:numPr>
          <w:ilvl w:val="0"/>
          <w:numId w:val="17"/>
        </w:numPr>
      </w:pPr>
      <w:bookmarkStart w:id="116" w:name="_Toc512591978"/>
      <w:r w:rsidRPr="00BE6560">
        <w:t>Loans/Investments Serviced for Other Organizations (Amount/Number)</w:t>
      </w:r>
      <w:r>
        <w:t xml:space="preserve"> (Q.77)</w:t>
      </w:r>
      <w:bookmarkEnd w:id="116"/>
    </w:p>
    <w:p w:rsidR="00BE6560" w:rsidRDefault="00BE6560" w:rsidP="00BE6560">
      <w:pPr>
        <w:pStyle w:val="ListParagraph"/>
        <w:numPr>
          <w:ilvl w:val="0"/>
          <w:numId w:val="95"/>
        </w:numPr>
      </w:pPr>
      <w:r>
        <w:t xml:space="preserve">Variable:  </w:t>
      </w:r>
      <w:proofErr w:type="spellStart"/>
      <w:r>
        <w:t>loansOutSvcAmt</w:t>
      </w:r>
      <w:proofErr w:type="spellEnd"/>
      <w:r>
        <w:t xml:space="preserve">, </w:t>
      </w:r>
      <w:proofErr w:type="spellStart"/>
      <w:r w:rsidRPr="00BE6560">
        <w:t>loansOutSvcNum</w:t>
      </w:r>
      <w:proofErr w:type="spellEnd"/>
    </w:p>
    <w:p w:rsidR="00BE6560" w:rsidRDefault="0053583B" w:rsidP="00BE6560">
      <w:pPr>
        <w:pStyle w:val="ListParagraph"/>
        <w:numPr>
          <w:ilvl w:val="0"/>
          <w:numId w:val="95"/>
        </w:numPr>
      </w:pPr>
      <w:r>
        <w:t>Publication: Yes</w:t>
      </w:r>
    </w:p>
    <w:p w:rsidR="00BE6560" w:rsidRPr="00BE6560" w:rsidRDefault="00BE6560" w:rsidP="001856CF">
      <w:pPr>
        <w:pStyle w:val="ListParagraph"/>
        <w:numPr>
          <w:ilvl w:val="0"/>
          <w:numId w:val="95"/>
        </w:numPr>
      </w:pPr>
      <w:r>
        <w:t xml:space="preserve">Data Cleansing: </w:t>
      </w:r>
      <w:r w:rsidR="001856CF" w:rsidRPr="001856CF">
        <w:t>Apply P&amp;A#10, P&amp;A#15, and P&amp;A#4</w:t>
      </w:r>
      <w:r w:rsidR="00150EE3" w:rsidRPr="00150EE3">
        <w:t>.  Then switch the entries if the amount was entered in the number column and vice versa.</w:t>
      </w:r>
    </w:p>
    <w:p w:rsidR="00BE6560" w:rsidRDefault="00BE6560" w:rsidP="00BE6560">
      <w:pPr>
        <w:pStyle w:val="Heading2"/>
        <w:numPr>
          <w:ilvl w:val="0"/>
          <w:numId w:val="17"/>
        </w:numPr>
      </w:pPr>
      <w:bookmarkStart w:id="117" w:name="_Toc512591979"/>
      <w:r w:rsidRPr="00BE6560">
        <w:t xml:space="preserve">Will you </w:t>
      </w:r>
      <w:proofErr w:type="gramStart"/>
      <w:r w:rsidRPr="00BE6560">
        <w:t>Provide</w:t>
      </w:r>
      <w:proofErr w:type="gramEnd"/>
      <w:r w:rsidRPr="00BE6560">
        <w:t xml:space="preserve"> the Following Impact Data in a Transaction Level Report?</w:t>
      </w:r>
      <w:r>
        <w:t xml:space="preserve"> (Q.78)</w:t>
      </w:r>
      <w:bookmarkEnd w:id="117"/>
    </w:p>
    <w:p w:rsidR="00BE6560" w:rsidRDefault="00BE6560" w:rsidP="00BE6560">
      <w:pPr>
        <w:pStyle w:val="ListParagraph"/>
        <w:numPr>
          <w:ilvl w:val="0"/>
          <w:numId w:val="96"/>
        </w:numPr>
      </w:pPr>
      <w:r>
        <w:t xml:space="preserve">Variable:  </w:t>
      </w:r>
      <w:proofErr w:type="spellStart"/>
      <w:r w:rsidRPr="00BE6560">
        <w:t>impactTlrOption</w:t>
      </w:r>
      <w:proofErr w:type="spellEnd"/>
    </w:p>
    <w:p w:rsidR="00BE6560" w:rsidRDefault="00BE6560" w:rsidP="00BE6560">
      <w:pPr>
        <w:pStyle w:val="ListParagraph"/>
        <w:numPr>
          <w:ilvl w:val="0"/>
          <w:numId w:val="96"/>
        </w:numPr>
      </w:pPr>
      <w:r>
        <w:t>Publication: No</w:t>
      </w:r>
    </w:p>
    <w:p w:rsidR="00BE6560" w:rsidRPr="00BE6560" w:rsidRDefault="00BE6560" w:rsidP="00BE6560">
      <w:pPr>
        <w:pStyle w:val="ListParagraph"/>
        <w:numPr>
          <w:ilvl w:val="0"/>
          <w:numId w:val="96"/>
        </w:numPr>
      </w:pPr>
      <w:r>
        <w:t>Data Cleansing: No</w:t>
      </w:r>
    </w:p>
    <w:p w:rsidR="00BE6560" w:rsidRDefault="00BE6560" w:rsidP="00BE6560">
      <w:pPr>
        <w:pStyle w:val="Heading2"/>
        <w:numPr>
          <w:ilvl w:val="0"/>
          <w:numId w:val="17"/>
        </w:numPr>
      </w:pPr>
      <w:bookmarkStart w:id="118" w:name="_Toc512591980"/>
      <w:r w:rsidRPr="00BE6560">
        <w:lastRenderedPageBreak/>
        <w:t>Type of Jobs Reported</w:t>
      </w:r>
      <w:r>
        <w:t xml:space="preserve"> (Q.79)</w:t>
      </w:r>
      <w:bookmarkEnd w:id="118"/>
    </w:p>
    <w:p w:rsidR="00BE6560" w:rsidRDefault="00BE6560" w:rsidP="00BE6560">
      <w:pPr>
        <w:pStyle w:val="ListParagraph"/>
        <w:numPr>
          <w:ilvl w:val="0"/>
          <w:numId w:val="97"/>
        </w:numPr>
      </w:pPr>
      <w:r>
        <w:t xml:space="preserve">Variable:  </w:t>
      </w:r>
      <w:proofErr w:type="spellStart"/>
      <w:r w:rsidRPr="00BE6560">
        <w:t>jobType</w:t>
      </w:r>
      <w:proofErr w:type="spellEnd"/>
    </w:p>
    <w:p w:rsidR="00BE6560" w:rsidRDefault="00BE6560" w:rsidP="00BE6560">
      <w:pPr>
        <w:pStyle w:val="ListParagraph"/>
        <w:numPr>
          <w:ilvl w:val="0"/>
          <w:numId w:val="97"/>
        </w:numPr>
      </w:pPr>
      <w:r>
        <w:t>Publication: No</w:t>
      </w:r>
    </w:p>
    <w:p w:rsidR="00BE6560" w:rsidRPr="00BE6560" w:rsidRDefault="00BE6560" w:rsidP="00BE6560">
      <w:pPr>
        <w:pStyle w:val="ListParagraph"/>
        <w:numPr>
          <w:ilvl w:val="0"/>
          <w:numId w:val="97"/>
        </w:numPr>
      </w:pPr>
      <w:r>
        <w:t>Data Cleansing: No</w:t>
      </w:r>
    </w:p>
    <w:p w:rsidR="00BE6560" w:rsidRDefault="00527B2D" w:rsidP="00527B2D">
      <w:pPr>
        <w:pStyle w:val="Heading2"/>
        <w:numPr>
          <w:ilvl w:val="0"/>
          <w:numId w:val="17"/>
        </w:numPr>
      </w:pPr>
      <w:bookmarkStart w:id="119" w:name="_Toc512591981"/>
      <w:r w:rsidRPr="00527B2D">
        <w:t>Jobs in Portfolio Businesses at Time of Loan/Investment</w:t>
      </w:r>
      <w:r>
        <w:t xml:space="preserve"> (Q.80)</w:t>
      </w:r>
      <w:bookmarkEnd w:id="119"/>
    </w:p>
    <w:p w:rsidR="00527B2D" w:rsidRDefault="00527B2D" w:rsidP="00527B2D">
      <w:pPr>
        <w:pStyle w:val="ListParagraph"/>
        <w:numPr>
          <w:ilvl w:val="0"/>
          <w:numId w:val="98"/>
        </w:numPr>
      </w:pPr>
      <w:r>
        <w:t xml:space="preserve">Variable:  </w:t>
      </w:r>
      <w:proofErr w:type="spellStart"/>
      <w:r w:rsidRPr="00527B2D">
        <w:t>portfolioFteStart</w:t>
      </w:r>
      <w:proofErr w:type="spellEnd"/>
    </w:p>
    <w:p w:rsidR="00527B2D" w:rsidRDefault="007E7205" w:rsidP="00527B2D">
      <w:pPr>
        <w:pStyle w:val="ListParagraph"/>
        <w:numPr>
          <w:ilvl w:val="0"/>
          <w:numId w:val="98"/>
        </w:numPr>
      </w:pPr>
      <w:r>
        <w:t>Publication: No</w:t>
      </w:r>
    </w:p>
    <w:p w:rsidR="00527B2D" w:rsidRPr="00527B2D" w:rsidRDefault="00527B2D" w:rsidP="00527B2D">
      <w:pPr>
        <w:pStyle w:val="ListParagraph"/>
        <w:numPr>
          <w:ilvl w:val="0"/>
          <w:numId w:val="98"/>
        </w:numPr>
      </w:pPr>
      <w:r>
        <w:t>Data Cleansing: No</w:t>
      </w:r>
    </w:p>
    <w:p w:rsidR="00527B2D" w:rsidRDefault="00527B2D" w:rsidP="00527B2D">
      <w:pPr>
        <w:pStyle w:val="Heading2"/>
        <w:numPr>
          <w:ilvl w:val="0"/>
          <w:numId w:val="17"/>
        </w:numPr>
      </w:pPr>
      <w:bookmarkStart w:id="120" w:name="_Toc512591982"/>
      <w:r w:rsidRPr="00527B2D">
        <w:t>Jobs at Reporting Period End</w:t>
      </w:r>
      <w:r>
        <w:t xml:space="preserve"> (Q.81)</w:t>
      </w:r>
      <w:bookmarkEnd w:id="120"/>
    </w:p>
    <w:p w:rsidR="00527B2D" w:rsidRDefault="00527B2D" w:rsidP="00527B2D">
      <w:pPr>
        <w:pStyle w:val="ListParagraph"/>
        <w:numPr>
          <w:ilvl w:val="0"/>
          <w:numId w:val="99"/>
        </w:numPr>
      </w:pPr>
      <w:r>
        <w:t xml:space="preserve">Variable:  </w:t>
      </w:r>
      <w:proofErr w:type="spellStart"/>
      <w:r w:rsidRPr="00527B2D">
        <w:t>portfolioFteEnd</w:t>
      </w:r>
      <w:proofErr w:type="spellEnd"/>
    </w:p>
    <w:p w:rsidR="00527B2D" w:rsidRDefault="007E7205" w:rsidP="00527B2D">
      <w:pPr>
        <w:pStyle w:val="ListParagraph"/>
        <w:numPr>
          <w:ilvl w:val="0"/>
          <w:numId w:val="99"/>
        </w:numPr>
      </w:pPr>
      <w:r>
        <w:t>Publication: No</w:t>
      </w:r>
    </w:p>
    <w:p w:rsidR="00527B2D" w:rsidRPr="00527B2D" w:rsidRDefault="00897961" w:rsidP="00527B2D">
      <w:pPr>
        <w:pStyle w:val="ListParagraph"/>
        <w:numPr>
          <w:ilvl w:val="0"/>
          <w:numId w:val="99"/>
        </w:numPr>
      </w:pPr>
      <w:r>
        <w:t>Data Cleansing: Yes</w:t>
      </w:r>
      <w:r w:rsidR="008C0A68">
        <w:t>.  Jobs were reported in gross total in 2003, net changes from 2004 to 2013, and again in gross total from 2014.</w:t>
      </w:r>
      <w:r>
        <w:t xml:space="preserve"> Combine with jobs reported in the TLR.</w:t>
      </w:r>
    </w:p>
    <w:p w:rsidR="00527B2D" w:rsidRDefault="00527B2D" w:rsidP="00527B2D">
      <w:pPr>
        <w:pStyle w:val="Heading2"/>
        <w:numPr>
          <w:ilvl w:val="0"/>
          <w:numId w:val="17"/>
        </w:numPr>
      </w:pPr>
      <w:bookmarkStart w:id="121" w:name="_Toc512591983"/>
      <w:r w:rsidRPr="00527B2D">
        <w:t>Source of Job Estimates</w:t>
      </w:r>
      <w:r>
        <w:t xml:space="preserve"> (Q.82a)</w:t>
      </w:r>
      <w:bookmarkEnd w:id="121"/>
    </w:p>
    <w:p w:rsidR="00527B2D" w:rsidRDefault="00527B2D" w:rsidP="00527B2D">
      <w:pPr>
        <w:pStyle w:val="ListParagraph"/>
        <w:numPr>
          <w:ilvl w:val="0"/>
          <w:numId w:val="100"/>
        </w:numPr>
      </w:pPr>
      <w:r>
        <w:t xml:space="preserve">Variable:  </w:t>
      </w:r>
      <w:proofErr w:type="spellStart"/>
      <w:r w:rsidRPr="00527B2D">
        <w:t>jobSource</w:t>
      </w:r>
      <w:proofErr w:type="spellEnd"/>
    </w:p>
    <w:p w:rsidR="00527B2D" w:rsidRDefault="00527B2D" w:rsidP="00527B2D">
      <w:pPr>
        <w:pStyle w:val="ListParagraph"/>
        <w:numPr>
          <w:ilvl w:val="0"/>
          <w:numId w:val="100"/>
        </w:numPr>
      </w:pPr>
      <w:r>
        <w:t>Publication: No</w:t>
      </w:r>
    </w:p>
    <w:p w:rsidR="00527B2D" w:rsidRPr="00527B2D" w:rsidRDefault="00527B2D" w:rsidP="00527B2D">
      <w:pPr>
        <w:pStyle w:val="ListParagraph"/>
        <w:numPr>
          <w:ilvl w:val="0"/>
          <w:numId w:val="100"/>
        </w:numPr>
      </w:pPr>
      <w:r>
        <w:t>Data Cleansing: No</w:t>
      </w:r>
    </w:p>
    <w:p w:rsidR="00527B2D" w:rsidRDefault="00527B2D" w:rsidP="00527B2D">
      <w:pPr>
        <w:pStyle w:val="Heading2"/>
        <w:numPr>
          <w:ilvl w:val="0"/>
          <w:numId w:val="17"/>
        </w:numPr>
      </w:pPr>
      <w:bookmarkStart w:id="122" w:name="_Toc512591984"/>
      <w:r w:rsidRPr="00527B2D">
        <w:t xml:space="preserve">Source of Job Estimates </w:t>
      </w:r>
      <w:r>
        <w:t>–</w:t>
      </w:r>
      <w:r w:rsidRPr="00527B2D">
        <w:t xml:space="preserve"> Other</w:t>
      </w:r>
      <w:r>
        <w:t xml:space="preserve"> (Q.82b)</w:t>
      </w:r>
      <w:bookmarkEnd w:id="122"/>
    </w:p>
    <w:p w:rsidR="00527B2D" w:rsidRDefault="00527B2D" w:rsidP="00527B2D">
      <w:pPr>
        <w:pStyle w:val="ListParagraph"/>
        <w:numPr>
          <w:ilvl w:val="0"/>
          <w:numId w:val="101"/>
        </w:numPr>
      </w:pPr>
      <w:r>
        <w:t xml:space="preserve">Variable:  </w:t>
      </w:r>
      <w:proofErr w:type="spellStart"/>
      <w:r w:rsidRPr="00527B2D">
        <w:t>jobSourceOther</w:t>
      </w:r>
      <w:proofErr w:type="spellEnd"/>
    </w:p>
    <w:p w:rsidR="00527B2D" w:rsidRDefault="00527B2D" w:rsidP="00527B2D">
      <w:pPr>
        <w:pStyle w:val="ListParagraph"/>
        <w:numPr>
          <w:ilvl w:val="0"/>
          <w:numId w:val="101"/>
        </w:numPr>
      </w:pPr>
      <w:r>
        <w:t>Publication: No</w:t>
      </w:r>
    </w:p>
    <w:p w:rsidR="00527B2D" w:rsidRPr="00527B2D" w:rsidRDefault="00527B2D" w:rsidP="00527B2D">
      <w:pPr>
        <w:pStyle w:val="ListParagraph"/>
        <w:numPr>
          <w:ilvl w:val="0"/>
          <w:numId w:val="101"/>
        </w:numPr>
      </w:pPr>
      <w:r>
        <w:t>Data Cleansing: No</w:t>
      </w:r>
    </w:p>
    <w:p w:rsidR="00AE0DC4" w:rsidRDefault="00AE0DC4" w:rsidP="00AE0DC4">
      <w:pPr>
        <w:pStyle w:val="Heading2"/>
        <w:numPr>
          <w:ilvl w:val="0"/>
          <w:numId w:val="17"/>
        </w:numPr>
      </w:pPr>
      <w:bookmarkStart w:id="123" w:name="_Toc512591985"/>
      <w:r w:rsidRPr="00AE0DC4">
        <w:t>Projected Number of Housing Units</w:t>
      </w:r>
      <w:r>
        <w:t xml:space="preserve"> (Q.83)</w:t>
      </w:r>
      <w:bookmarkEnd w:id="123"/>
    </w:p>
    <w:p w:rsidR="00AE0DC4" w:rsidRDefault="00AE0DC4" w:rsidP="00AE0DC4">
      <w:pPr>
        <w:pStyle w:val="ListParagraph"/>
        <w:numPr>
          <w:ilvl w:val="0"/>
          <w:numId w:val="103"/>
        </w:numPr>
      </w:pPr>
      <w:r>
        <w:t xml:space="preserve">Variable:  </w:t>
      </w:r>
      <w:proofErr w:type="spellStart"/>
      <w:r w:rsidRPr="00AE0DC4">
        <w:t>housingUnitsNum</w:t>
      </w:r>
      <w:proofErr w:type="spellEnd"/>
    </w:p>
    <w:p w:rsidR="00AE0DC4" w:rsidRDefault="007E7205" w:rsidP="00AE0DC4">
      <w:pPr>
        <w:pStyle w:val="ListParagraph"/>
        <w:numPr>
          <w:ilvl w:val="0"/>
          <w:numId w:val="103"/>
        </w:numPr>
      </w:pPr>
      <w:r>
        <w:t>Publication: No</w:t>
      </w:r>
    </w:p>
    <w:p w:rsidR="00AE0DC4" w:rsidRPr="00AE0DC4" w:rsidRDefault="00AE0DC4" w:rsidP="00F64B53">
      <w:pPr>
        <w:pStyle w:val="ListParagraph"/>
        <w:numPr>
          <w:ilvl w:val="0"/>
          <w:numId w:val="103"/>
        </w:numPr>
      </w:pPr>
      <w:r>
        <w:t xml:space="preserve">Data Cleansing: </w:t>
      </w:r>
      <w:r w:rsidR="00094910" w:rsidRPr="00094910">
        <w:t>Apply P&amp;A#10</w:t>
      </w:r>
      <w:r w:rsidR="00F64B53">
        <w:t>,</w:t>
      </w:r>
      <w:r w:rsidR="00F64B53" w:rsidRPr="00F64B53">
        <w:t xml:space="preserve"> </w:t>
      </w:r>
      <w:r w:rsidR="00F64B53">
        <w:t>P&amp;A#14,</w:t>
      </w:r>
      <w:r w:rsidR="00F64B53" w:rsidRPr="00F64B53">
        <w:t xml:space="preserve"> </w:t>
      </w:r>
      <w:r w:rsidR="00094910" w:rsidRPr="00094910">
        <w:t>and P&amp;A#5</w:t>
      </w:r>
      <w:r w:rsidR="00094910">
        <w:t>.  Then replace housing units (Q.83) with affordable housing units (Q.84) if there is no data for housing units (Q.83).</w:t>
      </w:r>
    </w:p>
    <w:p w:rsidR="00527B2D" w:rsidRDefault="00527B2D" w:rsidP="00527B2D">
      <w:pPr>
        <w:pStyle w:val="Heading2"/>
        <w:numPr>
          <w:ilvl w:val="0"/>
          <w:numId w:val="17"/>
        </w:numPr>
      </w:pPr>
      <w:bookmarkStart w:id="124" w:name="_Toc512591986"/>
      <w:r w:rsidRPr="00527B2D">
        <w:t>Projected Number of Affordable Housing Units</w:t>
      </w:r>
      <w:r>
        <w:t xml:space="preserve"> (Q.84)</w:t>
      </w:r>
      <w:bookmarkEnd w:id="124"/>
    </w:p>
    <w:p w:rsidR="00527B2D" w:rsidRDefault="00527B2D" w:rsidP="00527B2D">
      <w:pPr>
        <w:pStyle w:val="ListParagraph"/>
        <w:numPr>
          <w:ilvl w:val="0"/>
          <w:numId w:val="102"/>
        </w:numPr>
      </w:pPr>
      <w:r>
        <w:t xml:space="preserve">Variable:  </w:t>
      </w:r>
      <w:proofErr w:type="spellStart"/>
      <w:r w:rsidRPr="00527B2D">
        <w:t>clientsProjectedNum</w:t>
      </w:r>
      <w:proofErr w:type="spellEnd"/>
    </w:p>
    <w:p w:rsidR="00527B2D" w:rsidRDefault="001D38FF" w:rsidP="00527B2D">
      <w:pPr>
        <w:pStyle w:val="ListParagraph"/>
        <w:numPr>
          <w:ilvl w:val="0"/>
          <w:numId w:val="102"/>
        </w:numPr>
      </w:pPr>
      <w:r>
        <w:t>Publication: Yes</w:t>
      </w:r>
    </w:p>
    <w:p w:rsidR="00527B2D" w:rsidRPr="00527B2D" w:rsidRDefault="00527B2D" w:rsidP="00897961">
      <w:pPr>
        <w:pStyle w:val="ListParagraph"/>
        <w:numPr>
          <w:ilvl w:val="0"/>
          <w:numId w:val="102"/>
        </w:numPr>
      </w:pPr>
      <w:r>
        <w:t xml:space="preserve">Data Cleansing: </w:t>
      </w:r>
      <w:r w:rsidR="000258F3">
        <w:t>Apply P&amp;A#10</w:t>
      </w:r>
      <w:r w:rsidR="000258F3" w:rsidRPr="000258F3">
        <w:t>, P&amp;A#14</w:t>
      </w:r>
      <w:r w:rsidR="000258F3">
        <w:t xml:space="preserve">, </w:t>
      </w:r>
      <w:r w:rsidR="00AE0DC4" w:rsidRPr="00AE0DC4">
        <w:t>and P&amp;A#5</w:t>
      </w:r>
      <w:r w:rsidR="00094910">
        <w:t xml:space="preserve">.  </w:t>
      </w:r>
      <w:r w:rsidR="00094910" w:rsidRPr="00094910">
        <w:t>Then replace</w:t>
      </w:r>
      <w:r w:rsidR="00094910">
        <w:t xml:space="preserve"> affordable housing units (Q.84) with housing units (Q.83) if affordable housing unit number (Q.84</w:t>
      </w:r>
      <w:r w:rsidR="00094910" w:rsidRPr="00094910">
        <w:t>)</w:t>
      </w:r>
      <w:r w:rsidR="00094910">
        <w:t xml:space="preserve"> is greater than housing unit number (Q.83)</w:t>
      </w:r>
      <w:r w:rsidR="00094910" w:rsidRPr="00094910">
        <w:t>.</w:t>
      </w:r>
      <w:r w:rsidR="00897961">
        <w:t xml:space="preserve"> Combine with affordable housing units</w:t>
      </w:r>
      <w:r w:rsidR="00897961" w:rsidRPr="00897961">
        <w:t xml:space="preserve"> reported in the TLR.</w:t>
      </w:r>
    </w:p>
    <w:p w:rsidR="00AE0DC4" w:rsidRDefault="00AE0DC4" w:rsidP="00AE0DC4">
      <w:pPr>
        <w:pStyle w:val="Heading2"/>
        <w:numPr>
          <w:ilvl w:val="0"/>
          <w:numId w:val="17"/>
        </w:numPr>
      </w:pPr>
      <w:bookmarkStart w:id="125" w:name="_Toc512591987"/>
      <w:r w:rsidRPr="00AE0DC4">
        <w:lastRenderedPageBreak/>
        <w:t>Number of First-Time Homebuyers</w:t>
      </w:r>
      <w:r>
        <w:t xml:space="preserve"> (Q.85)</w:t>
      </w:r>
      <w:bookmarkEnd w:id="125"/>
    </w:p>
    <w:p w:rsidR="00AE0DC4" w:rsidRDefault="00AE0DC4" w:rsidP="00AE0DC4">
      <w:pPr>
        <w:pStyle w:val="ListParagraph"/>
        <w:numPr>
          <w:ilvl w:val="0"/>
          <w:numId w:val="104"/>
        </w:numPr>
      </w:pPr>
      <w:r>
        <w:t xml:space="preserve">Variable:  </w:t>
      </w:r>
      <w:proofErr w:type="spellStart"/>
      <w:r w:rsidRPr="00AE0DC4">
        <w:t>firstTimeHomeBuy</w:t>
      </w:r>
      <w:proofErr w:type="spellEnd"/>
    </w:p>
    <w:p w:rsidR="00AE0DC4" w:rsidRDefault="001D38FF" w:rsidP="00AE0DC4">
      <w:pPr>
        <w:pStyle w:val="ListParagraph"/>
        <w:numPr>
          <w:ilvl w:val="0"/>
          <w:numId w:val="104"/>
        </w:numPr>
      </w:pPr>
      <w:r>
        <w:t>Publication: Yes</w:t>
      </w:r>
    </w:p>
    <w:p w:rsidR="00AE0DC4" w:rsidRPr="00AE0DC4" w:rsidRDefault="00AE0DC4" w:rsidP="00897961">
      <w:pPr>
        <w:pStyle w:val="ListParagraph"/>
        <w:numPr>
          <w:ilvl w:val="0"/>
          <w:numId w:val="104"/>
        </w:numPr>
      </w:pPr>
      <w:r>
        <w:t xml:space="preserve">Data Cleansing: </w:t>
      </w:r>
      <w:r w:rsidRPr="00AE0DC4">
        <w:t>Apply P&amp;A#10</w:t>
      </w:r>
      <w:r w:rsidR="000258F3">
        <w:t>, P&amp;A#14,</w:t>
      </w:r>
      <w:r w:rsidRPr="00AE0DC4">
        <w:t xml:space="preserve"> and P&amp;A#5</w:t>
      </w:r>
      <w:r w:rsidR="00897961">
        <w:t>.  Combine with the number of first-time homebuyers</w:t>
      </w:r>
      <w:r w:rsidR="00897961" w:rsidRPr="00897961">
        <w:t xml:space="preserve"> reported in the TLR.</w:t>
      </w:r>
    </w:p>
    <w:p w:rsidR="00AE0DC4" w:rsidRDefault="00AE0DC4" w:rsidP="00AE0DC4">
      <w:pPr>
        <w:pStyle w:val="Heading2"/>
        <w:numPr>
          <w:ilvl w:val="0"/>
          <w:numId w:val="17"/>
        </w:numPr>
      </w:pPr>
      <w:bookmarkStart w:id="126" w:name="_Toc512591988"/>
      <w:r w:rsidRPr="00AE0DC4">
        <w:t xml:space="preserve">Capacity of Community Facilities </w:t>
      </w:r>
      <w:r>
        <w:t>–</w:t>
      </w:r>
      <w:r w:rsidRPr="00AE0DC4">
        <w:t xml:space="preserve"> Educational</w:t>
      </w:r>
      <w:r>
        <w:t xml:space="preserve"> (Q.86a)</w:t>
      </w:r>
      <w:bookmarkEnd w:id="126"/>
    </w:p>
    <w:p w:rsidR="00AE0DC4" w:rsidRDefault="00AE0DC4" w:rsidP="00AE0DC4">
      <w:pPr>
        <w:pStyle w:val="ListParagraph"/>
        <w:numPr>
          <w:ilvl w:val="0"/>
          <w:numId w:val="105"/>
        </w:numPr>
      </w:pPr>
      <w:r>
        <w:t xml:space="preserve">Variable:  </w:t>
      </w:r>
      <w:proofErr w:type="spellStart"/>
      <w:r w:rsidRPr="00AE0DC4">
        <w:t>communityFacEducational</w:t>
      </w:r>
      <w:proofErr w:type="spellEnd"/>
    </w:p>
    <w:p w:rsidR="00AE0DC4" w:rsidRDefault="00E3017A" w:rsidP="00AE0DC4">
      <w:pPr>
        <w:pStyle w:val="ListParagraph"/>
        <w:numPr>
          <w:ilvl w:val="0"/>
          <w:numId w:val="105"/>
        </w:numPr>
      </w:pPr>
      <w:r>
        <w:t>Publication: Yes</w:t>
      </w:r>
    </w:p>
    <w:p w:rsidR="00AE0DC4" w:rsidRPr="00AE0DC4" w:rsidRDefault="00AE0DC4" w:rsidP="001856CF">
      <w:pPr>
        <w:pStyle w:val="ListParagraph"/>
        <w:numPr>
          <w:ilvl w:val="0"/>
          <w:numId w:val="105"/>
        </w:numPr>
      </w:pPr>
      <w:r>
        <w:t xml:space="preserve">Data Cleansing: </w:t>
      </w:r>
      <w:r w:rsidR="001856CF" w:rsidRPr="001856CF">
        <w:t>Apply P&amp;A#10, P&amp;A#14, and P&amp;A#5</w:t>
      </w:r>
    </w:p>
    <w:p w:rsidR="00AE0DC4" w:rsidRDefault="00AE0DC4" w:rsidP="00AE0DC4">
      <w:pPr>
        <w:pStyle w:val="Heading2"/>
        <w:numPr>
          <w:ilvl w:val="0"/>
          <w:numId w:val="17"/>
        </w:numPr>
      </w:pPr>
      <w:bookmarkStart w:id="127" w:name="_Toc512591989"/>
      <w:r w:rsidRPr="00AE0DC4">
        <w:t xml:space="preserve">Capacity of Community Facilities </w:t>
      </w:r>
      <w:r>
        <w:t>–</w:t>
      </w:r>
      <w:r w:rsidRPr="00AE0DC4">
        <w:t xml:space="preserve"> Childcare</w:t>
      </w:r>
      <w:r>
        <w:t xml:space="preserve"> (Q.86b)</w:t>
      </w:r>
      <w:bookmarkEnd w:id="127"/>
    </w:p>
    <w:p w:rsidR="00AE0DC4" w:rsidRDefault="00AE0DC4" w:rsidP="00AE0DC4">
      <w:pPr>
        <w:pStyle w:val="ListParagraph"/>
        <w:numPr>
          <w:ilvl w:val="0"/>
          <w:numId w:val="106"/>
        </w:numPr>
      </w:pPr>
      <w:r>
        <w:t xml:space="preserve">Variable:  </w:t>
      </w:r>
      <w:proofErr w:type="spellStart"/>
      <w:r w:rsidRPr="00AE0DC4">
        <w:t>communityFacChild</w:t>
      </w:r>
      <w:proofErr w:type="spellEnd"/>
    </w:p>
    <w:p w:rsidR="00AE0DC4" w:rsidRDefault="00E3017A" w:rsidP="00AE0DC4">
      <w:pPr>
        <w:pStyle w:val="ListParagraph"/>
        <w:numPr>
          <w:ilvl w:val="0"/>
          <w:numId w:val="106"/>
        </w:numPr>
      </w:pPr>
      <w:r>
        <w:t>Publication: Yes</w:t>
      </w:r>
    </w:p>
    <w:p w:rsidR="00AE0DC4" w:rsidRPr="00AE0DC4" w:rsidRDefault="00AE0DC4" w:rsidP="000258F3">
      <w:pPr>
        <w:pStyle w:val="ListParagraph"/>
        <w:numPr>
          <w:ilvl w:val="0"/>
          <w:numId w:val="106"/>
        </w:numPr>
      </w:pPr>
      <w:r>
        <w:t xml:space="preserve">Data Cleansing: </w:t>
      </w:r>
      <w:r w:rsidR="00522839" w:rsidRPr="00522839">
        <w:t>Apply P&amp;A#10</w:t>
      </w:r>
      <w:r w:rsidR="000258F3">
        <w:t>, P&amp;A#14,</w:t>
      </w:r>
      <w:r w:rsidR="00522839" w:rsidRPr="00522839">
        <w:t xml:space="preserve"> and P&amp;A#5</w:t>
      </w:r>
    </w:p>
    <w:p w:rsidR="003F11C1" w:rsidRDefault="003F11C1" w:rsidP="003F11C1">
      <w:pPr>
        <w:pStyle w:val="Heading2"/>
        <w:numPr>
          <w:ilvl w:val="0"/>
          <w:numId w:val="17"/>
        </w:numPr>
      </w:pPr>
      <w:bookmarkStart w:id="128" w:name="_Toc512591990"/>
      <w:r w:rsidRPr="003F11C1">
        <w:t xml:space="preserve">Capacity of Community Facilities </w:t>
      </w:r>
      <w:r>
        <w:t>–</w:t>
      </w:r>
      <w:r w:rsidRPr="003F11C1">
        <w:t xml:space="preserve"> Healthcare</w:t>
      </w:r>
      <w:r>
        <w:t xml:space="preserve"> (Q.86c)</w:t>
      </w:r>
      <w:bookmarkEnd w:id="128"/>
    </w:p>
    <w:p w:rsidR="003F11C1" w:rsidRDefault="003F11C1" w:rsidP="003F11C1">
      <w:pPr>
        <w:pStyle w:val="ListParagraph"/>
        <w:numPr>
          <w:ilvl w:val="0"/>
          <w:numId w:val="107"/>
        </w:numPr>
      </w:pPr>
      <w:r>
        <w:t xml:space="preserve">Variable:  </w:t>
      </w:r>
      <w:proofErr w:type="spellStart"/>
      <w:r w:rsidRPr="003F11C1">
        <w:t>communityFacHealth</w:t>
      </w:r>
      <w:proofErr w:type="spellEnd"/>
    </w:p>
    <w:p w:rsidR="003F11C1" w:rsidRDefault="00E3017A" w:rsidP="003F11C1">
      <w:pPr>
        <w:pStyle w:val="ListParagraph"/>
        <w:numPr>
          <w:ilvl w:val="0"/>
          <w:numId w:val="107"/>
        </w:numPr>
      </w:pPr>
      <w:r>
        <w:t>Publication: Yes</w:t>
      </w:r>
    </w:p>
    <w:p w:rsidR="003F11C1" w:rsidRPr="003F11C1" w:rsidRDefault="003F11C1" w:rsidP="000258F3">
      <w:pPr>
        <w:pStyle w:val="ListParagraph"/>
        <w:numPr>
          <w:ilvl w:val="0"/>
          <w:numId w:val="107"/>
        </w:numPr>
      </w:pPr>
      <w:r>
        <w:t xml:space="preserve">Data Cleansing: </w:t>
      </w:r>
      <w:r w:rsidR="00522839" w:rsidRPr="00522839">
        <w:t>Apply P&amp;A#10</w:t>
      </w:r>
      <w:r w:rsidR="000258F3">
        <w:t>, P&amp;A#14,</w:t>
      </w:r>
      <w:r w:rsidR="00522839" w:rsidRPr="00522839">
        <w:t xml:space="preserve"> and P&amp;A#5</w:t>
      </w:r>
    </w:p>
    <w:p w:rsidR="003F11C1" w:rsidRDefault="003F11C1" w:rsidP="003F11C1">
      <w:pPr>
        <w:pStyle w:val="Heading2"/>
        <w:numPr>
          <w:ilvl w:val="0"/>
          <w:numId w:val="17"/>
        </w:numPr>
      </w:pPr>
      <w:bookmarkStart w:id="129" w:name="_Toc512591991"/>
      <w:r w:rsidRPr="003F11C1">
        <w:t>Capacity of Community Facilities - Arts Center</w:t>
      </w:r>
      <w:r>
        <w:t xml:space="preserve"> (Q.86d)</w:t>
      </w:r>
      <w:bookmarkEnd w:id="129"/>
    </w:p>
    <w:p w:rsidR="003F11C1" w:rsidRDefault="003F11C1" w:rsidP="003F11C1">
      <w:pPr>
        <w:pStyle w:val="ListParagraph"/>
        <w:numPr>
          <w:ilvl w:val="0"/>
          <w:numId w:val="108"/>
        </w:numPr>
      </w:pPr>
      <w:r>
        <w:t xml:space="preserve">Variable:  </w:t>
      </w:r>
      <w:proofErr w:type="spellStart"/>
      <w:r w:rsidRPr="003F11C1">
        <w:t>communityFacArts</w:t>
      </w:r>
      <w:proofErr w:type="spellEnd"/>
    </w:p>
    <w:p w:rsidR="003F11C1" w:rsidRDefault="00E3017A" w:rsidP="003F11C1">
      <w:pPr>
        <w:pStyle w:val="ListParagraph"/>
        <w:numPr>
          <w:ilvl w:val="0"/>
          <w:numId w:val="108"/>
        </w:numPr>
      </w:pPr>
      <w:r>
        <w:t>Publication: Yes</w:t>
      </w:r>
    </w:p>
    <w:p w:rsidR="003F11C1" w:rsidRPr="003F11C1" w:rsidRDefault="003F11C1" w:rsidP="000258F3">
      <w:pPr>
        <w:pStyle w:val="ListParagraph"/>
        <w:numPr>
          <w:ilvl w:val="0"/>
          <w:numId w:val="108"/>
        </w:numPr>
      </w:pPr>
      <w:r>
        <w:t xml:space="preserve">Data Cleansing: </w:t>
      </w:r>
      <w:r w:rsidR="00522839" w:rsidRPr="00522839">
        <w:t>Apply P&amp;A#10</w:t>
      </w:r>
      <w:r w:rsidR="000258F3">
        <w:t>, P&amp;A#14,</w:t>
      </w:r>
      <w:r w:rsidR="00522839" w:rsidRPr="00522839">
        <w:t xml:space="preserve"> and P&amp;A#5</w:t>
      </w:r>
    </w:p>
    <w:p w:rsidR="003F11C1" w:rsidRDefault="003F11C1" w:rsidP="003F11C1">
      <w:pPr>
        <w:pStyle w:val="Heading2"/>
        <w:numPr>
          <w:ilvl w:val="0"/>
          <w:numId w:val="17"/>
        </w:numPr>
      </w:pPr>
      <w:bookmarkStart w:id="130" w:name="_Toc512591992"/>
      <w:r w:rsidRPr="003F11C1">
        <w:t xml:space="preserve">Capacity of Community Facilities </w:t>
      </w:r>
      <w:r>
        <w:t>–</w:t>
      </w:r>
      <w:r w:rsidRPr="003F11C1">
        <w:t xml:space="preserve"> Other</w:t>
      </w:r>
      <w:r>
        <w:t xml:space="preserve"> (Q.86e)</w:t>
      </w:r>
      <w:bookmarkEnd w:id="130"/>
    </w:p>
    <w:p w:rsidR="003F11C1" w:rsidRDefault="003F11C1" w:rsidP="003F11C1">
      <w:pPr>
        <w:pStyle w:val="ListParagraph"/>
        <w:numPr>
          <w:ilvl w:val="0"/>
          <w:numId w:val="109"/>
        </w:numPr>
      </w:pPr>
      <w:r>
        <w:t xml:space="preserve">Variable:  </w:t>
      </w:r>
      <w:proofErr w:type="spellStart"/>
      <w:r w:rsidRPr="003F11C1">
        <w:t>communityFacOther</w:t>
      </w:r>
      <w:proofErr w:type="spellEnd"/>
    </w:p>
    <w:p w:rsidR="003F11C1" w:rsidRDefault="002B4259" w:rsidP="003F11C1">
      <w:pPr>
        <w:pStyle w:val="ListParagraph"/>
        <w:numPr>
          <w:ilvl w:val="0"/>
          <w:numId w:val="109"/>
        </w:numPr>
      </w:pPr>
      <w:r>
        <w:t>Publication: Yes</w:t>
      </w:r>
    </w:p>
    <w:p w:rsidR="003F11C1" w:rsidRPr="003F11C1" w:rsidRDefault="003F11C1" w:rsidP="000258F3">
      <w:pPr>
        <w:pStyle w:val="ListParagraph"/>
        <w:numPr>
          <w:ilvl w:val="0"/>
          <w:numId w:val="109"/>
        </w:numPr>
      </w:pPr>
      <w:r>
        <w:t xml:space="preserve">Data Cleansing: </w:t>
      </w:r>
      <w:r w:rsidR="00522839" w:rsidRPr="00522839">
        <w:t>Apply P&amp;A#10</w:t>
      </w:r>
      <w:r w:rsidR="000258F3">
        <w:t>, P&amp;A#14,</w:t>
      </w:r>
      <w:r w:rsidR="00522839" w:rsidRPr="00522839">
        <w:t xml:space="preserve"> and P&amp;A#5</w:t>
      </w:r>
    </w:p>
    <w:p w:rsidR="003F11C1" w:rsidRDefault="003F11C1" w:rsidP="003F11C1">
      <w:pPr>
        <w:pStyle w:val="Heading2"/>
        <w:numPr>
          <w:ilvl w:val="0"/>
          <w:numId w:val="17"/>
        </w:numPr>
      </w:pPr>
      <w:bookmarkStart w:id="131" w:name="_Toc512591993"/>
      <w:r w:rsidRPr="003F11C1">
        <w:t>Projected Square Feet of Commercial Real Estate Property Developed</w:t>
      </w:r>
      <w:r>
        <w:t xml:space="preserve"> (Q.87)</w:t>
      </w:r>
      <w:bookmarkEnd w:id="131"/>
    </w:p>
    <w:p w:rsidR="003F11C1" w:rsidRDefault="003F11C1" w:rsidP="003F11C1">
      <w:pPr>
        <w:pStyle w:val="ListParagraph"/>
        <w:numPr>
          <w:ilvl w:val="0"/>
          <w:numId w:val="110"/>
        </w:numPr>
      </w:pPr>
      <w:r>
        <w:t xml:space="preserve">Variable:  </w:t>
      </w:r>
      <w:proofErr w:type="spellStart"/>
      <w:r w:rsidRPr="003F11C1">
        <w:t>addSqftNum</w:t>
      </w:r>
      <w:proofErr w:type="spellEnd"/>
    </w:p>
    <w:p w:rsidR="003F11C1" w:rsidRDefault="001D38FF" w:rsidP="003F11C1">
      <w:pPr>
        <w:pStyle w:val="ListParagraph"/>
        <w:numPr>
          <w:ilvl w:val="0"/>
          <w:numId w:val="110"/>
        </w:numPr>
      </w:pPr>
      <w:r>
        <w:t>Publication: Yes</w:t>
      </w:r>
    </w:p>
    <w:p w:rsidR="003F11C1" w:rsidRPr="003F11C1" w:rsidRDefault="003F11C1" w:rsidP="00897961">
      <w:pPr>
        <w:pStyle w:val="ListParagraph"/>
        <w:numPr>
          <w:ilvl w:val="0"/>
          <w:numId w:val="110"/>
        </w:numPr>
      </w:pPr>
      <w:r>
        <w:t xml:space="preserve">Data Cleansing: </w:t>
      </w:r>
      <w:r w:rsidRPr="003F11C1">
        <w:t>Apply P&amp;A#10</w:t>
      </w:r>
      <w:r w:rsidR="000258F3">
        <w:t>, P&amp;A#14,</w:t>
      </w:r>
      <w:r w:rsidRPr="003F11C1">
        <w:t xml:space="preserve"> and P&amp;A#5</w:t>
      </w:r>
      <w:r w:rsidR="00897961">
        <w:t xml:space="preserve">.  Combine with the number </w:t>
      </w:r>
      <w:r w:rsidR="00897961" w:rsidRPr="00897961">
        <w:t>reported in the TLR.</w:t>
      </w:r>
    </w:p>
    <w:p w:rsidR="003F11C1" w:rsidRDefault="003F11C1" w:rsidP="003F11C1">
      <w:pPr>
        <w:pStyle w:val="Heading2"/>
        <w:numPr>
          <w:ilvl w:val="0"/>
          <w:numId w:val="17"/>
        </w:numPr>
      </w:pPr>
      <w:bookmarkStart w:id="132" w:name="_Toc512591994"/>
      <w:r w:rsidRPr="003F11C1">
        <w:t>Number of Equity Investments Held for 12 Months or More</w:t>
      </w:r>
      <w:r>
        <w:t xml:space="preserve"> (Q.88)</w:t>
      </w:r>
      <w:bookmarkEnd w:id="132"/>
    </w:p>
    <w:p w:rsidR="003F11C1" w:rsidRDefault="003F11C1" w:rsidP="003F11C1">
      <w:pPr>
        <w:pStyle w:val="ListParagraph"/>
        <w:numPr>
          <w:ilvl w:val="0"/>
          <w:numId w:val="111"/>
        </w:numPr>
      </w:pPr>
      <w:r>
        <w:t xml:space="preserve">Variable:  </w:t>
      </w:r>
      <w:proofErr w:type="spellStart"/>
      <w:r w:rsidRPr="003F11C1">
        <w:t>eqtyInvstmntsNum</w:t>
      </w:r>
      <w:proofErr w:type="spellEnd"/>
    </w:p>
    <w:p w:rsidR="003F11C1" w:rsidRDefault="003D4A2D" w:rsidP="003F11C1">
      <w:pPr>
        <w:pStyle w:val="ListParagraph"/>
        <w:numPr>
          <w:ilvl w:val="0"/>
          <w:numId w:val="111"/>
        </w:numPr>
      </w:pPr>
      <w:r>
        <w:t>Publication: Yes</w:t>
      </w:r>
    </w:p>
    <w:p w:rsidR="003F11C1" w:rsidRPr="003F11C1" w:rsidRDefault="003F11C1" w:rsidP="000258F3">
      <w:pPr>
        <w:pStyle w:val="ListParagraph"/>
        <w:numPr>
          <w:ilvl w:val="0"/>
          <w:numId w:val="111"/>
        </w:numPr>
      </w:pPr>
      <w:r>
        <w:lastRenderedPageBreak/>
        <w:t xml:space="preserve">Data Cleansing: </w:t>
      </w:r>
      <w:r w:rsidR="00320B18" w:rsidRPr="00320B18">
        <w:t>Apply P&amp;A#10</w:t>
      </w:r>
      <w:r w:rsidR="000258F3">
        <w:t>, P&amp;A#14,</w:t>
      </w:r>
      <w:r w:rsidR="00320B18" w:rsidRPr="00320B18">
        <w:t xml:space="preserve"> and P&amp;A#5.  </w:t>
      </w:r>
      <w:r w:rsidR="00DA1D30">
        <w:t xml:space="preserve">Replace with zero if greater than 1000. </w:t>
      </w:r>
      <w:r w:rsidR="00320B18" w:rsidRPr="00320B18">
        <w:t xml:space="preserve">Then </w:t>
      </w:r>
      <w:r w:rsidR="00320B18">
        <w:t>replace equity investment number (Q.88) with those that decrease value (Q.89</w:t>
      </w:r>
      <w:r w:rsidR="00320B18" w:rsidRPr="00320B18">
        <w:t xml:space="preserve">) if </w:t>
      </w:r>
      <w:r w:rsidR="00320B18">
        <w:t>there is no data for equity investment number</w:t>
      </w:r>
      <w:r w:rsidR="00320B18" w:rsidRPr="00320B18">
        <w:t>.</w:t>
      </w:r>
    </w:p>
    <w:p w:rsidR="003F11C1" w:rsidRDefault="003F11C1" w:rsidP="003F11C1">
      <w:pPr>
        <w:pStyle w:val="Heading2"/>
        <w:numPr>
          <w:ilvl w:val="0"/>
          <w:numId w:val="17"/>
        </w:numPr>
      </w:pPr>
      <w:bookmarkStart w:id="133" w:name="_Toc512591995"/>
      <w:r w:rsidRPr="003F11C1">
        <w:t>Number of Equity Investments Held for 12 Months or More That Have Decreased in value in the Organization's Prior Fiscal Year</w:t>
      </w:r>
      <w:r>
        <w:t xml:space="preserve"> (Q.89)</w:t>
      </w:r>
      <w:bookmarkEnd w:id="133"/>
    </w:p>
    <w:p w:rsidR="003F11C1" w:rsidRDefault="003F11C1" w:rsidP="003F11C1">
      <w:pPr>
        <w:pStyle w:val="ListParagraph"/>
        <w:numPr>
          <w:ilvl w:val="0"/>
          <w:numId w:val="112"/>
        </w:numPr>
      </w:pPr>
      <w:r>
        <w:t xml:space="preserve">Variable:  </w:t>
      </w:r>
      <w:proofErr w:type="spellStart"/>
      <w:r w:rsidRPr="003F11C1">
        <w:t>eqtyInvstmntsDecNum</w:t>
      </w:r>
      <w:proofErr w:type="spellEnd"/>
    </w:p>
    <w:p w:rsidR="003F11C1" w:rsidRDefault="00217513" w:rsidP="003F11C1">
      <w:pPr>
        <w:pStyle w:val="ListParagraph"/>
        <w:numPr>
          <w:ilvl w:val="0"/>
          <w:numId w:val="112"/>
        </w:numPr>
      </w:pPr>
      <w:r>
        <w:t>Publication: Yes</w:t>
      </w:r>
    </w:p>
    <w:p w:rsidR="003F11C1" w:rsidRPr="003F11C1" w:rsidRDefault="003F11C1" w:rsidP="00DA1D30">
      <w:pPr>
        <w:pStyle w:val="ListParagraph"/>
        <w:numPr>
          <w:ilvl w:val="0"/>
          <w:numId w:val="112"/>
        </w:numPr>
      </w:pPr>
      <w:r>
        <w:t xml:space="preserve">Data Cleansing: </w:t>
      </w:r>
      <w:r w:rsidR="00320B18" w:rsidRPr="00320B18">
        <w:t>Apply P&amp;A#10</w:t>
      </w:r>
      <w:r w:rsidR="000258F3">
        <w:t>, P&amp;A#14,</w:t>
      </w:r>
      <w:r w:rsidR="00320B18" w:rsidRPr="00320B18">
        <w:t xml:space="preserve"> and P&amp;A#5.  </w:t>
      </w:r>
      <w:r w:rsidR="00DA1D30" w:rsidRPr="00DA1D30">
        <w:t>Replace with zero if greater than 1000.</w:t>
      </w:r>
      <w:r w:rsidR="00DA1D30">
        <w:t xml:space="preserve"> </w:t>
      </w:r>
      <w:r w:rsidR="00320B18" w:rsidRPr="00320B18">
        <w:t xml:space="preserve">Then </w:t>
      </w:r>
      <w:r w:rsidR="00320B18">
        <w:t>replace equity investments that decrease value (Q.89) with the total equity investment number (Q.88) if equity investments that</w:t>
      </w:r>
      <w:r w:rsidR="000258F3">
        <w:t xml:space="preserve"> decrease value number (Q.89) are</w:t>
      </w:r>
      <w:r w:rsidR="00320B18">
        <w:t xml:space="preserve"> greater than total equity investment number (Q.88</w:t>
      </w:r>
      <w:r w:rsidR="00320B18" w:rsidRPr="00320B18">
        <w:t>).</w:t>
      </w:r>
    </w:p>
    <w:p w:rsidR="00EB3453" w:rsidRDefault="00EB3453" w:rsidP="00EB3453">
      <w:pPr>
        <w:pStyle w:val="Heading2"/>
        <w:numPr>
          <w:ilvl w:val="0"/>
          <w:numId w:val="17"/>
        </w:numPr>
      </w:pPr>
      <w:bookmarkStart w:id="134" w:name="_Toc512591996"/>
      <w:r w:rsidRPr="00EB3453">
        <w:t>Other Impacts (1) (Description, Number)</w:t>
      </w:r>
      <w:r>
        <w:t xml:space="preserve"> (Q.90)</w:t>
      </w:r>
      <w:bookmarkEnd w:id="134"/>
    </w:p>
    <w:p w:rsidR="00EB3453" w:rsidRDefault="00EB3453" w:rsidP="00EB3453">
      <w:pPr>
        <w:pStyle w:val="ListParagraph"/>
        <w:numPr>
          <w:ilvl w:val="0"/>
          <w:numId w:val="113"/>
        </w:numPr>
      </w:pPr>
      <w:r>
        <w:t xml:space="preserve">Variable:  otherImpactsDescription1, </w:t>
      </w:r>
      <w:r w:rsidRPr="00EB3453">
        <w:t>otherImpactsUnits1</w:t>
      </w:r>
    </w:p>
    <w:p w:rsidR="00EB3453" w:rsidRDefault="00EB3453" w:rsidP="00EB3453">
      <w:pPr>
        <w:pStyle w:val="ListParagraph"/>
        <w:numPr>
          <w:ilvl w:val="0"/>
          <w:numId w:val="113"/>
        </w:numPr>
      </w:pPr>
      <w:r>
        <w:t>Publication: No</w:t>
      </w:r>
    </w:p>
    <w:p w:rsidR="00EB3453" w:rsidRPr="00EB3453" w:rsidRDefault="00EB3453" w:rsidP="00EB3453">
      <w:pPr>
        <w:pStyle w:val="ListParagraph"/>
        <w:numPr>
          <w:ilvl w:val="0"/>
          <w:numId w:val="113"/>
        </w:numPr>
      </w:pPr>
      <w:r>
        <w:t>Data Cleansing: No</w:t>
      </w:r>
    </w:p>
    <w:p w:rsidR="00EB3453" w:rsidRDefault="00EB3453" w:rsidP="00EB3453">
      <w:pPr>
        <w:pStyle w:val="Heading2"/>
        <w:numPr>
          <w:ilvl w:val="0"/>
          <w:numId w:val="17"/>
        </w:numPr>
      </w:pPr>
      <w:bookmarkStart w:id="135" w:name="_Toc512591997"/>
      <w:r w:rsidRPr="00EB3453">
        <w:t>Other Impacts (2) (Description, Number)</w:t>
      </w:r>
      <w:r>
        <w:t xml:space="preserve"> (Q.91)</w:t>
      </w:r>
      <w:bookmarkEnd w:id="135"/>
    </w:p>
    <w:p w:rsidR="00EB3453" w:rsidRDefault="00EB3453" w:rsidP="00EB3453">
      <w:pPr>
        <w:pStyle w:val="ListParagraph"/>
        <w:numPr>
          <w:ilvl w:val="0"/>
          <w:numId w:val="114"/>
        </w:numPr>
      </w:pPr>
      <w:r>
        <w:t xml:space="preserve">Variable:  otherImpactsDescription2, </w:t>
      </w:r>
      <w:r w:rsidRPr="00EB3453">
        <w:t>otherImpactsUnits2</w:t>
      </w:r>
    </w:p>
    <w:p w:rsidR="00EB3453" w:rsidRDefault="00EB3453" w:rsidP="00EB3453">
      <w:pPr>
        <w:pStyle w:val="ListParagraph"/>
        <w:numPr>
          <w:ilvl w:val="0"/>
          <w:numId w:val="114"/>
        </w:numPr>
      </w:pPr>
      <w:r>
        <w:t>Publication: No</w:t>
      </w:r>
    </w:p>
    <w:p w:rsidR="00EB3453" w:rsidRPr="00EB3453" w:rsidRDefault="00EB3453" w:rsidP="00EB3453">
      <w:pPr>
        <w:pStyle w:val="ListParagraph"/>
        <w:numPr>
          <w:ilvl w:val="0"/>
          <w:numId w:val="114"/>
        </w:numPr>
      </w:pPr>
      <w:r>
        <w:t>Data Cleansing: No</w:t>
      </w:r>
    </w:p>
    <w:p w:rsidR="00EB3453" w:rsidRDefault="00EB3453" w:rsidP="00EB3453">
      <w:pPr>
        <w:pStyle w:val="Heading2"/>
        <w:numPr>
          <w:ilvl w:val="0"/>
          <w:numId w:val="17"/>
        </w:numPr>
      </w:pPr>
      <w:bookmarkStart w:id="136" w:name="_Toc512591998"/>
      <w:r w:rsidRPr="00EB3453">
        <w:t>Did the Organization Introduce Any New Products or Services During the Reporting Period?</w:t>
      </w:r>
      <w:r>
        <w:t xml:space="preserve"> (Q.92)</w:t>
      </w:r>
      <w:bookmarkEnd w:id="136"/>
    </w:p>
    <w:p w:rsidR="00EB3453" w:rsidRDefault="00EB3453" w:rsidP="00EB3453">
      <w:pPr>
        <w:pStyle w:val="ListParagraph"/>
        <w:numPr>
          <w:ilvl w:val="0"/>
          <w:numId w:val="115"/>
        </w:numPr>
      </w:pPr>
      <w:r>
        <w:t xml:space="preserve">Variable:  </w:t>
      </w:r>
      <w:proofErr w:type="spellStart"/>
      <w:r w:rsidRPr="00EB3453">
        <w:t>newProductsIntro</w:t>
      </w:r>
      <w:proofErr w:type="spellEnd"/>
    </w:p>
    <w:p w:rsidR="00EB3453" w:rsidRDefault="00EB3453" w:rsidP="00EB3453">
      <w:pPr>
        <w:pStyle w:val="ListParagraph"/>
        <w:numPr>
          <w:ilvl w:val="0"/>
          <w:numId w:val="115"/>
        </w:numPr>
      </w:pPr>
      <w:r>
        <w:t>Publication: No</w:t>
      </w:r>
    </w:p>
    <w:p w:rsidR="00EB3453" w:rsidRPr="00EB3453" w:rsidRDefault="00EB3453" w:rsidP="00EB3453">
      <w:pPr>
        <w:pStyle w:val="ListParagraph"/>
        <w:numPr>
          <w:ilvl w:val="0"/>
          <w:numId w:val="115"/>
        </w:numPr>
      </w:pPr>
      <w:r>
        <w:t>Data Cleansing: No</w:t>
      </w:r>
    </w:p>
    <w:p w:rsidR="00EB3453" w:rsidRDefault="00EB3453" w:rsidP="00EB3453">
      <w:pPr>
        <w:pStyle w:val="Heading2"/>
        <w:numPr>
          <w:ilvl w:val="0"/>
          <w:numId w:val="17"/>
        </w:numPr>
      </w:pPr>
      <w:bookmarkStart w:id="137" w:name="_Toc512591999"/>
      <w:r w:rsidRPr="00EB3453">
        <w:t>Lending/Investing with Other Certified CDFIs</w:t>
      </w:r>
      <w:r>
        <w:t xml:space="preserve"> (Q.93)</w:t>
      </w:r>
      <w:bookmarkEnd w:id="137"/>
    </w:p>
    <w:p w:rsidR="00EB3453" w:rsidRDefault="00EB3453" w:rsidP="00EB3453">
      <w:pPr>
        <w:pStyle w:val="ListParagraph"/>
        <w:numPr>
          <w:ilvl w:val="0"/>
          <w:numId w:val="116"/>
        </w:numPr>
      </w:pPr>
      <w:r>
        <w:t xml:space="preserve">Variable:  </w:t>
      </w:r>
      <w:proofErr w:type="spellStart"/>
      <w:r w:rsidRPr="00EB3453">
        <w:t>lendingInvestingOtherCDFIs</w:t>
      </w:r>
      <w:proofErr w:type="spellEnd"/>
    </w:p>
    <w:p w:rsidR="00EB3453" w:rsidRDefault="00EB3453" w:rsidP="00EB3453">
      <w:pPr>
        <w:pStyle w:val="ListParagraph"/>
        <w:numPr>
          <w:ilvl w:val="0"/>
          <w:numId w:val="116"/>
        </w:numPr>
      </w:pPr>
      <w:r>
        <w:t>Publication: No</w:t>
      </w:r>
    </w:p>
    <w:p w:rsidR="00EB3453" w:rsidRPr="00EB3453" w:rsidRDefault="00EB3453" w:rsidP="00EB3453">
      <w:pPr>
        <w:pStyle w:val="ListParagraph"/>
        <w:numPr>
          <w:ilvl w:val="0"/>
          <w:numId w:val="116"/>
        </w:numPr>
      </w:pPr>
      <w:r>
        <w:t>Data Cleansing: No</w:t>
      </w:r>
    </w:p>
    <w:p w:rsidR="00EB3453" w:rsidRDefault="00EB3453" w:rsidP="00EB3453">
      <w:pPr>
        <w:pStyle w:val="Heading2"/>
        <w:numPr>
          <w:ilvl w:val="0"/>
          <w:numId w:val="17"/>
        </w:numPr>
      </w:pPr>
      <w:bookmarkStart w:id="138" w:name="_Toc512592000"/>
      <w:r w:rsidRPr="00EB3453">
        <w:t>Lending/Investing with CDEs</w:t>
      </w:r>
      <w:r>
        <w:t xml:space="preserve"> (Q.94)</w:t>
      </w:r>
      <w:bookmarkEnd w:id="138"/>
    </w:p>
    <w:p w:rsidR="00EB3453" w:rsidRDefault="00EB3453" w:rsidP="00EB3453">
      <w:pPr>
        <w:pStyle w:val="ListParagraph"/>
        <w:numPr>
          <w:ilvl w:val="0"/>
          <w:numId w:val="117"/>
        </w:numPr>
      </w:pPr>
      <w:r>
        <w:t xml:space="preserve">Variable:  </w:t>
      </w:r>
      <w:proofErr w:type="spellStart"/>
      <w:r w:rsidRPr="00EB3453">
        <w:t>lendingInvestingCDEs</w:t>
      </w:r>
      <w:proofErr w:type="spellEnd"/>
    </w:p>
    <w:p w:rsidR="00EB3453" w:rsidRDefault="00EB3453" w:rsidP="00EB3453">
      <w:pPr>
        <w:pStyle w:val="ListParagraph"/>
        <w:numPr>
          <w:ilvl w:val="0"/>
          <w:numId w:val="117"/>
        </w:numPr>
      </w:pPr>
      <w:r>
        <w:t>Publication: No</w:t>
      </w:r>
    </w:p>
    <w:p w:rsidR="00EB3453" w:rsidRPr="00EB3453" w:rsidRDefault="00EB3453" w:rsidP="00EB3453">
      <w:pPr>
        <w:pStyle w:val="ListParagraph"/>
        <w:numPr>
          <w:ilvl w:val="0"/>
          <w:numId w:val="117"/>
        </w:numPr>
      </w:pPr>
      <w:r>
        <w:t>Data Cleansing: No</w:t>
      </w:r>
    </w:p>
    <w:p w:rsidR="00EB3453" w:rsidRDefault="00EB3453" w:rsidP="00EB3453">
      <w:pPr>
        <w:pStyle w:val="Heading2"/>
        <w:numPr>
          <w:ilvl w:val="0"/>
          <w:numId w:val="17"/>
        </w:numPr>
      </w:pPr>
      <w:bookmarkStart w:id="139" w:name="_Toc512592001"/>
      <w:r w:rsidRPr="00EB3453">
        <w:t>Housing Technical Assistance</w:t>
      </w:r>
      <w:r>
        <w:t xml:space="preserve"> (Q.95)</w:t>
      </w:r>
      <w:bookmarkEnd w:id="139"/>
    </w:p>
    <w:p w:rsidR="00EB3453" w:rsidRDefault="00EB3453" w:rsidP="00EB3453">
      <w:pPr>
        <w:pStyle w:val="ListParagraph"/>
        <w:numPr>
          <w:ilvl w:val="0"/>
          <w:numId w:val="118"/>
        </w:numPr>
      </w:pPr>
      <w:r>
        <w:t xml:space="preserve">Variable:  </w:t>
      </w:r>
      <w:proofErr w:type="spellStart"/>
      <w:r w:rsidRPr="00EB3453">
        <w:t>housingTechnical</w:t>
      </w:r>
      <w:proofErr w:type="spellEnd"/>
    </w:p>
    <w:p w:rsidR="00EB3453" w:rsidRDefault="001D38FF" w:rsidP="00EB3453">
      <w:pPr>
        <w:pStyle w:val="ListParagraph"/>
        <w:numPr>
          <w:ilvl w:val="0"/>
          <w:numId w:val="118"/>
        </w:numPr>
      </w:pPr>
      <w:r>
        <w:lastRenderedPageBreak/>
        <w:t>Publication: Yes</w:t>
      </w:r>
    </w:p>
    <w:p w:rsidR="00EB3453" w:rsidRPr="00EB3453" w:rsidRDefault="00EB3453" w:rsidP="001856CF">
      <w:pPr>
        <w:pStyle w:val="ListParagraph"/>
        <w:numPr>
          <w:ilvl w:val="0"/>
          <w:numId w:val="118"/>
        </w:numPr>
      </w:pPr>
      <w:r>
        <w:t xml:space="preserve">Data Cleansing: </w:t>
      </w:r>
      <w:r w:rsidR="001856CF" w:rsidRPr="001856CF">
        <w:t>Apply P&amp;A#12</w:t>
      </w:r>
    </w:p>
    <w:p w:rsidR="00EB3453" w:rsidRDefault="00EB3453" w:rsidP="00EB3453">
      <w:pPr>
        <w:pStyle w:val="Heading2"/>
        <w:numPr>
          <w:ilvl w:val="0"/>
          <w:numId w:val="17"/>
        </w:numPr>
      </w:pPr>
      <w:bookmarkStart w:id="140" w:name="_Toc512592002"/>
      <w:r w:rsidRPr="00EB3453">
        <w:t>Homeownership Counseling</w:t>
      </w:r>
      <w:r>
        <w:t xml:space="preserve"> (Q.96)</w:t>
      </w:r>
      <w:bookmarkEnd w:id="140"/>
    </w:p>
    <w:p w:rsidR="00EB3453" w:rsidRDefault="00EB3453" w:rsidP="00897936">
      <w:pPr>
        <w:pStyle w:val="ListParagraph"/>
        <w:numPr>
          <w:ilvl w:val="0"/>
          <w:numId w:val="119"/>
        </w:numPr>
      </w:pPr>
      <w:r>
        <w:t xml:space="preserve">Variable:  </w:t>
      </w:r>
      <w:proofErr w:type="spellStart"/>
      <w:r w:rsidR="00897936" w:rsidRPr="00897936">
        <w:t>homeCounselling</w:t>
      </w:r>
      <w:proofErr w:type="spellEnd"/>
    </w:p>
    <w:p w:rsidR="00EB3453" w:rsidRDefault="001D38FF" w:rsidP="00EB3453">
      <w:pPr>
        <w:pStyle w:val="ListParagraph"/>
        <w:numPr>
          <w:ilvl w:val="0"/>
          <w:numId w:val="119"/>
        </w:numPr>
      </w:pPr>
      <w:r>
        <w:t>Publication: Yes</w:t>
      </w:r>
    </w:p>
    <w:p w:rsidR="00EB3453" w:rsidRPr="00EB3453" w:rsidRDefault="00EB3453" w:rsidP="001856CF">
      <w:pPr>
        <w:pStyle w:val="ListParagraph"/>
        <w:numPr>
          <w:ilvl w:val="0"/>
          <w:numId w:val="119"/>
        </w:numPr>
      </w:pPr>
      <w:r>
        <w:t xml:space="preserve">Data Cleansing: </w:t>
      </w:r>
      <w:r w:rsidR="001856CF" w:rsidRPr="001856CF">
        <w:t>Apply P&amp;A#12</w:t>
      </w:r>
    </w:p>
    <w:p w:rsidR="00897936" w:rsidRDefault="00897936" w:rsidP="00897936">
      <w:pPr>
        <w:pStyle w:val="Heading2"/>
        <w:numPr>
          <w:ilvl w:val="0"/>
          <w:numId w:val="17"/>
        </w:numPr>
      </w:pPr>
      <w:bookmarkStart w:id="141" w:name="_Toc512592003"/>
      <w:r w:rsidRPr="00897936">
        <w:t>Business Technical Assistance</w:t>
      </w:r>
      <w:r>
        <w:t xml:space="preserve"> (Q.97)</w:t>
      </w:r>
      <w:bookmarkEnd w:id="141"/>
    </w:p>
    <w:p w:rsidR="00897936" w:rsidRDefault="00897936" w:rsidP="00897936">
      <w:pPr>
        <w:pStyle w:val="ListParagraph"/>
        <w:numPr>
          <w:ilvl w:val="0"/>
          <w:numId w:val="120"/>
        </w:numPr>
      </w:pPr>
      <w:r>
        <w:t xml:space="preserve">Variable:  </w:t>
      </w:r>
      <w:proofErr w:type="spellStart"/>
      <w:r w:rsidRPr="00897936">
        <w:t>businessTechnical</w:t>
      </w:r>
      <w:proofErr w:type="spellEnd"/>
    </w:p>
    <w:p w:rsidR="00897936" w:rsidRDefault="001D38FF" w:rsidP="00897936">
      <w:pPr>
        <w:pStyle w:val="ListParagraph"/>
        <w:numPr>
          <w:ilvl w:val="0"/>
          <w:numId w:val="120"/>
        </w:numPr>
      </w:pPr>
      <w:r>
        <w:t>Publication: Yes</w:t>
      </w:r>
    </w:p>
    <w:p w:rsidR="00897936" w:rsidRPr="00897936" w:rsidRDefault="00897936" w:rsidP="001856CF">
      <w:pPr>
        <w:pStyle w:val="ListParagraph"/>
        <w:numPr>
          <w:ilvl w:val="0"/>
          <w:numId w:val="120"/>
        </w:numPr>
      </w:pPr>
      <w:r>
        <w:t xml:space="preserve">Data Cleansing: </w:t>
      </w:r>
      <w:r w:rsidR="001856CF" w:rsidRPr="001856CF">
        <w:t>Apply P&amp;A#12</w:t>
      </w:r>
    </w:p>
    <w:p w:rsidR="00897936" w:rsidRDefault="00897936" w:rsidP="00897936">
      <w:pPr>
        <w:pStyle w:val="Heading2"/>
        <w:numPr>
          <w:ilvl w:val="0"/>
          <w:numId w:val="17"/>
        </w:numPr>
      </w:pPr>
      <w:bookmarkStart w:id="142" w:name="_Toc512592004"/>
      <w:r w:rsidRPr="00897936">
        <w:t>Real Estate Technical Assistance</w:t>
      </w:r>
      <w:r>
        <w:t xml:space="preserve"> (Q.98)</w:t>
      </w:r>
      <w:bookmarkEnd w:id="142"/>
    </w:p>
    <w:p w:rsidR="00897936" w:rsidRDefault="00897936" w:rsidP="00897936">
      <w:pPr>
        <w:pStyle w:val="ListParagraph"/>
        <w:numPr>
          <w:ilvl w:val="0"/>
          <w:numId w:val="121"/>
        </w:numPr>
      </w:pPr>
      <w:r>
        <w:t xml:space="preserve">Variable:  </w:t>
      </w:r>
      <w:proofErr w:type="spellStart"/>
      <w:r w:rsidRPr="00897936">
        <w:t>realEstateTechnical</w:t>
      </w:r>
      <w:proofErr w:type="spellEnd"/>
    </w:p>
    <w:p w:rsidR="00897936" w:rsidRDefault="001D38FF" w:rsidP="00897936">
      <w:pPr>
        <w:pStyle w:val="ListParagraph"/>
        <w:numPr>
          <w:ilvl w:val="0"/>
          <w:numId w:val="121"/>
        </w:numPr>
      </w:pPr>
      <w:r>
        <w:t>Publication: Yes</w:t>
      </w:r>
    </w:p>
    <w:p w:rsidR="00897936" w:rsidRPr="00897936" w:rsidRDefault="00897936" w:rsidP="001856CF">
      <w:pPr>
        <w:pStyle w:val="ListParagraph"/>
        <w:numPr>
          <w:ilvl w:val="0"/>
          <w:numId w:val="121"/>
        </w:numPr>
      </w:pPr>
      <w:r>
        <w:t xml:space="preserve">Data Cleansing: </w:t>
      </w:r>
      <w:r w:rsidR="001856CF" w:rsidRPr="001856CF">
        <w:t>Apply P&amp;A#12</w:t>
      </w:r>
    </w:p>
    <w:p w:rsidR="00897936" w:rsidRDefault="00897936" w:rsidP="00897936">
      <w:pPr>
        <w:pStyle w:val="Heading2"/>
        <w:numPr>
          <w:ilvl w:val="0"/>
          <w:numId w:val="17"/>
        </w:numPr>
      </w:pPr>
      <w:bookmarkStart w:id="143" w:name="_Toc512592005"/>
      <w:r w:rsidRPr="00897936">
        <w:t>Credit Counseling</w:t>
      </w:r>
      <w:r>
        <w:t xml:space="preserve"> (Q.99)</w:t>
      </w:r>
      <w:bookmarkEnd w:id="143"/>
    </w:p>
    <w:p w:rsidR="00897936" w:rsidRDefault="00897936" w:rsidP="00897936">
      <w:pPr>
        <w:pStyle w:val="ListParagraph"/>
        <w:numPr>
          <w:ilvl w:val="0"/>
          <w:numId w:val="122"/>
        </w:numPr>
      </w:pPr>
      <w:r>
        <w:t xml:space="preserve">Variable:  </w:t>
      </w:r>
      <w:proofErr w:type="spellStart"/>
      <w:r w:rsidRPr="00897936">
        <w:t>creditCounseling</w:t>
      </w:r>
      <w:proofErr w:type="spellEnd"/>
    </w:p>
    <w:p w:rsidR="00897936" w:rsidRDefault="001D38FF" w:rsidP="00897936">
      <w:pPr>
        <w:pStyle w:val="ListParagraph"/>
        <w:numPr>
          <w:ilvl w:val="0"/>
          <w:numId w:val="122"/>
        </w:numPr>
      </w:pPr>
      <w:r>
        <w:t>Publication: Yes</w:t>
      </w:r>
    </w:p>
    <w:p w:rsidR="00897936" w:rsidRPr="00897936" w:rsidRDefault="00897936" w:rsidP="001856CF">
      <w:pPr>
        <w:pStyle w:val="ListParagraph"/>
        <w:numPr>
          <w:ilvl w:val="0"/>
          <w:numId w:val="122"/>
        </w:numPr>
      </w:pPr>
      <w:r>
        <w:t xml:space="preserve">Data Cleansing: </w:t>
      </w:r>
      <w:r w:rsidR="001856CF" w:rsidRPr="001856CF">
        <w:t>Apply P&amp;A#12</w:t>
      </w:r>
    </w:p>
    <w:p w:rsidR="00897936" w:rsidRDefault="00897936" w:rsidP="00897936">
      <w:pPr>
        <w:pStyle w:val="Heading2"/>
        <w:numPr>
          <w:ilvl w:val="0"/>
          <w:numId w:val="17"/>
        </w:numPr>
      </w:pPr>
      <w:bookmarkStart w:id="144" w:name="_Toc512592006"/>
      <w:r w:rsidRPr="00897936">
        <w:t>Financial Education</w:t>
      </w:r>
      <w:r>
        <w:t xml:space="preserve"> (Q.100)</w:t>
      </w:r>
      <w:bookmarkEnd w:id="144"/>
    </w:p>
    <w:p w:rsidR="00897936" w:rsidRDefault="00897936" w:rsidP="00897936">
      <w:pPr>
        <w:pStyle w:val="ListParagraph"/>
        <w:numPr>
          <w:ilvl w:val="0"/>
          <w:numId w:val="123"/>
        </w:numPr>
      </w:pPr>
      <w:r>
        <w:t xml:space="preserve">Variable:  </w:t>
      </w:r>
      <w:proofErr w:type="spellStart"/>
      <w:r w:rsidRPr="00897936">
        <w:t>finCounselling</w:t>
      </w:r>
      <w:proofErr w:type="spellEnd"/>
    </w:p>
    <w:p w:rsidR="00897936" w:rsidRDefault="001D38FF" w:rsidP="00897936">
      <w:pPr>
        <w:pStyle w:val="ListParagraph"/>
        <w:numPr>
          <w:ilvl w:val="0"/>
          <w:numId w:val="123"/>
        </w:numPr>
      </w:pPr>
      <w:r>
        <w:t>Publication: Yes</w:t>
      </w:r>
    </w:p>
    <w:p w:rsidR="00897936" w:rsidRPr="00897936" w:rsidRDefault="00897936" w:rsidP="001856CF">
      <w:pPr>
        <w:pStyle w:val="ListParagraph"/>
        <w:numPr>
          <w:ilvl w:val="0"/>
          <w:numId w:val="123"/>
        </w:numPr>
      </w:pPr>
      <w:r>
        <w:t xml:space="preserve">Data Cleansing: </w:t>
      </w:r>
      <w:r w:rsidR="001856CF" w:rsidRPr="001856CF">
        <w:t>Apply P&amp;A#12</w:t>
      </w:r>
    </w:p>
    <w:p w:rsidR="00897936" w:rsidRDefault="00897936" w:rsidP="00897936">
      <w:pPr>
        <w:pStyle w:val="Heading2"/>
        <w:numPr>
          <w:ilvl w:val="0"/>
          <w:numId w:val="17"/>
        </w:numPr>
      </w:pPr>
      <w:bookmarkStart w:id="145" w:name="_Toc512592007"/>
      <w:r w:rsidRPr="00897936">
        <w:t>Other Services (Not Included Above)</w:t>
      </w:r>
      <w:r>
        <w:t xml:space="preserve"> (Q.101)</w:t>
      </w:r>
      <w:bookmarkEnd w:id="145"/>
    </w:p>
    <w:p w:rsidR="00897936" w:rsidRDefault="00897936" w:rsidP="00897936">
      <w:pPr>
        <w:pStyle w:val="ListParagraph"/>
        <w:numPr>
          <w:ilvl w:val="0"/>
          <w:numId w:val="124"/>
        </w:numPr>
      </w:pPr>
      <w:r>
        <w:t xml:space="preserve">Variable:  </w:t>
      </w:r>
      <w:proofErr w:type="spellStart"/>
      <w:r w:rsidRPr="00897936">
        <w:t>otherTraining</w:t>
      </w:r>
      <w:proofErr w:type="spellEnd"/>
    </w:p>
    <w:p w:rsidR="00897936" w:rsidRDefault="00721E36" w:rsidP="00897936">
      <w:pPr>
        <w:pStyle w:val="ListParagraph"/>
        <w:numPr>
          <w:ilvl w:val="0"/>
          <w:numId w:val="124"/>
        </w:numPr>
      </w:pPr>
      <w:r>
        <w:t>Publication: Yes</w:t>
      </w:r>
    </w:p>
    <w:p w:rsidR="00897936" w:rsidRPr="00897936" w:rsidRDefault="00897936" w:rsidP="001856CF">
      <w:pPr>
        <w:pStyle w:val="ListParagraph"/>
        <w:numPr>
          <w:ilvl w:val="0"/>
          <w:numId w:val="124"/>
        </w:numPr>
      </w:pPr>
      <w:r>
        <w:t xml:space="preserve">Data Cleansing: </w:t>
      </w:r>
      <w:r w:rsidR="001856CF" w:rsidRPr="001856CF">
        <w:t>Apply P&amp;A#12</w:t>
      </w:r>
    </w:p>
    <w:p w:rsidR="00897936" w:rsidRDefault="00897936" w:rsidP="00897936">
      <w:pPr>
        <w:pStyle w:val="Heading2"/>
        <w:numPr>
          <w:ilvl w:val="0"/>
          <w:numId w:val="17"/>
        </w:numPr>
      </w:pPr>
      <w:bookmarkStart w:id="146" w:name="_Toc512592008"/>
      <w:r w:rsidRPr="00897936">
        <w:t>Total Clients Served (Organization and Other Development Services Providers)</w:t>
      </w:r>
      <w:r>
        <w:t xml:space="preserve"> (Q.102)</w:t>
      </w:r>
      <w:bookmarkEnd w:id="146"/>
    </w:p>
    <w:p w:rsidR="00897936" w:rsidRDefault="00897936" w:rsidP="00897936">
      <w:pPr>
        <w:pStyle w:val="ListParagraph"/>
        <w:numPr>
          <w:ilvl w:val="0"/>
          <w:numId w:val="125"/>
        </w:numPr>
      </w:pPr>
      <w:r>
        <w:t xml:space="preserve">Variable:  </w:t>
      </w:r>
      <w:proofErr w:type="spellStart"/>
      <w:r>
        <w:t>totdevOrgClientsNum</w:t>
      </w:r>
      <w:proofErr w:type="spellEnd"/>
      <w:r w:rsidR="00761AEE">
        <w:rPr>
          <w:rStyle w:val="FootnoteReference"/>
        </w:rPr>
        <w:footnoteReference w:id="13"/>
      </w:r>
      <w:r>
        <w:t xml:space="preserve">, </w:t>
      </w:r>
      <w:proofErr w:type="spellStart"/>
      <w:r w:rsidRPr="00897936">
        <w:t>totdevOtherDspNum</w:t>
      </w:r>
      <w:proofErr w:type="spellEnd"/>
      <w:r w:rsidR="00761AEE">
        <w:rPr>
          <w:rStyle w:val="FootnoteReference"/>
        </w:rPr>
        <w:footnoteReference w:id="14"/>
      </w:r>
    </w:p>
    <w:p w:rsidR="00897936" w:rsidRDefault="001D38FF" w:rsidP="00897936">
      <w:pPr>
        <w:pStyle w:val="ListParagraph"/>
        <w:numPr>
          <w:ilvl w:val="0"/>
          <w:numId w:val="125"/>
        </w:numPr>
      </w:pPr>
      <w:r>
        <w:t>Publication: Yes</w:t>
      </w:r>
    </w:p>
    <w:p w:rsidR="00897936" w:rsidRPr="00897936" w:rsidRDefault="00897936" w:rsidP="000258F3">
      <w:pPr>
        <w:pStyle w:val="ListParagraph"/>
        <w:numPr>
          <w:ilvl w:val="0"/>
          <w:numId w:val="125"/>
        </w:numPr>
      </w:pPr>
      <w:r>
        <w:lastRenderedPageBreak/>
        <w:t xml:space="preserve">Data Cleansing: </w:t>
      </w:r>
      <w:r w:rsidR="002171F7" w:rsidRPr="002171F7">
        <w:t>Apply P&amp;A#10</w:t>
      </w:r>
      <w:r w:rsidR="000258F3">
        <w:t>, P&amp;A#14,</w:t>
      </w:r>
      <w:r w:rsidR="002171F7" w:rsidRPr="002171F7">
        <w:t xml:space="preserve"> and P&amp;A#5</w:t>
      </w:r>
      <w:r w:rsidR="00897961">
        <w:t>. Replace with the sum of the subcomponents if missing or the value is greater than the sum of the subcomponents.</w:t>
      </w:r>
    </w:p>
    <w:p w:rsidR="00897936" w:rsidRDefault="00897936" w:rsidP="00897936">
      <w:pPr>
        <w:pStyle w:val="Heading2"/>
        <w:numPr>
          <w:ilvl w:val="0"/>
          <w:numId w:val="17"/>
        </w:numPr>
      </w:pPr>
      <w:bookmarkStart w:id="147" w:name="_Toc512592009"/>
      <w:r w:rsidRPr="00897936">
        <w:t>Affordable Housing (Organization and Other Development Services Providers)</w:t>
      </w:r>
      <w:r>
        <w:t xml:space="preserve"> (Q.103)</w:t>
      </w:r>
      <w:bookmarkEnd w:id="147"/>
    </w:p>
    <w:p w:rsidR="00897936" w:rsidRDefault="00897936" w:rsidP="00897936">
      <w:pPr>
        <w:pStyle w:val="ListParagraph"/>
        <w:numPr>
          <w:ilvl w:val="0"/>
          <w:numId w:val="126"/>
        </w:numPr>
      </w:pPr>
      <w:r>
        <w:t xml:space="preserve">Variable:  </w:t>
      </w:r>
      <w:proofErr w:type="spellStart"/>
      <w:r>
        <w:t>housingTotClientsNum</w:t>
      </w:r>
      <w:proofErr w:type="spellEnd"/>
      <w:r>
        <w:t xml:space="preserve">, </w:t>
      </w:r>
      <w:proofErr w:type="spellStart"/>
      <w:r w:rsidRPr="00897936">
        <w:t>housingDspClientsNum</w:t>
      </w:r>
      <w:proofErr w:type="spellEnd"/>
    </w:p>
    <w:p w:rsidR="00897936" w:rsidRDefault="001D38FF" w:rsidP="00897936">
      <w:pPr>
        <w:pStyle w:val="ListParagraph"/>
        <w:numPr>
          <w:ilvl w:val="0"/>
          <w:numId w:val="126"/>
        </w:numPr>
      </w:pPr>
      <w:r>
        <w:t>Publication: Yes</w:t>
      </w:r>
    </w:p>
    <w:p w:rsidR="00897936" w:rsidRPr="00897936" w:rsidRDefault="00897936" w:rsidP="000258F3">
      <w:pPr>
        <w:pStyle w:val="ListParagraph"/>
        <w:numPr>
          <w:ilvl w:val="0"/>
          <w:numId w:val="126"/>
        </w:numPr>
      </w:pPr>
      <w:r>
        <w:t xml:space="preserve">Data Cleansing: </w:t>
      </w:r>
      <w:r w:rsidR="002171F7" w:rsidRPr="002171F7">
        <w:t>Apply P&amp;A#10</w:t>
      </w:r>
      <w:r w:rsidR="000258F3">
        <w:t>, P&amp;A#14,</w:t>
      </w:r>
      <w:r w:rsidR="002171F7" w:rsidRPr="002171F7">
        <w:t xml:space="preserve"> and P&amp;A#5</w:t>
      </w:r>
    </w:p>
    <w:p w:rsidR="00F914B7" w:rsidRDefault="00F914B7" w:rsidP="00F914B7">
      <w:pPr>
        <w:pStyle w:val="Heading2"/>
        <w:numPr>
          <w:ilvl w:val="0"/>
          <w:numId w:val="17"/>
        </w:numPr>
      </w:pPr>
      <w:bookmarkStart w:id="148" w:name="_Toc512592010"/>
      <w:r w:rsidRPr="00F914B7">
        <w:t>Economic Development (Organization and Other Development Services Providers)</w:t>
      </w:r>
      <w:r>
        <w:t xml:space="preserve"> (Q.104)</w:t>
      </w:r>
      <w:bookmarkEnd w:id="148"/>
    </w:p>
    <w:p w:rsidR="00F914B7" w:rsidRDefault="00F914B7" w:rsidP="00F914B7">
      <w:pPr>
        <w:pStyle w:val="ListParagraph"/>
        <w:numPr>
          <w:ilvl w:val="0"/>
          <w:numId w:val="127"/>
        </w:numPr>
      </w:pPr>
      <w:r>
        <w:t xml:space="preserve">Variable:  </w:t>
      </w:r>
      <w:proofErr w:type="spellStart"/>
      <w:r>
        <w:t>econTotClientsNum</w:t>
      </w:r>
      <w:proofErr w:type="spellEnd"/>
      <w:r>
        <w:t xml:space="preserve">, </w:t>
      </w:r>
      <w:proofErr w:type="spellStart"/>
      <w:r w:rsidRPr="00F914B7">
        <w:t>econDspClientsNum</w:t>
      </w:r>
      <w:proofErr w:type="spellEnd"/>
    </w:p>
    <w:p w:rsidR="00F914B7" w:rsidRDefault="001D38FF" w:rsidP="00F914B7">
      <w:pPr>
        <w:pStyle w:val="ListParagraph"/>
        <w:numPr>
          <w:ilvl w:val="0"/>
          <w:numId w:val="127"/>
        </w:numPr>
      </w:pPr>
      <w:r>
        <w:t>Publication: Yes</w:t>
      </w:r>
    </w:p>
    <w:p w:rsidR="00F914B7" w:rsidRPr="00F914B7" w:rsidRDefault="00F914B7" w:rsidP="000258F3">
      <w:pPr>
        <w:pStyle w:val="ListParagraph"/>
        <w:numPr>
          <w:ilvl w:val="0"/>
          <w:numId w:val="127"/>
        </w:numPr>
      </w:pPr>
      <w:r>
        <w:t xml:space="preserve">Data Cleansing: </w:t>
      </w:r>
      <w:r w:rsidR="002171F7" w:rsidRPr="002171F7">
        <w:t>Apply P&amp;A#10</w:t>
      </w:r>
      <w:r w:rsidR="000258F3">
        <w:t>, P&amp;A#14,</w:t>
      </w:r>
      <w:r w:rsidR="002171F7" w:rsidRPr="002171F7">
        <w:t xml:space="preserve"> and P&amp;A#5</w:t>
      </w:r>
    </w:p>
    <w:p w:rsidR="00F914B7" w:rsidRDefault="00F914B7" w:rsidP="00F914B7">
      <w:pPr>
        <w:pStyle w:val="Heading2"/>
        <w:numPr>
          <w:ilvl w:val="0"/>
          <w:numId w:val="17"/>
        </w:numPr>
      </w:pPr>
      <w:bookmarkStart w:id="149" w:name="_Toc512592011"/>
      <w:r w:rsidRPr="00F914B7">
        <w:t>Consumer Development (Organization and Other Development Services Providers)</w:t>
      </w:r>
      <w:r>
        <w:t xml:space="preserve"> (Q.105)</w:t>
      </w:r>
      <w:bookmarkEnd w:id="149"/>
    </w:p>
    <w:p w:rsidR="00F914B7" w:rsidRDefault="00F914B7" w:rsidP="00F914B7">
      <w:pPr>
        <w:pStyle w:val="ListParagraph"/>
        <w:numPr>
          <w:ilvl w:val="0"/>
          <w:numId w:val="128"/>
        </w:numPr>
      </w:pPr>
      <w:r>
        <w:t xml:space="preserve">Variable:  </w:t>
      </w:r>
      <w:proofErr w:type="spellStart"/>
      <w:r>
        <w:t>finTotClientsNum</w:t>
      </w:r>
      <w:proofErr w:type="spellEnd"/>
      <w:r>
        <w:t xml:space="preserve">, </w:t>
      </w:r>
      <w:proofErr w:type="spellStart"/>
      <w:r w:rsidRPr="00F914B7">
        <w:t>finDspClientsNum</w:t>
      </w:r>
      <w:proofErr w:type="spellEnd"/>
    </w:p>
    <w:p w:rsidR="00F914B7" w:rsidRDefault="001D38FF" w:rsidP="00F914B7">
      <w:pPr>
        <w:pStyle w:val="ListParagraph"/>
        <w:numPr>
          <w:ilvl w:val="0"/>
          <w:numId w:val="128"/>
        </w:numPr>
      </w:pPr>
      <w:r>
        <w:t>Publication: Yes</w:t>
      </w:r>
    </w:p>
    <w:p w:rsidR="00F914B7" w:rsidRPr="00F914B7" w:rsidRDefault="00F914B7" w:rsidP="000258F3">
      <w:pPr>
        <w:pStyle w:val="ListParagraph"/>
        <w:numPr>
          <w:ilvl w:val="0"/>
          <w:numId w:val="128"/>
        </w:numPr>
      </w:pPr>
      <w:r>
        <w:t xml:space="preserve">Data Cleansing: </w:t>
      </w:r>
      <w:r w:rsidR="0032425E" w:rsidRPr="0032425E">
        <w:t>Apply P&amp;A#10</w:t>
      </w:r>
      <w:r w:rsidR="000258F3">
        <w:t>, P&amp;A#14,</w:t>
      </w:r>
      <w:r w:rsidR="0032425E" w:rsidRPr="0032425E">
        <w:t xml:space="preserve"> and P&amp;A#5</w:t>
      </w:r>
    </w:p>
    <w:p w:rsidR="00F914B7" w:rsidRDefault="00F914B7" w:rsidP="00F914B7">
      <w:pPr>
        <w:pStyle w:val="Heading2"/>
        <w:numPr>
          <w:ilvl w:val="0"/>
          <w:numId w:val="17"/>
        </w:numPr>
      </w:pPr>
      <w:bookmarkStart w:id="150" w:name="_Toc512592012"/>
      <w:r w:rsidRPr="00F914B7">
        <w:t>Other Services (Not Included Above) (Organization and Other Development Services Providers)</w:t>
      </w:r>
      <w:r>
        <w:t xml:space="preserve"> (Q.106)</w:t>
      </w:r>
      <w:bookmarkEnd w:id="150"/>
    </w:p>
    <w:p w:rsidR="00F914B7" w:rsidRDefault="00F914B7" w:rsidP="00F914B7">
      <w:pPr>
        <w:pStyle w:val="ListParagraph"/>
        <w:numPr>
          <w:ilvl w:val="0"/>
          <w:numId w:val="129"/>
        </w:numPr>
      </w:pPr>
      <w:r>
        <w:t xml:space="preserve">Variable:  </w:t>
      </w:r>
      <w:proofErr w:type="spellStart"/>
      <w:r>
        <w:t>othTotClientsNum</w:t>
      </w:r>
      <w:proofErr w:type="spellEnd"/>
      <w:r>
        <w:t xml:space="preserve">, </w:t>
      </w:r>
      <w:proofErr w:type="spellStart"/>
      <w:r w:rsidRPr="00F914B7">
        <w:t>othDspClientsNum</w:t>
      </w:r>
      <w:proofErr w:type="spellEnd"/>
    </w:p>
    <w:p w:rsidR="00F914B7" w:rsidRDefault="001D38FF" w:rsidP="00F914B7">
      <w:pPr>
        <w:pStyle w:val="ListParagraph"/>
        <w:numPr>
          <w:ilvl w:val="0"/>
          <w:numId w:val="129"/>
        </w:numPr>
      </w:pPr>
      <w:r>
        <w:t>Publication: Yes</w:t>
      </w:r>
    </w:p>
    <w:p w:rsidR="00F914B7" w:rsidRPr="00F914B7" w:rsidRDefault="00F914B7" w:rsidP="000258F3">
      <w:pPr>
        <w:pStyle w:val="ListParagraph"/>
        <w:numPr>
          <w:ilvl w:val="0"/>
          <w:numId w:val="129"/>
        </w:numPr>
      </w:pPr>
      <w:r>
        <w:t xml:space="preserve">Data Cleansing: </w:t>
      </w:r>
      <w:r w:rsidR="0032425E" w:rsidRPr="0032425E">
        <w:t>Apply P&amp;A#10</w:t>
      </w:r>
      <w:r w:rsidR="000258F3">
        <w:t>, P&amp;A#14,</w:t>
      </w:r>
      <w:r w:rsidR="0032425E" w:rsidRPr="0032425E">
        <w:t xml:space="preserve"> and P&amp;A#5</w:t>
      </w:r>
    </w:p>
    <w:p w:rsidR="00F914B7" w:rsidRDefault="00F914B7" w:rsidP="00F914B7">
      <w:pPr>
        <w:pStyle w:val="Heading2"/>
        <w:numPr>
          <w:ilvl w:val="0"/>
          <w:numId w:val="17"/>
        </w:numPr>
      </w:pPr>
      <w:bookmarkStart w:id="151" w:name="_Toc512592013"/>
      <w:r w:rsidRPr="00F914B7">
        <w:t>Number of American Indians, Alaska Natives and Native Hawaiians Served</w:t>
      </w:r>
      <w:r>
        <w:t xml:space="preserve"> (Q.107)</w:t>
      </w:r>
      <w:bookmarkEnd w:id="151"/>
    </w:p>
    <w:p w:rsidR="00F914B7" w:rsidRDefault="00F914B7" w:rsidP="00F914B7">
      <w:pPr>
        <w:pStyle w:val="ListParagraph"/>
        <w:numPr>
          <w:ilvl w:val="0"/>
          <w:numId w:val="130"/>
        </w:numPr>
      </w:pPr>
      <w:r>
        <w:t xml:space="preserve">Variable:  </w:t>
      </w:r>
      <w:proofErr w:type="spellStart"/>
      <w:r w:rsidRPr="00F914B7">
        <w:t>nativeAmerican</w:t>
      </w:r>
      <w:proofErr w:type="spellEnd"/>
    </w:p>
    <w:p w:rsidR="00F914B7" w:rsidRDefault="00581A7C" w:rsidP="00F914B7">
      <w:pPr>
        <w:pStyle w:val="ListParagraph"/>
        <w:numPr>
          <w:ilvl w:val="0"/>
          <w:numId w:val="130"/>
        </w:numPr>
      </w:pPr>
      <w:r>
        <w:t>Publication: Yes</w:t>
      </w:r>
    </w:p>
    <w:p w:rsidR="00F914B7" w:rsidRPr="00F914B7" w:rsidRDefault="00F914B7" w:rsidP="000258F3">
      <w:pPr>
        <w:pStyle w:val="ListParagraph"/>
        <w:numPr>
          <w:ilvl w:val="0"/>
          <w:numId w:val="130"/>
        </w:numPr>
      </w:pPr>
      <w:r>
        <w:t xml:space="preserve">Data Cleansing: </w:t>
      </w:r>
      <w:r w:rsidR="003C4AE8" w:rsidRPr="003C4AE8">
        <w:t>Apply P&amp;A#10</w:t>
      </w:r>
      <w:r w:rsidR="000258F3">
        <w:t>, P&amp;A#14,</w:t>
      </w:r>
      <w:r w:rsidR="00F86CDE">
        <w:t xml:space="preserve"> and P&amp;A#5.  Then replace native number (Q.107</w:t>
      </w:r>
      <w:r w:rsidR="003C4AE8" w:rsidRPr="003C4AE8">
        <w:t>) w</w:t>
      </w:r>
      <w:r w:rsidR="00F86CDE">
        <w:t>ith the total number of clients served if native number (Q.107</w:t>
      </w:r>
      <w:r w:rsidR="003C4AE8" w:rsidRPr="003C4AE8">
        <w:t xml:space="preserve">) is greater than </w:t>
      </w:r>
      <w:r w:rsidR="00F86CDE">
        <w:t xml:space="preserve">the </w:t>
      </w:r>
      <w:r w:rsidR="003C4AE8" w:rsidRPr="003C4AE8">
        <w:t>total</w:t>
      </w:r>
      <w:r w:rsidR="00F86CDE">
        <w:t xml:space="preserve"> number.</w:t>
      </w:r>
    </w:p>
    <w:p w:rsidR="00F914B7" w:rsidRDefault="00F914B7" w:rsidP="00F914B7">
      <w:pPr>
        <w:pStyle w:val="Heading2"/>
        <w:numPr>
          <w:ilvl w:val="0"/>
          <w:numId w:val="17"/>
        </w:numPr>
      </w:pPr>
      <w:bookmarkStart w:id="152" w:name="_Toc512592014"/>
      <w:r w:rsidRPr="00F914B7">
        <w:t>Total Amount of All Open IDAs</w:t>
      </w:r>
      <w:r>
        <w:t xml:space="preserve"> (Q.108)</w:t>
      </w:r>
      <w:bookmarkEnd w:id="152"/>
    </w:p>
    <w:p w:rsidR="00F914B7" w:rsidRDefault="00F914B7" w:rsidP="00F914B7">
      <w:pPr>
        <w:pStyle w:val="ListParagraph"/>
        <w:numPr>
          <w:ilvl w:val="0"/>
          <w:numId w:val="131"/>
        </w:numPr>
      </w:pPr>
      <w:r>
        <w:t xml:space="preserve">Variable:  </w:t>
      </w:r>
      <w:proofErr w:type="spellStart"/>
      <w:r w:rsidRPr="00F914B7">
        <w:t>amountIDA</w:t>
      </w:r>
      <w:proofErr w:type="spellEnd"/>
    </w:p>
    <w:p w:rsidR="00F914B7" w:rsidRDefault="00581A7C" w:rsidP="00F914B7">
      <w:pPr>
        <w:pStyle w:val="ListParagraph"/>
        <w:numPr>
          <w:ilvl w:val="0"/>
          <w:numId w:val="131"/>
        </w:numPr>
      </w:pPr>
      <w:r>
        <w:t>Publication: Yes</w:t>
      </w:r>
    </w:p>
    <w:p w:rsidR="00F914B7" w:rsidRPr="00F914B7" w:rsidRDefault="00F914B7" w:rsidP="00581A7C">
      <w:pPr>
        <w:pStyle w:val="ListParagraph"/>
        <w:numPr>
          <w:ilvl w:val="0"/>
          <w:numId w:val="131"/>
        </w:numPr>
      </w:pPr>
      <w:r>
        <w:t xml:space="preserve">Data Cleansing: </w:t>
      </w:r>
      <w:r w:rsidR="00581A7C">
        <w:t>S</w:t>
      </w:r>
      <w:r w:rsidR="00581A7C" w:rsidRPr="00581A7C">
        <w:t xml:space="preserve">witch the entries if the amount (A.108) was entered in the number column (Q.109) and vice versa. </w:t>
      </w:r>
      <w:r w:rsidR="00581A7C">
        <w:t xml:space="preserve"> </w:t>
      </w:r>
      <w:r w:rsidR="008F665B">
        <w:t>Apply P&amp;A#10</w:t>
      </w:r>
      <w:r w:rsidR="000258F3">
        <w:t>, P&amp;A#11,</w:t>
      </w:r>
      <w:r w:rsidR="008F665B">
        <w:t xml:space="preserve"> </w:t>
      </w:r>
      <w:proofErr w:type="gramStart"/>
      <w:r w:rsidR="008F665B">
        <w:t>P&amp;A#3</w:t>
      </w:r>
      <w:proofErr w:type="gramEnd"/>
      <w:r w:rsidR="008F665B" w:rsidRPr="008F665B">
        <w:t xml:space="preserve">.  Then </w:t>
      </w:r>
      <w:r w:rsidR="008F665B">
        <w:lastRenderedPageBreak/>
        <w:t>calculate average amount per account number and remove local and global outliers of per account number.</w:t>
      </w:r>
    </w:p>
    <w:p w:rsidR="00F914B7" w:rsidRDefault="00F914B7" w:rsidP="00F914B7">
      <w:pPr>
        <w:pStyle w:val="Heading2"/>
        <w:numPr>
          <w:ilvl w:val="0"/>
          <w:numId w:val="17"/>
        </w:numPr>
      </w:pPr>
      <w:bookmarkStart w:id="153" w:name="_Toc512592015"/>
      <w:r w:rsidRPr="00F914B7">
        <w:t>Total Number of Individual Development Accounts Open</w:t>
      </w:r>
      <w:r>
        <w:t xml:space="preserve"> (Q.109)</w:t>
      </w:r>
      <w:bookmarkEnd w:id="153"/>
    </w:p>
    <w:p w:rsidR="00F914B7" w:rsidRDefault="00F914B7" w:rsidP="00F914B7">
      <w:pPr>
        <w:pStyle w:val="ListParagraph"/>
        <w:numPr>
          <w:ilvl w:val="0"/>
          <w:numId w:val="132"/>
        </w:numPr>
      </w:pPr>
      <w:r>
        <w:t xml:space="preserve">Variable:  </w:t>
      </w:r>
      <w:proofErr w:type="spellStart"/>
      <w:r w:rsidRPr="00F914B7">
        <w:t>numberIDA</w:t>
      </w:r>
      <w:proofErr w:type="spellEnd"/>
    </w:p>
    <w:p w:rsidR="00F914B7" w:rsidRDefault="00581A7C" w:rsidP="00F914B7">
      <w:pPr>
        <w:pStyle w:val="ListParagraph"/>
        <w:numPr>
          <w:ilvl w:val="0"/>
          <w:numId w:val="132"/>
        </w:numPr>
      </w:pPr>
      <w:r>
        <w:t>Publication: Yes</w:t>
      </w:r>
    </w:p>
    <w:p w:rsidR="00F914B7" w:rsidRPr="00F914B7" w:rsidRDefault="00F914B7" w:rsidP="00581A7C">
      <w:pPr>
        <w:pStyle w:val="ListParagraph"/>
        <w:numPr>
          <w:ilvl w:val="0"/>
          <w:numId w:val="132"/>
        </w:numPr>
      </w:pPr>
      <w:r>
        <w:t xml:space="preserve">Data Cleansing: </w:t>
      </w:r>
      <w:r w:rsidR="00581A7C">
        <w:t>S</w:t>
      </w:r>
      <w:r w:rsidR="00581A7C" w:rsidRPr="00581A7C">
        <w:t>witch the entries if the amount (A.108) was entered in the number column (Q.109) and vice versa</w:t>
      </w:r>
      <w:r w:rsidR="00581A7C">
        <w:t xml:space="preserve">.  </w:t>
      </w:r>
      <w:r w:rsidR="00581A7C" w:rsidRPr="00581A7C">
        <w:t xml:space="preserve"> </w:t>
      </w:r>
      <w:r w:rsidR="00FE3388" w:rsidRPr="00FE3388">
        <w:t>Apply P&amp;A#10</w:t>
      </w:r>
      <w:r w:rsidR="000258F3" w:rsidRPr="000258F3">
        <w:t>, P</w:t>
      </w:r>
      <w:r w:rsidR="000258F3">
        <w:t>&amp;A#11,</w:t>
      </w:r>
      <w:r w:rsidR="00581A7C">
        <w:t xml:space="preserve"> </w:t>
      </w:r>
      <w:proofErr w:type="gramStart"/>
      <w:r w:rsidR="00581A7C">
        <w:t>P&amp;A#3</w:t>
      </w:r>
      <w:proofErr w:type="gramEnd"/>
      <w:r w:rsidR="00581A7C">
        <w:t>.</w:t>
      </w:r>
      <w:r w:rsidR="00FE3388" w:rsidRPr="00FE3388">
        <w:t xml:space="preserve">  Then calculate average amount per account number and remove local and global outliers of per account number</w:t>
      </w:r>
      <w:r w:rsidR="00FE3388">
        <w:t>.</w:t>
      </w:r>
    </w:p>
    <w:p w:rsidR="00F914B7" w:rsidRDefault="00F914B7" w:rsidP="00F914B7">
      <w:pPr>
        <w:pStyle w:val="Heading2"/>
        <w:numPr>
          <w:ilvl w:val="0"/>
          <w:numId w:val="17"/>
        </w:numPr>
      </w:pPr>
      <w:bookmarkStart w:id="154" w:name="_Toc512592016"/>
      <w:r w:rsidRPr="00F914B7">
        <w:t>IDA Withdrawal Purpose Table</w:t>
      </w:r>
      <w:r>
        <w:t xml:space="preserve"> (Q.110)</w:t>
      </w:r>
      <w:bookmarkEnd w:id="154"/>
    </w:p>
    <w:p w:rsidR="00F914B7" w:rsidRDefault="00F914B7" w:rsidP="00F914B7">
      <w:pPr>
        <w:pStyle w:val="ListParagraph"/>
        <w:numPr>
          <w:ilvl w:val="0"/>
          <w:numId w:val="133"/>
        </w:numPr>
      </w:pPr>
      <w:r>
        <w:t>Variable:  table</w:t>
      </w:r>
    </w:p>
    <w:p w:rsidR="00F914B7" w:rsidRDefault="00F914B7" w:rsidP="00F914B7">
      <w:pPr>
        <w:pStyle w:val="ListParagraph"/>
        <w:numPr>
          <w:ilvl w:val="0"/>
          <w:numId w:val="133"/>
        </w:numPr>
      </w:pPr>
      <w:r>
        <w:t>Publication: No</w:t>
      </w:r>
    </w:p>
    <w:p w:rsidR="00F914B7" w:rsidRDefault="00F914B7" w:rsidP="00F914B7">
      <w:pPr>
        <w:pStyle w:val="ListParagraph"/>
        <w:numPr>
          <w:ilvl w:val="0"/>
          <w:numId w:val="133"/>
        </w:numPr>
      </w:pPr>
      <w:r>
        <w:t>Data Cleansing: No</w:t>
      </w:r>
    </w:p>
    <w:p w:rsidR="0036735F" w:rsidRDefault="0036735F" w:rsidP="0036735F">
      <w:pPr>
        <w:pStyle w:val="ListParagraph"/>
        <w:ind w:left="2160"/>
      </w:pPr>
    </w:p>
    <w:p w:rsidR="0036735F" w:rsidRDefault="0036735F" w:rsidP="0036735F">
      <w:pPr>
        <w:pStyle w:val="ListParagraph"/>
        <w:ind w:left="2160"/>
      </w:pPr>
    </w:p>
    <w:p w:rsidR="0036735F" w:rsidRDefault="0036735F" w:rsidP="0036735F">
      <w:pPr>
        <w:pStyle w:val="ListParagraph"/>
        <w:ind w:left="2160"/>
      </w:pPr>
    </w:p>
    <w:p w:rsidR="0036735F" w:rsidRDefault="0036735F" w:rsidP="0036735F">
      <w:pPr>
        <w:pStyle w:val="ListParagraph"/>
        <w:ind w:left="2160"/>
      </w:pPr>
    </w:p>
    <w:p w:rsidR="0036735F" w:rsidRDefault="0036735F" w:rsidP="0036735F">
      <w:pPr>
        <w:pStyle w:val="ListParagraph"/>
        <w:ind w:left="2160"/>
      </w:pPr>
    </w:p>
    <w:p w:rsidR="0036735F" w:rsidRDefault="0036735F" w:rsidP="0036735F">
      <w:pPr>
        <w:pStyle w:val="ListParagraph"/>
        <w:ind w:left="2160"/>
      </w:pPr>
    </w:p>
    <w:p w:rsidR="0036735F" w:rsidRDefault="0036735F" w:rsidP="0036735F">
      <w:pPr>
        <w:pStyle w:val="ListParagraph"/>
        <w:ind w:left="2160"/>
      </w:pPr>
    </w:p>
    <w:p w:rsidR="0036735F" w:rsidRDefault="0036735F" w:rsidP="0036735F">
      <w:pPr>
        <w:pStyle w:val="ListParagraph"/>
        <w:ind w:left="2160"/>
      </w:pPr>
    </w:p>
    <w:p w:rsidR="0036735F" w:rsidRDefault="0036735F" w:rsidP="0036735F">
      <w:pPr>
        <w:pStyle w:val="ListParagraph"/>
        <w:ind w:left="2160"/>
      </w:pPr>
    </w:p>
    <w:p w:rsidR="0036735F" w:rsidRDefault="0036735F" w:rsidP="0036735F">
      <w:pPr>
        <w:pStyle w:val="ListParagraph"/>
        <w:ind w:left="2160"/>
      </w:pPr>
    </w:p>
    <w:p w:rsidR="0036735F" w:rsidRDefault="0036735F" w:rsidP="0036735F">
      <w:pPr>
        <w:pStyle w:val="ListParagraph"/>
        <w:ind w:left="2160"/>
      </w:pPr>
    </w:p>
    <w:p w:rsidR="0036735F" w:rsidRDefault="0036735F" w:rsidP="0036735F">
      <w:pPr>
        <w:pStyle w:val="ListParagraph"/>
        <w:ind w:left="2160"/>
      </w:pPr>
    </w:p>
    <w:p w:rsidR="0036735F" w:rsidRDefault="0036735F" w:rsidP="0036735F">
      <w:pPr>
        <w:pStyle w:val="ListParagraph"/>
        <w:ind w:left="2160"/>
      </w:pPr>
    </w:p>
    <w:p w:rsidR="0036735F" w:rsidRDefault="0036735F" w:rsidP="0036735F">
      <w:pPr>
        <w:pStyle w:val="ListParagraph"/>
        <w:ind w:left="2160"/>
      </w:pPr>
    </w:p>
    <w:p w:rsidR="0036735F" w:rsidRDefault="0036735F" w:rsidP="0036735F">
      <w:pPr>
        <w:pStyle w:val="ListParagraph"/>
        <w:ind w:left="2160"/>
      </w:pPr>
    </w:p>
    <w:p w:rsidR="00042062" w:rsidRDefault="00042062" w:rsidP="0036735F">
      <w:pPr>
        <w:pStyle w:val="ListParagraph"/>
        <w:ind w:left="2160"/>
      </w:pPr>
    </w:p>
    <w:p w:rsidR="00042062" w:rsidRDefault="00042062" w:rsidP="0036735F">
      <w:pPr>
        <w:pStyle w:val="ListParagraph"/>
        <w:ind w:left="2160"/>
      </w:pPr>
    </w:p>
    <w:p w:rsidR="00042062" w:rsidRDefault="00042062" w:rsidP="0036735F">
      <w:pPr>
        <w:pStyle w:val="ListParagraph"/>
        <w:ind w:left="2160"/>
      </w:pPr>
    </w:p>
    <w:p w:rsidR="00042062" w:rsidRDefault="00042062" w:rsidP="0036735F">
      <w:pPr>
        <w:pStyle w:val="ListParagraph"/>
        <w:ind w:left="2160"/>
      </w:pPr>
    </w:p>
    <w:p w:rsidR="00042062" w:rsidRDefault="00042062" w:rsidP="0036735F">
      <w:pPr>
        <w:pStyle w:val="ListParagraph"/>
        <w:ind w:left="2160"/>
      </w:pPr>
    </w:p>
    <w:p w:rsidR="00042062" w:rsidRDefault="00042062" w:rsidP="0036735F">
      <w:pPr>
        <w:pStyle w:val="ListParagraph"/>
        <w:ind w:left="2160"/>
      </w:pPr>
    </w:p>
    <w:p w:rsidR="00042062" w:rsidRDefault="00042062" w:rsidP="0036735F">
      <w:pPr>
        <w:pStyle w:val="ListParagraph"/>
        <w:ind w:left="2160"/>
      </w:pPr>
    </w:p>
    <w:p w:rsidR="00042062" w:rsidRDefault="00042062" w:rsidP="0036735F">
      <w:pPr>
        <w:pStyle w:val="ListParagraph"/>
        <w:ind w:left="2160"/>
      </w:pPr>
    </w:p>
    <w:p w:rsidR="00042062" w:rsidRDefault="00042062" w:rsidP="0036735F">
      <w:pPr>
        <w:pStyle w:val="ListParagraph"/>
        <w:ind w:left="2160"/>
      </w:pPr>
    </w:p>
    <w:p w:rsidR="00042062" w:rsidRDefault="00042062" w:rsidP="0036735F">
      <w:pPr>
        <w:pStyle w:val="ListParagraph"/>
        <w:ind w:left="2160"/>
      </w:pPr>
    </w:p>
    <w:p w:rsidR="0036735F" w:rsidRPr="00F914B7" w:rsidRDefault="0036735F" w:rsidP="00B71EAE"/>
    <w:p w:rsidR="00E472F1" w:rsidRDefault="00E472F1" w:rsidP="00E14F79">
      <w:pPr>
        <w:pStyle w:val="Heading1"/>
        <w:numPr>
          <w:ilvl w:val="0"/>
          <w:numId w:val="15"/>
        </w:numPr>
      </w:pPr>
      <w:bookmarkStart w:id="155" w:name="_Toc512592017"/>
      <w:r>
        <w:lastRenderedPageBreak/>
        <w:t>Transaction Level Report (TLR)</w:t>
      </w:r>
      <w:bookmarkEnd w:id="155"/>
    </w:p>
    <w:p w:rsidR="005C6A5F" w:rsidRDefault="005C6A5F" w:rsidP="005C6A5F">
      <w:pPr>
        <w:pStyle w:val="Heading2"/>
        <w:numPr>
          <w:ilvl w:val="0"/>
          <w:numId w:val="18"/>
        </w:numPr>
      </w:pPr>
      <w:bookmarkStart w:id="156" w:name="_Toc512592018"/>
      <w:r w:rsidRPr="005C6A5F">
        <w:t>Submitter Transmission ID</w:t>
      </w:r>
      <w:r>
        <w:t xml:space="preserve"> (Column A)</w:t>
      </w:r>
      <w:bookmarkEnd w:id="156"/>
    </w:p>
    <w:p w:rsidR="005C6A5F" w:rsidRDefault="005C6A5F" w:rsidP="003E481D">
      <w:pPr>
        <w:pStyle w:val="ListParagraph"/>
        <w:numPr>
          <w:ilvl w:val="0"/>
          <w:numId w:val="136"/>
        </w:numPr>
      </w:pPr>
      <w:r>
        <w:t xml:space="preserve">Variable:  </w:t>
      </w:r>
      <w:proofErr w:type="spellStart"/>
      <w:r w:rsidR="003E481D" w:rsidRPr="003E481D">
        <w:t>submittertransmissionid</w:t>
      </w:r>
      <w:proofErr w:type="spellEnd"/>
    </w:p>
    <w:p w:rsidR="005C6A5F" w:rsidRDefault="005C6A5F" w:rsidP="005C6A5F">
      <w:pPr>
        <w:pStyle w:val="ListParagraph"/>
        <w:numPr>
          <w:ilvl w:val="0"/>
          <w:numId w:val="136"/>
        </w:numPr>
      </w:pPr>
      <w:r>
        <w:t>Publication: No</w:t>
      </w:r>
    </w:p>
    <w:p w:rsidR="005C6A5F" w:rsidRPr="005C6A5F" w:rsidRDefault="005C6A5F" w:rsidP="005C6A5F">
      <w:pPr>
        <w:pStyle w:val="ListParagraph"/>
        <w:numPr>
          <w:ilvl w:val="0"/>
          <w:numId w:val="136"/>
        </w:numPr>
      </w:pPr>
      <w:r>
        <w:t>Data Cleansing: No</w:t>
      </w:r>
    </w:p>
    <w:p w:rsidR="003E481D" w:rsidRDefault="003E481D" w:rsidP="003E481D">
      <w:pPr>
        <w:pStyle w:val="Heading2"/>
        <w:numPr>
          <w:ilvl w:val="0"/>
          <w:numId w:val="18"/>
        </w:numPr>
      </w:pPr>
      <w:bookmarkStart w:id="157" w:name="_Toc512592019"/>
      <w:r w:rsidRPr="003E481D">
        <w:t>Project Number</w:t>
      </w:r>
      <w:r>
        <w:t xml:space="preserve"> (Column B)</w:t>
      </w:r>
      <w:bookmarkEnd w:id="157"/>
    </w:p>
    <w:p w:rsidR="003E481D" w:rsidRDefault="003E481D" w:rsidP="003E481D">
      <w:pPr>
        <w:pStyle w:val="ListParagraph"/>
        <w:numPr>
          <w:ilvl w:val="0"/>
          <w:numId w:val="137"/>
        </w:numPr>
      </w:pPr>
      <w:r>
        <w:t xml:space="preserve">Variable:  </w:t>
      </w:r>
      <w:proofErr w:type="spellStart"/>
      <w:r w:rsidRPr="003E481D">
        <w:t>projectnumber</w:t>
      </w:r>
      <w:proofErr w:type="spellEnd"/>
    </w:p>
    <w:p w:rsidR="003E481D" w:rsidRDefault="003E481D" w:rsidP="003E481D">
      <w:pPr>
        <w:pStyle w:val="ListParagraph"/>
        <w:numPr>
          <w:ilvl w:val="0"/>
          <w:numId w:val="137"/>
        </w:numPr>
      </w:pPr>
      <w:r>
        <w:t>Publication: No</w:t>
      </w:r>
    </w:p>
    <w:p w:rsidR="003E481D" w:rsidRPr="003E481D" w:rsidRDefault="003E481D" w:rsidP="003E481D">
      <w:pPr>
        <w:pStyle w:val="ListParagraph"/>
        <w:numPr>
          <w:ilvl w:val="0"/>
          <w:numId w:val="137"/>
        </w:numPr>
      </w:pPr>
      <w:r>
        <w:t xml:space="preserve">Data Cleansing: </w:t>
      </w:r>
      <w:r w:rsidR="00737820" w:rsidRPr="00A37428">
        <w:t>Apply P&amp;A#7 and P&amp;A#9</w:t>
      </w:r>
    </w:p>
    <w:p w:rsidR="003E481D" w:rsidRDefault="003E481D" w:rsidP="003E481D">
      <w:pPr>
        <w:pStyle w:val="Heading2"/>
        <w:numPr>
          <w:ilvl w:val="0"/>
          <w:numId w:val="18"/>
        </w:numPr>
      </w:pPr>
      <w:bookmarkStart w:id="158" w:name="_Toc512592020"/>
      <w:r w:rsidRPr="003E481D">
        <w:t>Originator Transaction ID</w:t>
      </w:r>
      <w:r>
        <w:t xml:space="preserve"> (Column C)</w:t>
      </w:r>
      <w:bookmarkEnd w:id="158"/>
    </w:p>
    <w:p w:rsidR="003E481D" w:rsidRDefault="003E481D" w:rsidP="003E481D">
      <w:pPr>
        <w:pStyle w:val="ListParagraph"/>
        <w:numPr>
          <w:ilvl w:val="0"/>
          <w:numId w:val="138"/>
        </w:numPr>
      </w:pPr>
      <w:r>
        <w:t xml:space="preserve">Variable:  </w:t>
      </w:r>
      <w:proofErr w:type="spellStart"/>
      <w:r w:rsidRPr="003E481D">
        <w:t>originatortransactionid</w:t>
      </w:r>
      <w:proofErr w:type="spellEnd"/>
      <w:r w:rsidR="00841EA5">
        <w:rPr>
          <w:rStyle w:val="FootnoteReference"/>
        </w:rPr>
        <w:footnoteReference w:id="15"/>
      </w:r>
    </w:p>
    <w:p w:rsidR="003E481D" w:rsidRDefault="003E481D" w:rsidP="003E481D">
      <w:pPr>
        <w:pStyle w:val="ListParagraph"/>
        <w:numPr>
          <w:ilvl w:val="0"/>
          <w:numId w:val="138"/>
        </w:numPr>
      </w:pPr>
      <w:r>
        <w:t>Publication: No</w:t>
      </w:r>
    </w:p>
    <w:p w:rsidR="003E481D" w:rsidRPr="003E481D" w:rsidRDefault="00234B36" w:rsidP="003E481D">
      <w:pPr>
        <w:pStyle w:val="ListParagraph"/>
        <w:numPr>
          <w:ilvl w:val="0"/>
          <w:numId w:val="138"/>
        </w:numPr>
      </w:pPr>
      <w:r>
        <w:t xml:space="preserve">Data Cleansing: Lower case the variable, </w:t>
      </w:r>
      <w:r w:rsidR="00F30E93">
        <w:t>remove all blanks, remove commas and apostrophes.</w:t>
      </w:r>
    </w:p>
    <w:p w:rsidR="00F30E93" w:rsidRDefault="00F30E93" w:rsidP="00F30E93">
      <w:pPr>
        <w:pStyle w:val="Heading2"/>
        <w:numPr>
          <w:ilvl w:val="0"/>
          <w:numId w:val="18"/>
        </w:numPr>
      </w:pPr>
      <w:bookmarkStart w:id="159" w:name="_Toc512592021"/>
      <w:r w:rsidRPr="00F30E93">
        <w:t>Client ID</w:t>
      </w:r>
      <w:r>
        <w:t xml:space="preserve"> (Column D)</w:t>
      </w:r>
      <w:bookmarkEnd w:id="159"/>
    </w:p>
    <w:p w:rsidR="00F30E93" w:rsidRDefault="00F30E93" w:rsidP="00F30E93">
      <w:pPr>
        <w:pStyle w:val="ListParagraph"/>
        <w:numPr>
          <w:ilvl w:val="0"/>
          <w:numId w:val="139"/>
        </w:numPr>
      </w:pPr>
      <w:r>
        <w:t xml:space="preserve">Variable:  </w:t>
      </w:r>
      <w:proofErr w:type="spellStart"/>
      <w:r w:rsidRPr="00F30E93">
        <w:t>clientid</w:t>
      </w:r>
      <w:proofErr w:type="spellEnd"/>
    </w:p>
    <w:p w:rsidR="00F30E93" w:rsidRDefault="00F30E93" w:rsidP="00F30E93">
      <w:pPr>
        <w:pStyle w:val="ListParagraph"/>
        <w:numPr>
          <w:ilvl w:val="0"/>
          <w:numId w:val="139"/>
        </w:numPr>
      </w:pPr>
      <w:r>
        <w:t>Publication: No</w:t>
      </w:r>
    </w:p>
    <w:p w:rsidR="00F30E93" w:rsidRPr="00F30E93" w:rsidRDefault="00F30E93" w:rsidP="00A37428">
      <w:pPr>
        <w:pStyle w:val="ListParagraph"/>
        <w:numPr>
          <w:ilvl w:val="0"/>
          <w:numId w:val="139"/>
        </w:numPr>
      </w:pPr>
      <w:r>
        <w:t>Data Cleansing: Lower case the variable, remove all blanks, remove commas and apostrophes</w:t>
      </w:r>
      <w:r w:rsidR="00A37428">
        <w:t>.  A</w:t>
      </w:r>
      <w:r w:rsidR="001D3630">
        <w:t>pply</w:t>
      </w:r>
      <w:r w:rsidR="00A37428">
        <w:t xml:space="preserve"> </w:t>
      </w:r>
      <w:r w:rsidR="00A37428" w:rsidRPr="00A37428">
        <w:t>P&amp;A#7 and</w:t>
      </w:r>
      <w:r w:rsidR="001D3630">
        <w:t xml:space="preserve"> P&amp;A#9.  Replace with </w:t>
      </w:r>
      <w:r w:rsidR="001D3630" w:rsidRPr="003E481D">
        <w:t>Originator Transaction ID</w:t>
      </w:r>
      <w:r w:rsidR="00121D35">
        <w:t xml:space="preserve"> (Column C) if</w:t>
      </w:r>
      <w:r w:rsidR="001D3630">
        <w:t xml:space="preserve"> missi</w:t>
      </w:r>
      <w:r w:rsidR="00121D35">
        <w:t>ng</w:t>
      </w:r>
      <w:r w:rsidR="001D3630">
        <w:t>.</w:t>
      </w:r>
    </w:p>
    <w:p w:rsidR="001D3630" w:rsidRDefault="001D3630" w:rsidP="001D3630">
      <w:pPr>
        <w:pStyle w:val="Heading2"/>
        <w:numPr>
          <w:ilvl w:val="0"/>
          <w:numId w:val="18"/>
        </w:numPr>
      </w:pPr>
      <w:bookmarkStart w:id="160" w:name="_Toc512592022"/>
      <w:r w:rsidRPr="001D3630">
        <w:t>Investee Type</w:t>
      </w:r>
      <w:r>
        <w:t xml:space="preserve"> (Column E)</w:t>
      </w:r>
      <w:bookmarkEnd w:id="160"/>
    </w:p>
    <w:p w:rsidR="001D3630" w:rsidRDefault="001D3630" w:rsidP="00A37428">
      <w:pPr>
        <w:pStyle w:val="ListParagraph"/>
        <w:numPr>
          <w:ilvl w:val="0"/>
          <w:numId w:val="140"/>
        </w:numPr>
      </w:pPr>
      <w:r>
        <w:t xml:space="preserve">Variable:  </w:t>
      </w:r>
      <w:proofErr w:type="spellStart"/>
      <w:r w:rsidR="00A37428" w:rsidRPr="00A37428">
        <w:t>investeetype</w:t>
      </w:r>
      <w:proofErr w:type="spellEnd"/>
    </w:p>
    <w:p w:rsidR="001D3630" w:rsidRDefault="00A37428" w:rsidP="001D3630">
      <w:pPr>
        <w:pStyle w:val="ListParagraph"/>
        <w:numPr>
          <w:ilvl w:val="0"/>
          <w:numId w:val="140"/>
        </w:numPr>
      </w:pPr>
      <w:r>
        <w:t>Publication: Yes</w:t>
      </w:r>
    </w:p>
    <w:p w:rsidR="001D3630" w:rsidRPr="001D3630" w:rsidRDefault="001D3630" w:rsidP="00A37428">
      <w:pPr>
        <w:pStyle w:val="ListParagraph"/>
        <w:numPr>
          <w:ilvl w:val="0"/>
          <w:numId w:val="140"/>
        </w:numPr>
      </w:pPr>
      <w:r>
        <w:t xml:space="preserve">Data Cleansing: </w:t>
      </w:r>
      <w:r w:rsidR="00A37428" w:rsidRPr="00A37428">
        <w:t>Apply P&amp;A#7 and P&amp;A#9</w:t>
      </w:r>
    </w:p>
    <w:p w:rsidR="00A37428" w:rsidRDefault="00A37428" w:rsidP="00A37428">
      <w:pPr>
        <w:pStyle w:val="Heading2"/>
        <w:numPr>
          <w:ilvl w:val="0"/>
          <w:numId w:val="18"/>
        </w:numPr>
      </w:pPr>
      <w:bookmarkStart w:id="161" w:name="_Toc512592023"/>
      <w:r w:rsidRPr="00A37428">
        <w:t>Date Originated</w:t>
      </w:r>
      <w:r>
        <w:t xml:space="preserve"> (Column F)</w:t>
      </w:r>
      <w:bookmarkEnd w:id="161"/>
    </w:p>
    <w:p w:rsidR="00A37428" w:rsidRDefault="00A37428" w:rsidP="00A37428">
      <w:pPr>
        <w:pStyle w:val="ListParagraph"/>
        <w:numPr>
          <w:ilvl w:val="0"/>
          <w:numId w:val="141"/>
        </w:numPr>
      </w:pPr>
      <w:r>
        <w:t xml:space="preserve">Variable:  </w:t>
      </w:r>
      <w:proofErr w:type="spellStart"/>
      <w:r w:rsidRPr="00A37428">
        <w:t>dateclosed</w:t>
      </w:r>
      <w:proofErr w:type="spellEnd"/>
    </w:p>
    <w:p w:rsidR="00A37428" w:rsidRDefault="00A37428" w:rsidP="00A37428">
      <w:pPr>
        <w:pStyle w:val="ListParagraph"/>
        <w:numPr>
          <w:ilvl w:val="0"/>
          <w:numId w:val="141"/>
        </w:numPr>
      </w:pPr>
      <w:r>
        <w:t>Publication: Yes</w:t>
      </w:r>
    </w:p>
    <w:p w:rsidR="00A37428" w:rsidRPr="00A37428" w:rsidRDefault="00A37428" w:rsidP="00A37428">
      <w:pPr>
        <w:pStyle w:val="ListParagraph"/>
        <w:numPr>
          <w:ilvl w:val="0"/>
          <w:numId w:val="141"/>
        </w:numPr>
      </w:pPr>
      <w:r>
        <w:t xml:space="preserve">Data Cleansing: </w:t>
      </w:r>
      <w:r w:rsidRPr="00A37428">
        <w:t xml:space="preserve">Apply P&amp;A#7 and P&amp;A#9.  Replace </w:t>
      </w:r>
      <w:proofErr w:type="spellStart"/>
      <w:r w:rsidRPr="00A37428">
        <w:t>dateclosed_c</w:t>
      </w:r>
      <w:proofErr w:type="spellEnd"/>
      <w:r w:rsidRPr="00A37428">
        <w:t xml:space="preserve"> with missing values if a loan/investment originated after reporting fiscal year</w:t>
      </w:r>
      <w:r>
        <w:t>.</w:t>
      </w:r>
    </w:p>
    <w:p w:rsidR="00A37428" w:rsidRDefault="00A37428" w:rsidP="00A37428">
      <w:pPr>
        <w:pStyle w:val="Heading2"/>
        <w:numPr>
          <w:ilvl w:val="0"/>
          <w:numId w:val="18"/>
        </w:numPr>
      </w:pPr>
      <w:bookmarkStart w:id="162" w:name="_Toc512592024"/>
      <w:r w:rsidRPr="00A37428">
        <w:t>Original Loan/Investment Amount</w:t>
      </w:r>
      <w:r>
        <w:t xml:space="preserve"> (Column G)</w:t>
      </w:r>
      <w:bookmarkEnd w:id="162"/>
    </w:p>
    <w:p w:rsidR="00A37428" w:rsidRDefault="00A37428" w:rsidP="00A37428">
      <w:pPr>
        <w:pStyle w:val="ListParagraph"/>
        <w:numPr>
          <w:ilvl w:val="0"/>
          <w:numId w:val="142"/>
        </w:numPr>
      </w:pPr>
      <w:r>
        <w:t xml:space="preserve">Variable:  </w:t>
      </w:r>
      <w:proofErr w:type="spellStart"/>
      <w:r w:rsidRPr="00A37428">
        <w:t>originalamount</w:t>
      </w:r>
      <w:proofErr w:type="spellEnd"/>
      <w:r w:rsidR="00841EA5">
        <w:rPr>
          <w:rStyle w:val="FootnoteReference"/>
        </w:rPr>
        <w:footnoteReference w:id="16"/>
      </w:r>
    </w:p>
    <w:p w:rsidR="00A37428" w:rsidRDefault="00A37428" w:rsidP="00A37428">
      <w:pPr>
        <w:pStyle w:val="ListParagraph"/>
        <w:numPr>
          <w:ilvl w:val="0"/>
          <w:numId w:val="142"/>
        </w:numPr>
      </w:pPr>
      <w:r>
        <w:t>Publication: Yes</w:t>
      </w:r>
    </w:p>
    <w:p w:rsidR="00A37428" w:rsidRPr="00A37428" w:rsidRDefault="00A37428" w:rsidP="003D1532">
      <w:pPr>
        <w:pStyle w:val="ListParagraph"/>
        <w:numPr>
          <w:ilvl w:val="0"/>
          <w:numId w:val="142"/>
        </w:numPr>
      </w:pPr>
      <w:r>
        <w:lastRenderedPageBreak/>
        <w:t xml:space="preserve">Data Cleansing: </w:t>
      </w:r>
      <w:r w:rsidR="003D1532">
        <w:t>Apply P&amp;A#10, P&amp;A#11,</w:t>
      </w:r>
      <w:r w:rsidR="009102C9" w:rsidRPr="009102C9">
        <w:t xml:space="preserve"> </w:t>
      </w:r>
      <w:proofErr w:type="gramStart"/>
      <w:r w:rsidR="003D1532">
        <w:t>P&amp;A#15</w:t>
      </w:r>
      <w:proofErr w:type="gramEnd"/>
      <w:r w:rsidR="009102C9" w:rsidRPr="009102C9">
        <w:t>. Drop loan/investments less than $10. Drop inactive loan/investments. Drop loan/investments originate</w:t>
      </w:r>
      <w:r w:rsidR="003F1089">
        <w:t>d</w:t>
      </w:r>
      <w:r w:rsidR="009102C9" w:rsidRPr="009102C9">
        <w:t xml:space="preserve"> after reporting fiscal year.  Drop missing loan/investments. Remo</w:t>
      </w:r>
      <w:r w:rsidR="003D1532">
        <w:t>ve local outliers.  Apply P&amp;A#7 by r</w:t>
      </w:r>
      <w:r w:rsidR="009102C9" w:rsidRPr="009102C9">
        <w:t>e</w:t>
      </w:r>
      <w:r w:rsidR="003D1532">
        <w:t>placing a financial note having different values for different years</w:t>
      </w:r>
      <w:r w:rsidR="009102C9">
        <w:t xml:space="preserve"> with the average</w:t>
      </w:r>
      <w:r w:rsidR="003D1532">
        <w:t xml:space="preserve"> of all years</w:t>
      </w:r>
      <w:r w:rsidR="009102C9">
        <w:t xml:space="preserve">. </w:t>
      </w:r>
    </w:p>
    <w:p w:rsidR="009825CD" w:rsidRDefault="009825CD" w:rsidP="009825CD">
      <w:pPr>
        <w:pStyle w:val="Heading2"/>
        <w:numPr>
          <w:ilvl w:val="0"/>
          <w:numId w:val="18"/>
        </w:numPr>
      </w:pPr>
      <w:bookmarkStart w:id="163" w:name="_Toc512592025"/>
      <w:r w:rsidRPr="009825CD">
        <w:t>Purpose</w:t>
      </w:r>
      <w:r w:rsidR="0082242E">
        <w:t xml:space="preserve"> (Column H)</w:t>
      </w:r>
      <w:bookmarkEnd w:id="163"/>
    </w:p>
    <w:p w:rsidR="0082242E" w:rsidRDefault="0082242E" w:rsidP="0082242E">
      <w:pPr>
        <w:pStyle w:val="ListParagraph"/>
        <w:numPr>
          <w:ilvl w:val="0"/>
          <w:numId w:val="143"/>
        </w:numPr>
      </w:pPr>
      <w:r>
        <w:t xml:space="preserve">Variable:  </w:t>
      </w:r>
      <w:r w:rsidRPr="0082242E">
        <w:t>purpose</w:t>
      </w:r>
    </w:p>
    <w:p w:rsidR="0082242E" w:rsidRDefault="0082242E" w:rsidP="0082242E">
      <w:pPr>
        <w:pStyle w:val="ListParagraph"/>
        <w:numPr>
          <w:ilvl w:val="0"/>
          <w:numId w:val="143"/>
        </w:numPr>
      </w:pPr>
      <w:r>
        <w:t>Publication: Yes</w:t>
      </w:r>
    </w:p>
    <w:p w:rsidR="0082242E" w:rsidRPr="0082242E" w:rsidRDefault="0082242E" w:rsidP="0082242E">
      <w:pPr>
        <w:pStyle w:val="ListParagraph"/>
        <w:numPr>
          <w:ilvl w:val="0"/>
          <w:numId w:val="143"/>
        </w:numPr>
      </w:pPr>
      <w:r>
        <w:t xml:space="preserve">Data Cleansing: </w:t>
      </w:r>
      <w:r w:rsidRPr="0082242E">
        <w:t>Apply P&amp;A#7 and P&amp;A#9</w:t>
      </w:r>
    </w:p>
    <w:p w:rsidR="0082242E" w:rsidRDefault="0082242E" w:rsidP="0082242E">
      <w:pPr>
        <w:pStyle w:val="Heading2"/>
        <w:numPr>
          <w:ilvl w:val="0"/>
          <w:numId w:val="18"/>
        </w:numPr>
      </w:pPr>
      <w:bookmarkStart w:id="164" w:name="_Toc512592026"/>
      <w:r w:rsidRPr="0082242E">
        <w:t>Transaction Type</w:t>
      </w:r>
      <w:r>
        <w:t xml:space="preserve"> (Column I)</w:t>
      </w:r>
      <w:bookmarkEnd w:id="164"/>
    </w:p>
    <w:p w:rsidR="0082242E" w:rsidRDefault="0082242E" w:rsidP="0082242E">
      <w:pPr>
        <w:pStyle w:val="ListParagraph"/>
        <w:numPr>
          <w:ilvl w:val="0"/>
          <w:numId w:val="144"/>
        </w:numPr>
      </w:pPr>
      <w:r>
        <w:t xml:space="preserve">Variable:  </w:t>
      </w:r>
      <w:proofErr w:type="spellStart"/>
      <w:r w:rsidRPr="0082242E">
        <w:t>transactiontype</w:t>
      </w:r>
      <w:proofErr w:type="spellEnd"/>
    </w:p>
    <w:p w:rsidR="0082242E" w:rsidRDefault="0082242E" w:rsidP="0082242E">
      <w:pPr>
        <w:pStyle w:val="ListParagraph"/>
        <w:numPr>
          <w:ilvl w:val="0"/>
          <w:numId w:val="144"/>
        </w:numPr>
      </w:pPr>
      <w:r>
        <w:t>Publication: Yes</w:t>
      </w:r>
    </w:p>
    <w:p w:rsidR="0082242E" w:rsidRPr="0082242E" w:rsidRDefault="0082242E" w:rsidP="0082242E">
      <w:pPr>
        <w:pStyle w:val="ListParagraph"/>
        <w:numPr>
          <w:ilvl w:val="0"/>
          <w:numId w:val="144"/>
        </w:numPr>
      </w:pPr>
      <w:r>
        <w:t>Data Cleansing: Apply P&amp;A#7 and P&amp;A#9</w:t>
      </w:r>
    </w:p>
    <w:p w:rsidR="0082242E" w:rsidRDefault="0082242E" w:rsidP="0082242E">
      <w:pPr>
        <w:pStyle w:val="Heading2"/>
        <w:numPr>
          <w:ilvl w:val="0"/>
          <w:numId w:val="18"/>
        </w:numPr>
      </w:pPr>
      <w:bookmarkStart w:id="165" w:name="_Toc512592027"/>
      <w:r w:rsidRPr="0082242E">
        <w:t>Interest Rate</w:t>
      </w:r>
      <w:r>
        <w:t xml:space="preserve"> (Column J)</w:t>
      </w:r>
      <w:bookmarkEnd w:id="165"/>
    </w:p>
    <w:p w:rsidR="0082242E" w:rsidRDefault="0082242E" w:rsidP="0082242E">
      <w:pPr>
        <w:pStyle w:val="ListParagraph"/>
        <w:numPr>
          <w:ilvl w:val="0"/>
          <w:numId w:val="145"/>
        </w:numPr>
      </w:pPr>
      <w:r>
        <w:t xml:space="preserve">Variable:  </w:t>
      </w:r>
      <w:proofErr w:type="spellStart"/>
      <w:r w:rsidRPr="0082242E">
        <w:t>originalinterestrate</w:t>
      </w:r>
      <w:proofErr w:type="spellEnd"/>
    </w:p>
    <w:p w:rsidR="0082242E" w:rsidRDefault="0082242E" w:rsidP="0082242E">
      <w:pPr>
        <w:pStyle w:val="ListParagraph"/>
        <w:numPr>
          <w:ilvl w:val="0"/>
          <w:numId w:val="145"/>
        </w:numPr>
      </w:pPr>
      <w:r>
        <w:t>Publication: Yes</w:t>
      </w:r>
    </w:p>
    <w:p w:rsidR="0082242E" w:rsidRPr="0082242E" w:rsidRDefault="0082242E" w:rsidP="0082242E">
      <w:pPr>
        <w:pStyle w:val="ListParagraph"/>
        <w:numPr>
          <w:ilvl w:val="0"/>
          <w:numId w:val="145"/>
        </w:numPr>
      </w:pPr>
      <w:r>
        <w:t>Data Cleansing: If interest rates are</w:t>
      </w:r>
      <w:r w:rsidRPr="0082242E">
        <w:t xml:space="preserve"> equ</w:t>
      </w:r>
      <w:r>
        <w:t>al or less than 0.2, multiply them</w:t>
      </w:r>
      <w:r w:rsidRPr="0082242E">
        <w:t xml:space="preserve"> to</w:t>
      </w:r>
      <w:r>
        <w:t xml:space="preserve"> 100.  If interest rates are</w:t>
      </w:r>
      <w:r w:rsidRPr="0082242E">
        <w:t xml:space="preserve"> equa</w:t>
      </w:r>
      <w:r>
        <w:t>l or greater than 100, divide them</w:t>
      </w:r>
      <w:r w:rsidRPr="0082242E">
        <w:t xml:space="preserve"> by 100.</w:t>
      </w:r>
      <w:r w:rsidR="00D1077B">
        <w:t xml:space="preserve">  Replace interest rates with missing values if the </w:t>
      </w:r>
      <w:r w:rsidRPr="0082242E">
        <w:t>interest rate</w:t>
      </w:r>
      <w:r w:rsidR="00D1077B">
        <w:t>s are</w:t>
      </w:r>
      <w:r w:rsidRPr="0082242E">
        <w:t xml:space="preserve"> less than one or greater than 20 percentage points.  Apply P&amp;A#7 and P&amp;A#9</w:t>
      </w:r>
    </w:p>
    <w:p w:rsidR="00D1077B" w:rsidRDefault="00D1077B" w:rsidP="00D1077B">
      <w:pPr>
        <w:pStyle w:val="Heading2"/>
        <w:numPr>
          <w:ilvl w:val="0"/>
          <w:numId w:val="18"/>
        </w:numPr>
      </w:pPr>
      <w:bookmarkStart w:id="166" w:name="_Toc512592028"/>
      <w:r w:rsidRPr="00D1077B">
        <w:t>Interest Type</w:t>
      </w:r>
      <w:r>
        <w:t xml:space="preserve"> (Column K)</w:t>
      </w:r>
      <w:bookmarkEnd w:id="166"/>
    </w:p>
    <w:p w:rsidR="00D1077B" w:rsidRDefault="00D1077B" w:rsidP="00D1077B">
      <w:pPr>
        <w:pStyle w:val="ListParagraph"/>
        <w:numPr>
          <w:ilvl w:val="0"/>
          <w:numId w:val="146"/>
        </w:numPr>
      </w:pPr>
      <w:r>
        <w:t xml:space="preserve">Variable:  </w:t>
      </w:r>
      <w:proofErr w:type="spellStart"/>
      <w:r w:rsidRPr="00D1077B">
        <w:t>interesttype</w:t>
      </w:r>
      <w:proofErr w:type="spellEnd"/>
    </w:p>
    <w:p w:rsidR="00D1077B" w:rsidRDefault="00C5276C" w:rsidP="00D1077B">
      <w:pPr>
        <w:pStyle w:val="ListParagraph"/>
        <w:numPr>
          <w:ilvl w:val="0"/>
          <w:numId w:val="146"/>
        </w:numPr>
      </w:pPr>
      <w:r>
        <w:t>Publication: Yes</w:t>
      </w:r>
    </w:p>
    <w:p w:rsidR="00D1077B" w:rsidRPr="00D1077B" w:rsidRDefault="00D1077B" w:rsidP="00884889">
      <w:pPr>
        <w:pStyle w:val="ListParagraph"/>
        <w:numPr>
          <w:ilvl w:val="0"/>
          <w:numId w:val="146"/>
        </w:numPr>
      </w:pPr>
      <w:r>
        <w:t xml:space="preserve">Data Cleansing: </w:t>
      </w:r>
      <w:r w:rsidR="00884889" w:rsidRPr="00884889">
        <w:t>Apply P&amp;A#7 and P&amp;A#9</w:t>
      </w:r>
    </w:p>
    <w:p w:rsidR="00D1077B" w:rsidRDefault="00D1077B" w:rsidP="00D1077B">
      <w:pPr>
        <w:pStyle w:val="Heading2"/>
        <w:numPr>
          <w:ilvl w:val="0"/>
          <w:numId w:val="18"/>
        </w:numPr>
      </w:pPr>
      <w:bookmarkStart w:id="167" w:name="_Toc512592029"/>
      <w:r w:rsidRPr="00D1077B">
        <w:t>Points</w:t>
      </w:r>
      <w:r>
        <w:t xml:space="preserve"> (Column L)</w:t>
      </w:r>
      <w:bookmarkEnd w:id="167"/>
    </w:p>
    <w:p w:rsidR="00D1077B" w:rsidRDefault="00D1077B" w:rsidP="00D1077B">
      <w:pPr>
        <w:pStyle w:val="ListParagraph"/>
        <w:numPr>
          <w:ilvl w:val="0"/>
          <w:numId w:val="147"/>
        </w:numPr>
      </w:pPr>
      <w:r>
        <w:t xml:space="preserve">Variable:  </w:t>
      </w:r>
      <w:r w:rsidRPr="00D1077B">
        <w:t>points</w:t>
      </w:r>
    </w:p>
    <w:p w:rsidR="00D1077B" w:rsidRDefault="00251F8E" w:rsidP="00D1077B">
      <w:pPr>
        <w:pStyle w:val="ListParagraph"/>
        <w:numPr>
          <w:ilvl w:val="0"/>
          <w:numId w:val="147"/>
        </w:numPr>
      </w:pPr>
      <w:r>
        <w:t>Publication: Yes</w:t>
      </w:r>
    </w:p>
    <w:p w:rsidR="00D1077B" w:rsidRPr="00D1077B" w:rsidRDefault="00D1077B" w:rsidP="00F704E2">
      <w:pPr>
        <w:pStyle w:val="ListParagraph"/>
        <w:numPr>
          <w:ilvl w:val="0"/>
          <w:numId w:val="147"/>
        </w:numPr>
      </w:pPr>
      <w:r>
        <w:t xml:space="preserve">Data Cleansing: </w:t>
      </w:r>
      <w:r w:rsidR="00F704E2">
        <w:t>If loan points are equal or less than 0.1</w:t>
      </w:r>
      <w:r w:rsidR="00F704E2" w:rsidRPr="00F704E2">
        <w:t>, multiply</w:t>
      </w:r>
      <w:r w:rsidR="00F704E2">
        <w:t xml:space="preserve"> them to 100.  If loan points are equal or greater than 10, divide them by 100</w:t>
      </w:r>
      <w:r w:rsidR="00F704E2" w:rsidRPr="00F704E2">
        <w:t>.  Apply P&amp;A#7 and P&amp;A#9</w:t>
      </w:r>
    </w:p>
    <w:p w:rsidR="00D1077B" w:rsidRDefault="00D1077B" w:rsidP="00D1077B">
      <w:pPr>
        <w:pStyle w:val="Heading2"/>
        <w:numPr>
          <w:ilvl w:val="0"/>
          <w:numId w:val="18"/>
        </w:numPr>
      </w:pPr>
      <w:bookmarkStart w:id="168" w:name="_Toc512592030"/>
      <w:r w:rsidRPr="00D1077B">
        <w:t>Origination Fees</w:t>
      </w:r>
      <w:r>
        <w:t xml:space="preserve"> (Column M)</w:t>
      </w:r>
      <w:bookmarkEnd w:id="168"/>
    </w:p>
    <w:p w:rsidR="00D1077B" w:rsidRDefault="00D1077B" w:rsidP="00D1077B">
      <w:pPr>
        <w:pStyle w:val="ListParagraph"/>
        <w:numPr>
          <w:ilvl w:val="0"/>
          <w:numId w:val="148"/>
        </w:numPr>
      </w:pPr>
      <w:r>
        <w:t xml:space="preserve">Variable:  </w:t>
      </w:r>
      <w:proofErr w:type="spellStart"/>
      <w:r w:rsidRPr="00D1077B">
        <w:t>originationfees</w:t>
      </w:r>
      <w:proofErr w:type="spellEnd"/>
    </w:p>
    <w:p w:rsidR="00D1077B" w:rsidRDefault="00251F8E" w:rsidP="00D1077B">
      <w:pPr>
        <w:pStyle w:val="ListParagraph"/>
        <w:numPr>
          <w:ilvl w:val="0"/>
          <w:numId w:val="148"/>
        </w:numPr>
      </w:pPr>
      <w:r>
        <w:t>Publication: Yes</w:t>
      </w:r>
    </w:p>
    <w:p w:rsidR="00D1077B" w:rsidRPr="00D1077B" w:rsidRDefault="00D1077B" w:rsidP="00566125">
      <w:pPr>
        <w:pStyle w:val="ListParagraph"/>
        <w:numPr>
          <w:ilvl w:val="0"/>
          <w:numId w:val="148"/>
        </w:numPr>
      </w:pPr>
      <w:r>
        <w:t xml:space="preserve">Data Cleansing: </w:t>
      </w:r>
      <w:r w:rsidR="00566125" w:rsidRPr="00566125">
        <w:t>Apply P&amp;A#7 and P&amp;A#9</w:t>
      </w:r>
      <w:r w:rsidR="00566125">
        <w:t>.  Treat origination fees as missing if the fee amounts are equal or greater than the loan amounts.</w:t>
      </w:r>
    </w:p>
    <w:p w:rsidR="00DF231F" w:rsidRDefault="00DF231F" w:rsidP="00DF231F">
      <w:pPr>
        <w:pStyle w:val="Heading2"/>
        <w:numPr>
          <w:ilvl w:val="0"/>
          <w:numId w:val="18"/>
        </w:numPr>
      </w:pPr>
      <w:bookmarkStart w:id="169" w:name="_Toc512592031"/>
      <w:r w:rsidRPr="00DF231F">
        <w:t>Amortization Type</w:t>
      </w:r>
      <w:r>
        <w:t xml:space="preserve"> (Column N)</w:t>
      </w:r>
      <w:bookmarkEnd w:id="169"/>
    </w:p>
    <w:p w:rsidR="00DF231F" w:rsidRDefault="00DF231F" w:rsidP="00DF231F">
      <w:pPr>
        <w:pStyle w:val="ListParagraph"/>
        <w:numPr>
          <w:ilvl w:val="0"/>
          <w:numId w:val="149"/>
        </w:numPr>
      </w:pPr>
      <w:r>
        <w:t xml:space="preserve">Variable:  </w:t>
      </w:r>
      <w:proofErr w:type="spellStart"/>
      <w:r w:rsidRPr="00DF231F">
        <w:t>amortizationtype</w:t>
      </w:r>
      <w:proofErr w:type="spellEnd"/>
    </w:p>
    <w:p w:rsidR="00DF231F" w:rsidRDefault="00251F8E" w:rsidP="00DF231F">
      <w:pPr>
        <w:pStyle w:val="ListParagraph"/>
        <w:numPr>
          <w:ilvl w:val="0"/>
          <w:numId w:val="149"/>
        </w:numPr>
      </w:pPr>
      <w:r>
        <w:lastRenderedPageBreak/>
        <w:t>Publication: Yes</w:t>
      </w:r>
    </w:p>
    <w:p w:rsidR="00DF231F" w:rsidRPr="00DF231F" w:rsidRDefault="00DF231F" w:rsidP="00DF231F">
      <w:pPr>
        <w:pStyle w:val="ListParagraph"/>
        <w:numPr>
          <w:ilvl w:val="0"/>
          <w:numId w:val="149"/>
        </w:numPr>
      </w:pPr>
      <w:r>
        <w:t xml:space="preserve">Data Cleansing: </w:t>
      </w:r>
      <w:r w:rsidRPr="00DF231F">
        <w:t>Apply P&amp;A#7 and P&amp;A#9</w:t>
      </w:r>
    </w:p>
    <w:p w:rsidR="00DF231F" w:rsidRDefault="00DF231F" w:rsidP="00DF231F">
      <w:pPr>
        <w:pStyle w:val="Heading2"/>
        <w:numPr>
          <w:ilvl w:val="0"/>
          <w:numId w:val="18"/>
        </w:numPr>
      </w:pPr>
      <w:bookmarkStart w:id="170" w:name="_Toc512592032"/>
      <w:r w:rsidRPr="00DF231F">
        <w:t>Equity-Like Features</w:t>
      </w:r>
      <w:r>
        <w:t xml:space="preserve"> (Column O)</w:t>
      </w:r>
      <w:bookmarkEnd w:id="170"/>
    </w:p>
    <w:p w:rsidR="00DF231F" w:rsidRDefault="00DF231F" w:rsidP="00DF231F">
      <w:pPr>
        <w:pStyle w:val="ListParagraph"/>
        <w:numPr>
          <w:ilvl w:val="0"/>
          <w:numId w:val="150"/>
        </w:numPr>
      </w:pPr>
      <w:r>
        <w:t xml:space="preserve">Variable:  </w:t>
      </w:r>
      <w:proofErr w:type="spellStart"/>
      <w:r w:rsidRPr="00DF231F">
        <w:t>equitylikefeatures</w:t>
      </w:r>
      <w:proofErr w:type="spellEnd"/>
    </w:p>
    <w:p w:rsidR="00DF231F" w:rsidRDefault="00040346" w:rsidP="00DF231F">
      <w:pPr>
        <w:pStyle w:val="ListParagraph"/>
        <w:numPr>
          <w:ilvl w:val="0"/>
          <w:numId w:val="150"/>
        </w:numPr>
      </w:pPr>
      <w:r>
        <w:t>Publication: Yes</w:t>
      </w:r>
    </w:p>
    <w:p w:rsidR="00DF231F" w:rsidRPr="00DF231F" w:rsidRDefault="00C451E3" w:rsidP="00C451E3">
      <w:pPr>
        <w:pStyle w:val="ListParagraph"/>
        <w:numPr>
          <w:ilvl w:val="0"/>
          <w:numId w:val="150"/>
        </w:numPr>
      </w:pPr>
      <w:r>
        <w:t xml:space="preserve">Data Cleansing: Treat the variable as missing if it is “NONE”.  </w:t>
      </w:r>
      <w:r w:rsidRPr="00C451E3">
        <w:t>Apply P&amp;A#7 and P&amp;A#9</w:t>
      </w:r>
      <w:r>
        <w:t xml:space="preserve">. If transaction type is not </w:t>
      </w:r>
      <w:r w:rsidRPr="00C451E3">
        <w:t>"DEBTEQTY"</w:t>
      </w:r>
      <w:r w:rsidR="00103904">
        <w:t>, then it is “NA”.</w:t>
      </w:r>
    </w:p>
    <w:p w:rsidR="00DF231F" w:rsidRDefault="00DF231F" w:rsidP="00DF231F">
      <w:pPr>
        <w:pStyle w:val="Heading2"/>
        <w:numPr>
          <w:ilvl w:val="0"/>
          <w:numId w:val="18"/>
        </w:numPr>
      </w:pPr>
      <w:bookmarkStart w:id="171" w:name="_Toc512592033"/>
      <w:r>
        <w:t>Term (Column P)</w:t>
      </w:r>
      <w:bookmarkEnd w:id="171"/>
    </w:p>
    <w:p w:rsidR="00DF231F" w:rsidRDefault="00DF231F" w:rsidP="00DF231F">
      <w:pPr>
        <w:pStyle w:val="ListParagraph"/>
        <w:numPr>
          <w:ilvl w:val="0"/>
          <w:numId w:val="151"/>
        </w:numPr>
      </w:pPr>
      <w:r>
        <w:t xml:space="preserve">Variable:  </w:t>
      </w:r>
      <w:proofErr w:type="spellStart"/>
      <w:r w:rsidRPr="00DF231F">
        <w:t>originalterm</w:t>
      </w:r>
      <w:proofErr w:type="spellEnd"/>
    </w:p>
    <w:p w:rsidR="00DF231F" w:rsidRDefault="00DF231F" w:rsidP="00DF231F">
      <w:pPr>
        <w:pStyle w:val="ListParagraph"/>
        <w:numPr>
          <w:ilvl w:val="0"/>
          <w:numId w:val="151"/>
        </w:numPr>
      </w:pPr>
      <w:r>
        <w:t>Publication: Yes</w:t>
      </w:r>
    </w:p>
    <w:p w:rsidR="00DF231F" w:rsidRPr="00DF231F" w:rsidRDefault="00DF231F" w:rsidP="00DF231F">
      <w:pPr>
        <w:pStyle w:val="ListParagraph"/>
        <w:numPr>
          <w:ilvl w:val="0"/>
          <w:numId w:val="151"/>
        </w:numPr>
      </w:pPr>
      <w:r>
        <w:t>Data Cleansing: Replace Term</w:t>
      </w:r>
      <w:r w:rsidRPr="00DF231F">
        <w:t xml:space="preserve"> with missing values if the term of a loan is equal or less than zero or greater than 480 months.  Apply P&amp;A#7 and P&amp;A#9</w:t>
      </w:r>
    </w:p>
    <w:p w:rsidR="00DF231F" w:rsidRDefault="00DF231F" w:rsidP="00DF231F">
      <w:pPr>
        <w:pStyle w:val="Heading2"/>
        <w:numPr>
          <w:ilvl w:val="0"/>
          <w:numId w:val="18"/>
        </w:numPr>
      </w:pPr>
      <w:bookmarkStart w:id="172" w:name="_Toc512592034"/>
      <w:r w:rsidRPr="00DF231F">
        <w:t>Date First Payment Due</w:t>
      </w:r>
      <w:r>
        <w:t xml:space="preserve"> (Column Q)</w:t>
      </w:r>
      <w:bookmarkEnd w:id="172"/>
    </w:p>
    <w:p w:rsidR="00DF231F" w:rsidRDefault="00DF231F" w:rsidP="00DF231F">
      <w:pPr>
        <w:pStyle w:val="ListParagraph"/>
        <w:numPr>
          <w:ilvl w:val="0"/>
          <w:numId w:val="152"/>
        </w:numPr>
      </w:pPr>
      <w:r>
        <w:t xml:space="preserve">Variable:  </w:t>
      </w:r>
      <w:proofErr w:type="spellStart"/>
      <w:r w:rsidRPr="00DF231F">
        <w:t>dateoffirstpaymentdue</w:t>
      </w:r>
      <w:proofErr w:type="spellEnd"/>
    </w:p>
    <w:p w:rsidR="00DF231F" w:rsidRDefault="00005BB5" w:rsidP="00DF231F">
      <w:pPr>
        <w:pStyle w:val="ListParagraph"/>
        <w:numPr>
          <w:ilvl w:val="0"/>
          <w:numId w:val="152"/>
        </w:numPr>
      </w:pPr>
      <w:r>
        <w:t>Publication: Yes</w:t>
      </w:r>
    </w:p>
    <w:p w:rsidR="00DF231F" w:rsidRPr="00DF231F" w:rsidRDefault="00505917" w:rsidP="00505917">
      <w:pPr>
        <w:pStyle w:val="ListParagraph"/>
        <w:numPr>
          <w:ilvl w:val="0"/>
          <w:numId w:val="152"/>
        </w:numPr>
      </w:pPr>
      <w:r>
        <w:t xml:space="preserve">Data Cleansing: Treat the variable as missing if it occurs before the date a loan closed.  </w:t>
      </w:r>
      <w:r w:rsidRPr="00505917">
        <w:t>Apply P&amp;A#7 and P&amp;A#9</w:t>
      </w:r>
    </w:p>
    <w:p w:rsidR="006E3E4C" w:rsidRDefault="006E3E4C" w:rsidP="006E3E4C">
      <w:pPr>
        <w:pStyle w:val="Heading2"/>
        <w:numPr>
          <w:ilvl w:val="0"/>
          <w:numId w:val="18"/>
        </w:numPr>
      </w:pPr>
      <w:bookmarkStart w:id="173" w:name="_Toc512592035"/>
      <w:r w:rsidRPr="006E3E4C">
        <w:t>Guarantee</w:t>
      </w:r>
      <w:r>
        <w:t xml:space="preserve"> (Column R)</w:t>
      </w:r>
      <w:bookmarkEnd w:id="173"/>
    </w:p>
    <w:p w:rsidR="006E3E4C" w:rsidRDefault="006E3E4C" w:rsidP="006E3E4C">
      <w:pPr>
        <w:pStyle w:val="ListParagraph"/>
        <w:numPr>
          <w:ilvl w:val="0"/>
          <w:numId w:val="153"/>
        </w:numPr>
      </w:pPr>
      <w:r>
        <w:t xml:space="preserve">Variable:  </w:t>
      </w:r>
      <w:r w:rsidRPr="006E3E4C">
        <w:t>guarantee</w:t>
      </w:r>
    </w:p>
    <w:p w:rsidR="006E3E4C" w:rsidRDefault="006E3E4C" w:rsidP="006E3E4C">
      <w:pPr>
        <w:pStyle w:val="ListParagraph"/>
        <w:numPr>
          <w:ilvl w:val="0"/>
          <w:numId w:val="153"/>
        </w:numPr>
      </w:pPr>
      <w:r>
        <w:t>Publication: Yes</w:t>
      </w:r>
    </w:p>
    <w:p w:rsidR="006E3E4C" w:rsidRPr="006E3E4C" w:rsidRDefault="006E3E4C" w:rsidP="006E3E4C">
      <w:pPr>
        <w:pStyle w:val="ListParagraph"/>
        <w:numPr>
          <w:ilvl w:val="0"/>
          <w:numId w:val="153"/>
        </w:numPr>
      </w:pPr>
      <w:r>
        <w:t xml:space="preserve">Data Cleansing: </w:t>
      </w:r>
      <w:r w:rsidRPr="006E3E4C">
        <w:t>Apply P&amp;A#7 and P&amp;A#</w:t>
      </w:r>
      <w:r>
        <w:t>9</w:t>
      </w:r>
    </w:p>
    <w:p w:rsidR="006E3E4C" w:rsidRDefault="006E3E4C" w:rsidP="006E3E4C">
      <w:pPr>
        <w:pStyle w:val="Heading2"/>
        <w:numPr>
          <w:ilvl w:val="0"/>
          <w:numId w:val="18"/>
        </w:numPr>
      </w:pPr>
      <w:bookmarkStart w:id="174" w:name="_Toc512592036"/>
      <w:r w:rsidRPr="006E3E4C">
        <w:t>Lien Position</w:t>
      </w:r>
      <w:r>
        <w:t xml:space="preserve"> (Column S)</w:t>
      </w:r>
      <w:bookmarkEnd w:id="174"/>
    </w:p>
    <w:p w:rsidR="006E3E4C" w:rsidRDefault="006E3E4C" w:rsidP="006E3E4C">
      <w:pPr>
        <w:pStyle w:val="ListParagraph"/>
        <w:numPr>
          <w:ilvl w:val="0"/>
          <w:numId w:val="154"/>
        </w:numPr>
      </w:pPr>
      <w:r>
        <w:t xml:space="preserve">Variable:  </w:t>
      </w:r>
      <w:proofErr w:type="spellStart"/>
      <w:r w:rsidRPr="006E3E4C">
        <w:t>lienposition</w:t>
      </w:r>
      <w:proofErr w:type="spellEnd"/>
    </w:p>
    <w:p w:rsidR="006E3E4C" w:rsidRDefault="00AF2A3B" w:rsidP="006E3E4C">
      <w:pPr>
        <w:pStyle w:val="ListParagraph"/>
        <w:numPr>
          <w:ilvl w:val="0"/>
          <w:numId w:val="154"/>
        </w:numPr>
      </w:pPr>
      <w:r>
        <w:t>Publication: Yes</w:t>
      </w:r>
    </w:p>
    <w:p w:rsidR="006E3E4C" w:rsidRPr="006E3E4C" w:rsidRDefault="006E3E4C" w:rsidP="003B1968">
      <w:pPr>
        <w:pStyle w:val="ListParagraph"/>
        <w:numPr>
          <w:ilvl w:val="0"/>
          <w:numId w:val="154"/>
        </w:numPr>
      </w:pPr>
      <w:r>
        <w:t xml:space="preserve">Data Cleansing: </w:t>
      </w:r>
      <w:r w:rsidR="003B1968" w:rsidRPr="003B1968">
        <w:t>Apply P&amp;A#7 and P&amp;A#9</w:t>
      </w:r>
    </w:p>
    <w:p w:rsidR="006E3E4C" w:rsidRDefault="006E3E4C" w:rsidP="006E3E4C">
      <w:pPr>
        <w:pStyle w:val="Heading2"/>
        <w:numPr>
          <w:ilvl w:val="0"/>
          <w:numId w:val="18"/>
        </w:numPr>
      </w:pPr>
      <w:bookmarkStart w:id="175" w:name="_Toc512592037"/>
      <w:r w:rsidRPr="006E3E4C">
        <w:t>Collateral Type</w:t>
      </w:r>
      <w:r>
        <w:t xml:space="preserve"> (Column T)</w:t>
      </w:r>
      <w:bookmarkEnd w:id="175"/>
    </w:p>
    <w:p w:rsidR="006E3E4C" w:rsidRDefault="006E3E4C" w:rsidP="006E3E4C">
      <w:pPr>
        <w:pStyle w:val="ListParagraph"/>
        <w:numPr>
          <w:ilvl w:val="0"/>
          <w:numId w:val="155"/>
        </w:numPr>
      </w:pPr>
      <w:r>
        <w:t xml:space="preserve">Variable:  </w:t>
      </w:r>
      <w:proofErr w:type="spellStart"/>
      <w:r w:rsidRPr="006E3E4C">
        <w:t>collateraltype</w:t>
      </w:r>
      <w:proofErr w:type="spellEnd"/>
    </w:p>
    <w:p w:rsidR="006E3E4C" w:rsidRDefault="006E3E4C" w:rsidP="006E3E4C">
      <w:pPr>
        <w:pStyle w:val="ListParagraph"/>
        <w:numPr>
          <w:ilvl w:val="0"/>
          <w:numId w:val="155"/>
        </w:numPr>
      </w:pPr>
      <w:r>
        <w:t>Publication: Yes</w:t>
      </w:r>
    </w:p>
    <w:p w:rsidR="006E3E4C" w:rsidRPr="006E3E4C" w:rsidRDefault="006E3E4C" w:rsidP="006E3E4C">
      <w:pPr>
        <w:pStyle w:val="ListParagraph"/>
        <w:numPr>
          <w:ilvl w:val="0"/>
          <w:numId w:val="155"/>
        </w:numPr>
      </w:pPr>
      <w:r>
        <w:t xml:space="preserve">Data Cleansing: </w:t>
      </w:r>
      <w:r w:rsidRPr="006E3E4C">
        <w:t>Apply P&amp;A#7 and P&amp;A#</w:t>
      </w:r>
      <w:r>
        <w:t>9</w:t>
      </w:r>
    </w:p>
    <w:p w:rsidR="006E3E4C" w:rsidRDefault="006E3E4C" w:rsidP="006E3E4C">
      <w:pPr>
        <w:pStyle w:val="Heading2"/>
        <w:numPr>
          <w:ilvl w:val="0"/>
          <w:numId w:val="18"/>
        </w:numPr>
      </w:pPr>
      <w:bookmarkStart w:id="176" w:name="_Toc512592038"/>
      <w:r w:rsidRPr="006E3E4C">
        <w:t>Collateral Value at Origination</w:t>
      </w:r>
      <w:r>
        <w:t xml:space="preserve"> (Column U)</w:t>
      </w:r>
      <w:bookmarkEnd w:id="176"/>
    </w:p>
    <w:p w:rsidR="006E3E4C" w:rsidRDefault="006E3E4C" w:rsidP="006E3E4C">
      <w:pPr>
        <w:pStyle w:val="ListParagraph"/>
        <w:numPr>
          <w:ilvl w:val="0"/>
          <w:numId w:val="156"/>
        </w:numPr>
      </w:pPr>
      <w:r>
        <w:t xml:space="preserve">Variable:  </w:t>
      </w:r>
      <w:proofErr w:type="spellStart"/>
      <w:r w:rsidRPr="006E3E4C">
        <w:t>valueofcollateral</w:t>
      </w:r>
      <w:proofErr w:type="spellEnd"/>
    </w:p>
    <w:p w:rsidR="006E3E4C" w:rsidRDefault="00B94A66" w:rsidP="006E3E4C">
      <w:pPr>
        <w:pStyle w:val="ListParagraph"/>
        <w:numPr>
          <w:ilvl w:val="0"/>
          <w:numId w:val="156"/>
        </w:numPr>
      </w:pPr>
      <w:r>
        <w:t>Publication: Yes</w:t>
      </w:r>
    </w:p>
    <w:p w:rsidR="006E3E4C" w:rsidRPr="006E3E4C" w:rsidRDefault="006E3E4C" w:rsidP="006049AA">
      <w:pPr>
        <w:pStyle w:val="ListParagraph"/>
        <w:numPr>
          <w:ilvl w:val="0"/>
          <w:numId w:val="156"/>
        </w:numPr>
      </w:pPr>
      <w:r>
        <w:t xml:space="preserve">Data Cleansing: </w:t>
      </w:r>
      <w:r w:rsidR="00B94A66">
        <w:t xml:space="preserve">Treat as missing if less than $10. </w:t>
      </w:r>
      <w:r w:rsidR="006049AA" w:rsidRPr="006049AA">
        <w:t>Apply P&amp;A#10, P&amp;A#11, P&amp;A#7, and P&amp;A#16</w:t>
      </w:r>
    </w:p>
    <w:p w:rsidR="006E3E4C" w:rsidRDefault="003B5538" w:rsidP="003B5538">
      <w:pPr>
        <w:pStyle w:val="Heading2"/>
        <w:numPr>
          <w:ilvl w:val="0"/>
          <w:numId w:val="18"/>
        </w:numPr>
      </w:pPr>
      <w:bookmarkStart w:id="177" w:name="_Toc512592039"/>
      <w:r w:rsidRPr="003B5538">
        <w:lastRenderedPageBreak/>
        <w:t>Equity Injection Amount</w:t>
      </w:r>
      <w:r>
        <w:t xml:space="preserve"> (Column V)</w:t>
      </w:r>
      <w:bookmarkEnd w:id="177"/>
    </w:p>
    <w:p w:rsidR="003B5538" w:rsidRDefault="003B5538" w:rsidP="003B5538">
      <w:pPr>
        <w:pStyle w:val="ListParagraph"/>
        <w:numPr>
          <w:ilvl w:val="0"/>
          <w:numId w:val="157"/>
        </w:numPr>
      </w:pPr>
      <w:r>
        <w:t xml:space="preserve">Variable:  </w:t>
      </w:r>
      <w:proofErr w:type="spellStart"/>
      <w:r w:rsidRPr="003B5538">
        <w:t>equityinjectionamount</w:t>
      </w:r>
      <w:proofErr w:type="spellEnd"/>
    </w:p>
    <w:p w:rsidR="003B5538" w:rsidRDefault="00073D8A" w:rsidP="003B5538">
      <w:pPr>
        <w:pStyle w:val="ListParagraph"/>
        <w:numPr>
          <w:ilvl w:val="0"/>
          <w:numId w:val="157"/>
        </w:numPr>
      </w:pPr>
      <w:r>
        <w:t>Publication: Yes</w:t>
      </w:r>
    </w:p>
    <w:p w:rsidR="003B5538" w:rsidRPr="003B5538" w:rsidRDefault="003B5538" w:rsidP="00073D8A">
      <w:pPr>
        <w:pStyle w:val="ListParagraph"/>
        <w:numPr>
          <w:ilvl w:val="0"/>
          <w:numId w:val="157"/>
        </w:numPr>
      </w:pPr>
      <w:r>
        <w:t xml:space="preserve">Data Cleansing: </w:t>
      </w:r>
      <w:r w:rsidR="00073D8A" w:rsidRPr="00073D8A">
        <w:t xml:space="preserve">Treat as missing if less than $10. </w:t>
      </w:r>
      <w:r w:rsidR="006049AA" w:rsidRPr="006049AA">
        <w:t>Apply P&amp;A#10, P&amp;A#11, P&amp;A#7, and P&amp;A#16</w:t>
      </w:r>
    </w:p>
    <w:p w:rsidR="003B5538" w:rsidRDefault="003B5538" w:rsidP="003B5538">
      <w:pPr>
        <w:pStyle w:val="Heading2"/>
        <w:numPr>
          <w:ilvl w:val="0"/>
          <w:numId w:val="18"/>
        </w:numPr>
      </w:pPr>
      <w:bookmarkStart w:id="178" w:name="_Toc512592040"/>
      <w:r w:rsidRPr="003B5538">
        <w:t>Forgivable Loan</w:t>
      </w:r>
      <w:r>
        <w:t xml:space="preserve"> (Column W)</w:t>
      </w:r>
      <w:bookmarkEnd w:id="178"/>
    </w:p>
    <w:p w:rsidR="003B5538" w:rsidRDefault="003B5538" w:rsidP="003B5538">
      <w:pPr>
        <w:pStyle w:val="ListParagraph"/>
        <w:numPr>
          <w:ilvl w:val="0"/>
          <w:numId w:val="158"/>
        </w:numPr>
      </w:pPr>
      <w:r>
        <w:t xml:space="preserve">Variable:  </w:t>
      </w:r>
      <w:proofErr w:type="spellStart"/>
      <w:r w:rsidRPr="003B5538">
        <w:t>forgivableloan</w:t>
      </w:r>
      <w:proofErr w:type="spellEnd"/>
    </w:p>
    <w:p w:rsidR="003B5538" w:rsidRDefault="00073D8A" w:rsidP="003B5538">
      <w:pPr>
        <w:pStyle w:val="ListParagraph"/>
        <w:numPr>
          <w:ilvl w:val="0"/>
          <w:numId w:val="158"/>
        </w:numPr>
      </w:pPr>
      <w:r>
        <w:t>Publication: Yes</w:t>
      </w:r>
    </w:p>
    <w:p w:rsidR="003B5538" w:rsidRPr="003B5538" w:rsidRDefault="003B5538" w:rsidP="00363BEA">
      <w:pPr>
        <w:pStyle w:val="ListParagraph"/>
        <w:numPr>
          <w:ilvl w:val="0"/>
          <w:numId w:val="158"/>
        </w:numPr>
      </w:pPr>
      <w:r>
        <w:t xml:space="preserve">Data Cleansing: </w:t>
      </w:r>
      <w:r w:rsidR="00363BEA">
        <w:t xml:space="preserve"> Apply P&amp;A#7</w:t>
      </w:r>
      <w:r w:rsidR="00363BEA" w:rsidRPr="00363BEA">
        <w:t xml:space="preserve"> and P&amp;A#9</w:t>
      </w:r>
    </w:p>
    <w:p w:rsidR="003B5538" w:rsidRDefault="003B5538" w:rsidP="003B5538">
      <w:pPr>
        <w:pStyle w:val="Heading2"/>
        <w:numPr>
          <w:ilvl w:val="0"/>
          <w:numId w:val="18"/>
        </w:numPr>
      </w:pPr>
      <w:bookmarkStart w:id="179" w:name="_Toc512592041"/>
      <w:r w:rsidRPr="003B5538">
        <w:t>Investee Street Address Line 1</w:t>
      </w:r>
      <w:r>
        <w:t xml:space="preserve"> (Column X)</w:t>
      </w:r>
      <w:bookmarkEnd w:id="179"/>
    </w:p>
    <w:p w:rsidR="003B5538" w:rsidRDefault="003B5538" w:rsidP="003B5538">
      <w:pPr>
        <w:pStyle w:val="ListParagraph"/>
        <w:numPr>
          <w:ilvl w:val="0"/>
          <w:numId w:val="159"/>
        </w:numPr>
      </w:pPr>
      <w:r>
        <w:t xml:space="preserve">Variable:  </w:t>
      </w:r>
      <w:r w:rsidRPr="003B5538">
        <w:t>investeestreetaddressline1</w:t>
      </w:r>
    </w:p>
    <w:p w:rsidR="003B5538" w:rsidRDefault="003B5538" w:rsidP="003B5538">
      <w:pPr>
        <w:pStyle w:val="ListParagraph"/>
        <w:numPr>
          <w:ilvl w:val="0"/>
          <w:numId w:val="159"/>
        </w:numPr>
      </w:pPr>
      <w:r>
        <w:t>Publication: No</w:t>
      </w:r>
    </w:p>
    <w:p w:rsidR="003B5538" w:rsidRPr="003B5538" w:rsidRDefault="003B5538" w:rsidP="003B5538">
      <w:pPr>
        <w:pStyle w:val="ListParagraph"/>
        <w:numPr>
          <w:ilvl w:val="0"/>
          <w:numId w:val="159"/>
        </w:numPr>
      </w:pPr>
      <w:r>
        <w:t>Data Cleansing: No</w:t>
      </w:r>
    </w:p>
    <w:p w:rsidR="003B5538" w:rsidRDefault="003B5538" w:rsidP="003B5538">
      <w:pPr>
        <w:pStyle w:val="Heading2"/>
        <w:numPr>
          <w:ilvl w:val="0"/>
          <w:numId w:val="18"/>
        </w:numPr>
      </w:pPr>
      <w:bookmarkStart w:id="180" w:name="_Toc512592042"/>
      <w:r w:rsidRPr="003B5538">
        <w:t>Investee Street Address Line 2</w:t>
      </w:r>
      <w:r>
        <w:t xml:space="preserve"> (Column Y)</w:t>
      </w:r>
      <w:bookmarkEnd w:id="180"/>
    </w:p>
    <w:p w:rsidR="003B5538" w:rsidRDefault="003B5538" w:rsidP="003B5538">
      <w:pPr>
        <w:pStyle w:val="ListParagraph"/>
        <w:numPr>
          <w:ilvl w:val="0"/>
          <w:numId w:val="160"/>
        </w:numPr>
      </w:pPr>
      <w:r>
        <w:t>Variable:  investeestreetaddressline2</w:t>
      </w:r>
    </w:p>
    <w:p w:rsidR="003B5538" w:rsidRDefault="003B5538" w:rsidP="003B5538">
      <w:pPr>
        <w:pStyle w:val="ListParagraph"/>
        <w:numPr>
          <w:ilvl w:val="0"/>
          <w:numId w:val="160"/>
        </w:numPr>
      </w:pPr>
      <w:r>
        <w:t>Publication: No</w:t>
      </w:r>
    </w:p>
    <w:p w:rsidR="003B5538" w:rsidRPr="003B5538" w:rsidRDefault="003B5538" w:rsidP="003B5538">
      <w:pPr>
        <w:pStyle w:val="ListParagraph"/>
        <w:numPr>
          <w:ilvl w:val="0"/>
          <w:numId w:val="160"/>
        </w:numPr>
      </w:pPr>
      <w:r>
        <w:t>Data Cleansing: No</w:t>
      </w:r>
    </w:p>
    <w:p w:rsidR="003B5538" w:rsidRDefault="003B5538" w:rsidP="003B5538">
      <w:pPr>
        <w:pStyle w:val="Heading2"/>
        <w:numPr>
          <w:ilvl w:val="0"/>
          <w:numId w:val="18"/>
        </w:numPr>
      </w:pPr>
      <w:bookmarkStart w:id="181" w:name="_Toc512592043"/>
      <w:r w:rsidRPr="003B5538">
        <w:t>Investee City</w:t>
      </w:r>
      <w:r>
        <w:t xml:space="preserve"> (Column Z)</w:t>
      </w:r>
      <w:bookmarkEnd w:id="181"/>
    </w:p>
    <w:p w:rsidR="003B5538" w:rsidRDefault="003B5538" w:rsidP="003B5538">
      <w:pPr>
        <w:pStyle w:val="ListParagraph"/>
        <w:numPr>
          <w:ilvl w:val="0"/>
          <w:numId w:val="161"/>
        </w:numPr>
      </w:pPr>
      <w:r>
        <w:t xml:space="preserve">Variable:  </w:t>
      </w:r>
      <w:proofErr w:type="spellStart"/>
      <w:r w:rsidRPr="003B5538">
        <w:t>investeecity</w:t>
      </w:r>
      <w:proofErr w:type="spellEnd"/>
    </w:p>
    <w:p w:rsidR="003B5538" w:rsidRDefault="003B5538" w:rsidP="003B5538">
      <w:pPr>
        <w:pStyle w:val="ListParagraph"/>
        <w:numPr>
          <w:ilvl w:val="0"/>
          <w:numId w:val="161"/>
        </w:numPr>
      </w:pPr>
      <w:r>
        <w:t>Publication: No</w:t>
      </w:r>
    </w:p>
    <w:p w:rsidR="003B5538" w:rsidRPr="003B5538" w:rsidRDefault="003B5538" w:rsidP="003B5538">
      <w:pPr>
        <w:pStyle w:val="ListParagraph"/>
        <w:numPr>
          <w:ilvl w:val="0"/>
          <w:numId w:val="161"/>
        </w:numPr>
      </w:pPr>
      <w:r>
        <w:t>Data Cleansing: No</w:t>
      </w:r>
    </w:p>
    <w:p w:rsidR="003B5538" w:rsidRDefault="003B5538" w:rsidP="003B5538">
      <w:pPr>
        <w:pStyle w:val="Heading2"/>
        <w:numPr>
          <w:ilvl w:val="0"/>
          <w:numId w:val="18"/>
        </w:numPr>
      </w:pPr>
      <w:bookmarkStart w:id="182" w:name="_Toc512592044"/>
      <w:r w:rsidRPr="003B5538">
        <w:t>Investee State</w:t>
      </w:r>
      <w:r>
        <w:t xml:space="preserve"> (Column AA)</w:t>
      </w:r>
      <w:bookmarkEnd w:id="182"/>
    </w:p>
    <w:p w:rsidR="003B5538" w:rsidRDefault="003B5538" w:rsidP="003B5538">
      <w:pPr>
        <w:pStyle w:val="ListParagraph"/>
        <w:numPr>
          <w:ilvl w:val="0"/>
          <w:numId w:val="162"/>
        </w:numPr>
      </w:pPr>
      <w:r>
        <w:t xml:space="preserve">Variable:  </w:t>
      </w:r>
      <w:proofErr w:type="spellStart"/>
      <w:r w:rsidRPr="003B5538">
        <w:t>investeestate</w:t>
      </w:r>
      <w:proofErr w:type="spellEnd"/>
    </w:p>
    <w:p w:rsidR="003B5538" w:rsidRDefault="003B5538" w:rsidP="003B5538">
      <w:pPr>
        <w:pStyle w:val="ListParagraph"/>
        <w:numPr>
          <w:ilvl w:val="0"/>
          <w:numId w:val="162"/>
        </w:numPr>
      </w:pPr>
      <w:r>
        <w:t>Publication: No</w:t>
      </w:r>
    </w:p>
    <w:p w:rsidR="003B5538" w:rsidRPr="003B5538" w:rsidRDefault="003B5538" w:rsidP="003B5538">
      <w:pPr>
        <w:pStyle w:val="ListParagraph"/>
        <w:numPr>
          <w:ilvl w:val="0"/>
          <w:numId w:val="162"/>
        </w:numPr>
      </w:pPr>
      <w:r>
        <w:t>Data Cleansing: No</w:t>
      </w:r>
    </w:p>
    <w:p w:rsidR="00A81363" w:rsidRDefault="00A81363" w:rsidP="00A81363">
      <w:pPr>
        <w:pStyle w:val="Heading2"/>
        <w:numPr>
          <w:ilvl w:val="0"/>
          <w:numId w:val="18"/>
        </w:numPr>
      </w:pPr>
      <w:bookmarkStart w:id="183" w:name="_Toc512592045"/>
      <w:r w:rsidRPr="00A81363">
        <w:t>Investee Zipcode5</w:t>
      </w:r>
      <w:r>
        <w:t xml:space="preserve"> (Column AB)</w:t>
      </w:r>
      <w:bookmarkEnd w:id="183"/>
    </w:p>
    <w:p w:rsidR="00A81363" w:rsidRDefault="00A81363" w:rsidP="00A81363">
      <w:pPr>
        <w:pStyle w:val="ListParagraph"/>
        <w:numPr>
          <w:ilvl w:val="0"/>
          <w:numId w:val="163"/>
        </w:numPr>
      </w:pPr>
      <w:r>
        <w:t xml:space="preserve">Variable:  </w:t>
      </w:r>
      <w:r w:rsidRPr="00A81363">
        <w:t>investeezipcode5</w:t>
      </w:r>
    </w:p>
    <w:p w:rsidR="00A81363" w:rsidRDefault="00A81363" w:rsidP="00A81363">
      <w:pPr>
        <w:pStyle w:val="ListParagraph"/>
        <w:numPr>
          <w:ilvl w:val="0"/>
          <w:numId w:val="163"/>
        </w:numPr>
      </w:pPr>
      <w:r>
        <w:t>Publication: No</w:t>
      </w:r>
    </w:p>
    <w:p w:rsidR="00A81363" w:rsidRPr="00A81363" w:rsidRDefault="00A81363" w:rsidP="00A81363">
      <w:pPr>
        <w:pStyle w:val="ListParagraph"/>
        <w:numPr>
          <w:ilvl w:val="0"/>
          <w:numId w:val="163"/>
        </w:numPr>
      </w:pPr>
      <w:r>
        <w:t>Data Cleansing: No</w:t>
      </w:r>
    </w:p>
    <w:p w:rsidR="00A81363" w:rsidRDefault="00A81363" w:rsidP="00A81363">
      <w:pPr>
        <w:pStyle w:val="Heading2"/>
        <w:numPr>
          <w:ilvl w:val="0"/>
          <w:numId w:val="18"/>
        </w:numPr>
      </w:pPr>
      <w:bookmarkStart w:id="184" w:name="_Toc512592046"/>
      <w:r w:rsidRPr="00A81363">
        <w:t>Investee Zipcode+4</w:t>
      </w:r>
      <w:r>
        <w:t xml:space="preserve"> (Column AC)</w:t>
      </w:r>
      <w:bookmarkEnd w:id="184"/>
    </w:p>
    <w:p w:rsidR="00A81363" w:rsidRDefault="00A81363" w:rsidP="00A81363">
      <w:pPr>
        <w:pStyle w:val="ListParagraph"/>
        <w:numPr>
          <w:ilvl w:val="0"/>
          <w:numId w:val="164"/>
        </w:numPr>
      </w:pPr>
      <w:r>
        <w:t xml:space="preserve">Variable:  </w:t>
      </w:r>
      <w:r w:rsidRPr="00A81363">
        <w:t>investeezipcodeplus4</w:t>
      </w:r>
    </w:p>
    <w:p w:rsidR="00A81363" w:rsidRDefault="00A81363" w:rsidP="00A81363">
      <w:pPr>
        <w:pStyle w:val="ListParagraph"/>
        <w:numPr>
          <w:ilvl w:val="0"/>
          <w:numId w:val="164"/>
        </w:numPr>
      </w:pPr>
      <w:r>
        <w:t>Publication: No</w:t>
      </w:r>
    </w:p>
    <w:p w:rsidR="00A81363" w:rsidRPr="00A81363" w:rsidRDefault="00A81363" w:rsidP="00A81363">
      <w:pPr>
        <w:pStyle w:val="ListParagraph"/>
        <w:numPr>
          <w:ilvl w:val="0"/>
          <w:numId w:val="164"/>
        </w:numPr>
      </w:pPr>
      <w:r>
        <w:t>Data Cleansing: No</w:t>
      </w:r>
    </w:p>
    <w:p w:rsidR="00A81363" w:rsidRDefault="00A81363" w:rsidP="00A81363">
      <w:pPr>
        <w:pStyle w:val="Heading2"/>
        <w:numPr>
          <w:ilvl w:val="0"/>
          <w:numId w:val="18"/>
        </w:numPr>
      </w:pPr>
      <w:bookmarkStart w:id="185" w:name="_Toc512592047"/>
      <w:r w:rsidRPr="00A81363">
        <w:lastRenderedPageBreak/>
        <w:t>Investee FIPS Code</w:t>
      </w:r>
      <w:r>
        <w:t xml:space="preserve"> (Column AD)</w:t>
      </w:r>
      <w:bookmarkEnd w:id="185"/>
    </w:p>
    <w:p w:rsidR="00A81363" w:rsidRDefault="00A81363" w:rsidP="00A81363">
      <w:pPr>
        <w:pStyle w:val="ListParagraph"/>
        <w:numPr>
          <w:ilvl w:val="0"/>
          <w:numId w:val="165"/>
        </w:numPr>
      </w:pPr>
      <w:r>
        <w:t xml:space="preserve">Variable:  </w:t>
      </w:r>
      <w:proofErr w:type="spellStart"/>
      <w:r w:rsidRPr="00A81363">
        <w:t>investeefipscode</w:t>
      </w:r>
      <w:proofErr w:type="spellEnd"/>
    </w:p>
    <w:p w:rsidR="00A81363" w:rsidRDefault="00A81363" w:rsidP="00A81363">
      <w:pPr>
        <w:pStyle w:val="ListParagraph"/>
        <w:numPr>
          <w:ilvl w:val="0"/>
          <w:numId w:val="165"/>
        </w:numPr>
      </w:pPr>
      <w:r>
        <w:t>Publication: No</w:t>
      </w:r>
    </w:p>
    <w:p w:rsidR="00A81363" w:rsidRPr="00A81363" w:rsidRDefault="00A81363" w:rsidP="00A81363">
      <w:pPr>
        <w:pStyle w:val="ListParagraph"/>
        <w:numPr>
          <w:ilvl w:val="0"/>
          <w:numId w:val="165"/>
        </w:numPr>
      </w:pPr>
      <w:r>
        <w:t>Data Cleansing: No</w:t>
      </w:r>
    </w:p>
    <w:p w:rsidR="00A81363" w:rsidRDefault="00A81363" w:rsidP="00A81363">
      <w:pPr>
        <w:pStyle w:val="Heading2"/>
        <w:numPr>
          <w:ilvl w:val="0"/>
          <w:numId w:val="18"/>
        </w:numPr>
      </w:pPr>
      <w:bookmarkStart w:id="186" w:name="_Toc512592048"/>
      <w:r w:rsidRPr="00A81363">
        <w:t>Investee X Coordinates</w:t>
      </w:r>
      <w:r>
        <w:t xml:space="preserve"> (Column AE)</w:t>
      </w:r>
      <w:bookmarkEnd w:id="186"/>
    </w:p>
    <w:p w:rsidR="00A81363" w:rsidRDefault="00A81363" w:rsidP="00A81363">
      <w:pPr>
        <w:pStyle w:val="ListParagraph"/>
        <w:numPr>
          <w:ilvl w:val="0"/>
          <w:numId w:val="166"/>
        </w:numPr>
      </w:pPr>
      <w:r>
        <w:t xml:space="preserve">Variable:  </w:t>
      </w:r>
      <w:proofErr w:type="spellStart"/>
      <w:r w:rsidRPr="00A81363">
        <w:t>investeelatitude</w:t>
      </w:r>
      <w:proofErr w:type="spellEnd"/>
    </w:p>
    <w:p w:rsidR="00A81363" w:rsidRDefault="00A81363" w:rsidP="00A81363">
      <w:pPr>
        <w:pStyle w:val="ListParagraph"/>
        <w:numPr>
          <w:ilvl w:val="0"/>
          <w:numId w:val="166"/>
        </w:numPr>
      </w:pPr>
      <w:r>
        <w:t>Publication: No</w:t>
      </w:r>
    </w:p>
    <w:p w:rsidR="00A81363" w:rsidRPr="00A81363" w:rsidRDefault="00A81363" w:rsidP="00A81363">
      <w:pPr>
        <w:pStyle w:val="ListParagraph"/>
        <w:numPr>
          <w:ilvl w:val="0"/>
          <w:numId w:val="166"/>
        </w:numPr>
      </w:pPr>
      <w:r>
        <w:t>Data Cleansing: No</w:t>
      </w:r>
    </w:p>
    <w:p w:rsidR="00A81363" w:rsidRDefault="00A81363" w:rsidP="00A81363">
      <w:pPr>
        <w:pStyle w:val="Heading2"/>
        <w:numPr>
          <w:ilvl w:val="0"/>
          <w:numId w:val="18"/>
        </w:numPr>
      </w:pPr>
      <w:bookmarkStart w:id="187" w:name="_Toc512592049"/>
      <w:r w:rsidRPr="00A81363">
        <w:t>Investee Y Coordinates</w:t>
      </w:r>
      <w:r>
        <w:t xml:space="preserve"> (Column AF)</w:t>
      </w:r>
      <w:bookmarkEnd w:id="187"/>
    </w:p>
    <w:p w:rsidR="00A81363" w:rsidRDefault="00A81363" w:rsidP="00A81363">
      <w:pPr>
        <w:pStyle w:val="ListParagraph"/>
        <w:numPr>
          <w:ilvl w:val="0"/>
          <w:numId w:val="167"/>
        </w:numPr>
      </w:pPr>
      <w:r>
        <w:t xml:space="preserve">Variable:  </w:t>
      </w:r>
      <w:proofErr w:type="spellStart"/>
      <w:r w:rsidRPr="00A81363">
        <w:t>investeelongtitude</w:t>
      </w:r>
      <w:proofErr w:type="spellEnd"/>
    </w:p>
    <w:p w:rsidR="00A81363" w:rsidRDefault="00A81363" w:rsidP="00A81363">
      <w:pPr>
        <w:pStyle w:val="ListParagraph"/>
        <w:numPr>
          <w:ilvl w:val="0"/>
          <w:numId w:val="167"/>
        </w:numPr>
      </w:pPr>
      <w:r>
        <w:t>Publication: No</w:t>
      </w:r>
    </w:p>
    <w:p w:rsidR="0016051F" w:rsidRPr="00A81363" w:rsidRDefault="00A81363" w:rsidP="00C460A0">
      <w:pPr>
        <w:pStyle w:val="ListParagraph"/>
        <w:numPr>
          <w:ilvl w:val="0"/>
          <w:numId w:val="167"/>
        </w:numPr>
      </w:pPr>
      <w:r>
        <w:t>Data Cleansing: No</w:t>
      </w:r>
    </w:p>
    <w:p w:rsidR="00A81363" w:rsidRDefault="00A81363" w:rsidP="00A81363">
      <w:pPr>
        <w:pStyle w:val="Heading2"/>
        <w:numPr>
          <w:ilvl w:val="0"/>
          <w:numId w:val="18"/>
        </w:numPr>
      </w:pPr>
      <w:bookmarkStart w:id="188" w:name="_Toc512592050"/>
      <w:r w:rsidRPr="00A81363">
        <w:t>Project Street Address Line 1</w:t>
      </w:r>
      <w:r w:rsidR="00C460A0">
        <w:t xml:space="preserve"> (Column AG</w:t>
      </w:r>
      <w:r>
        <w:t>)</w:t>
      </w:r>
      <w:bookmarkEnd w:id="188"/>
    </w:p>
    <w:p w:rsidR="00A81363" w:rsidRDefault="00A81363" w:rsidP="00A81363">
      <w:pPr>
        <w:pStyle w:val="ListParagraph"/>
        <w:numPr>
          <w:ilvl w:val="0"/>
          <w:numId w:val="168"/>
        </w:numPr>
      </w:pPr>
      <w:r>
        <w:t xml:space="preserve">Variable:  </w:t>
      </w:r>
      <w:r w:rsidRPr="00A81363">
        <w:t>projectstreetaddressline1</w:t>
      </w:r>
    </w:p>
    <w:p w:rsidR="00A81363" w:rsidRDefault="00A81363" w:rsidP="00A81363">
      <w:pPr>
        <w:pStyle w:val="ListParagraph"/>
        <w:numPr>
          <w:ilvl w:val="0"/>
          <w:numId w:val="168"/>
        </w:numPr>
      </w:pPr>
      <w:r>
        <w:t>Publication: No</w:t>
      </w:r>
    </w:p>
    <w:p w:rsidR="00A81363" w:rsidRPr="00A81363" w:rsidRDefault="00A81363" w:rsidP="007F004D">
      <w:pPr>
        <w:pStyle w:val="ListParagraph"/>
        <w:numPr>
          <w:ilvl w:val="0"/>
          <w:numId w:val="168"/>
        </w:numPr>
      </w:pPr>
      <w:r>
        <w:t xml:space="preserve">Data Cleansing: </w:t>
      </w:r>
      <w:r w:rsidR="007F004D" w:rsidRPr="007F004D">
        <w:t>Apply P&amp;A#7 and P&amp;A#9</w:t>
      </w:r>
    </w:p>
    <w:p w:rsidR="004027F7" w:rsidRDefault="004027F7" w:rsidP="004027F7">
      <w:pPr>
        <w:pStyle w:val="Heading2"/>
        <w:numPr>
          <w:ilvl w:val="0"/>
          <w:numId w:val="18"/>
        </w:numPr>
      </w:pPr>
      <w:bookmarkStart w:id="189" w:name="_Toc512592051"/>
      <w:r w:rsidRPr="004027F7">
        <w:t>Project Street Address Line 2</w:t>
      </w:r>
      <w:r w:rsidR="00C460A0">
        <w:t xml:space="preserve"> (Column AH</w:t>
      </w:r>
      <w:r>
        <w:t>)</w:t>
      </w:r>
      <w:bookmarkEnd w:id="189"/>
    </w:p>
    <w:p w:rsidR="004027F7" w:rsidRDefault="004027F7" w:rsidP="004027F7">
      <w:pPr>
        <w:pStyle w:val="ListParagraph"/>
        <w:numPr>
          <w:ilvl w:val="0"/>
          <w:numId w:val="169"/>
        </w:numPr>
      </w:pPr>
      <w:r>
        <w:t>Variable:  projectstreetaddressline2</w:t>
      </w:r>
    </w:p>
    <w:p w:rsidR="004027F7" w:rsidRDefault="004027F7" w:rsidP="004027F7">
      <w:pPr>
        <w:pStyle w:val="ListParagraph"/>
        <w:numPr>
          <w:ilvl w:val="0"/>
          <w:numId w:val="169"/>
        </w:numPr>
      </w:pPr>
      <w:r>
        <w:t>Publication: No</w:t>
      </w:r>
    </w:p>
    <w:p w:rsidR="004027F7" w:rsidRPr="004027F7" w:rsidRDefault="004027F7" w:rsidP="004027F7">
      <w:pPr>
        <w:pStyle w:val="ListParagraph"/>
        <w:numPr>
          <w:ilvl w:val="0"/>
          <w:numId w:val="169"/>
        </w:numPr>
      </w:pPr>
      <w:r>
        <w:t>Data Cleansing: No</w:t>
      </w:r>
    </w:p>
    <w:p w:rsidR="004027F7" w:rsidRDefault="004027F7" w:rsidP="004027F7">
      <w:pPr>
        <w:pStyle w:val="Heading2"/>
        <w:numPr>
          <w:ilvl w:val="0"/>
          <w:numId w:val="18"/>
        </w:numPr>
      </w:pPr>
      <w:bookmarkStart w:id="190" w:name="_Toc512592052"/>
      <w:r w:rsidRPr="004027F7">
        <w:t>Project City</w:t>
      </w:r>
      <w:r w:rsidR="00C460A0">
        <w:t xml:space="preserve"> (Column AI</w:t>
      </w:r>
      <w:r>
        <w:t>)</w:t>
      </w:r>
      <w:bookmarkEnd w:id="190"/>
    </w:p>
    <w:p w:rsidR="004027F7" w:rsidRDefault="004027F7" w:rsidP="004027F7">
      <w:pPr>
        <w:pStyle w:val="ListParagraph"/>
        <w:numPr>
          <w:ilvl w:val="0"/>
          <w:numId w:val="170"/>
        </w:numPr>
      </w:pPr>
      <w:r>
        <w:t xml:space="preserve">Variable:  </w:t>
      </w:r>
      <w:proofErr w:type="spellStart"/>
      <w:r w:rsidRPr="004027F7">
        <w:t>projectcity</w:t>
      </w:r>
      <w:proofErr w:type="spellEnd"/>
    </w:p>
    <w:p w:rsidR="004027F7" w:rsidRDefault="004027F7" w:rsidP="004027F7">
      <w:pPr>
        <w:pStyle w:val="ListParagraph"/>
        <w:numPr>
          <w:ilvl w:val="0"/>
          <w:numId w:val="170"/>
        </w:numPr>
      </w:pPr>
      <w:r>
        <w:t>Publication: No</w:t>
      </w:r>
    </w:p>
    <w:p w:rsidR="004027F7" w:rsidRPr="004027F7" w:rsidRDefault="004027F7" w:rsidP="007F004D">
      <w:pPr>
        <w:pStyle w:val="ListParagraph"/>
        <w:numPr>
          <w:ilvl w:val="0"/>
          <w:numId w:val="170"/>
        </w:numPr>
      </w:pPr>
      <w:r>
        <w:t xml:space="preserve">Data Cleansing: </w:t>
      </w:r>
      <w:r w:rsidR="007F004D" w:rsidRPr="007F004D">
        <w:t>Apply P&amp;A#7 and P&amp;A#9</w:t>
      </w:r>
    </w:p>
    <w:p w:rsidR="009D5EFF" w:rsidRDefault="009D5EFF" w:rsidP="009D5EFF">
      <w:pPr>
        <w:pStyle w:val="Heading2"/>
        <w:numPr>
          <w:ilvl w:val="0"/>
          <w:numId w:val="18"/>
        </w:numPr>
      </w:pPr>
      <w:bookmarkStart w:id="191" w:name="_Toc512592053"/>
      <w:r w:rsidRPr="009D5EFF">
        <w:t>Project State</w:t>
      </w:r>
      <w:r w:rsidR="00C460A0">
        <w:t xml:space="preserve"> (Column AJ</w:t>
      </w:r>
      <w:r>
        <w:t>)</w:t>
      </w:r>
      <w:bookmarkEnd w:id="191"/>
    </w:p>
    <w:p w:rsidR="009D5EFF" w:rsidRDefault="009D5EFF" w:rsidP="009D5EFF">
      <w:pPr>
        <w:pStyle w:val="ListParagraph"/>
        <w:numPr>
          <w:ilvl w:val="0"/>
          <w:numId w:val="171"/>
        </w:numPr>
      </w:pPr>
      <w:r>
        <w:t xml:space="preserve">Variable:  </w:t>
      </w:r>
      <w:proofErr w:type="spellStart"/>
      <w:r w:rsidRPr="009D5EFF">
        <w:t>projectstate</w:t>
      </w:r>
      <w:proofErr w:type="spellEnd"/>
    </w:p>
    <w:p w:rsidR="009D5EFF" w:rsidRDefault="009D5EFF" w:rsidP="009D5EFF">
      <w:pPr>
        <w:pStyle w:val="ListParagraph"/>
        <w:numPr>
          <w:ilvl w:val="0"/>
          <w:numId w:val="171"/>
        </w:numPr>
      </w:pPr>
      <w:r>
        <w:t>Publication: No</w:t>
      </w:r>
    </w:p>
    <w:p w:rsidR="009D5EFF" w:rsidRPr="009D5EFF" w:rsidRDefault="009D5EFF" w:rsidP="007F004D">
      <w:pPr>
        <w:pStyle w:val="ListParagraph"/>
        <w:numPr>
          <w:ilvl w:val="0"/>
          <w:numId w:val="171"/>
        </w:numPr>
      </w:pPr>
      <w:r>
        <w:t xml:space="preserve">Data Cleansing: </w:t>
      </w:r>
      <w:r w:rsidR="007F004D" w:rsidRPr="007F004D">
        <w:t>Apply P&amp;A#7 and P&amp;A#9</w:t>
      </w:r>
    </w:p>
    <w:p w:rsidR="009D5EFF" w:rsidRDefault="009D5EFF" w:rsidP="009D5EFF">
      <w:pPr>
        <w:pStyle w:val="Heading2"/>
        <w:numPr>
          <w:ilvl w:val="0"/>
          <w:numId w:val="18"/>
        </w:numPr>
      </w:pPr>
      <w:bookmarkStart w:id="192" w:name="_Toc512592054"/>
      <w:r w:rsidRPr="009D5EFF">
        <w:t>Project Zipcode5</w:t>
      </w:r>
      <w:r w:rsidR="00C460A0">
        <w:t xml:space="preserve"> (Column AK</w:t>
      </w:r>
      <w:r>
        <w:t>)</w:t>
      </w:r>
      <w:bookmarkEnd w:id="192"/>
    </w:p>
    <w:p w:rsidR="009D5EFF" w:rsidRDefault="009D5EFF" w:rsidP="009D5EFF">
      <w:pPr>
        <w:pStyle w:val="ListParagraph"/>
        <w:numPr>
          <w:ilvl w:val="0"/>
          <w:numId w:val="172"/>
        </w:numPr>
      </w:pPr>
      <w:r>
        <w:t xml:space="preserve">Variable:  </w:t>
      </w:r>
      <w:r w:rsidRPr="009D5EFF">
        <w:t>projectzipcode5</w:t>
      </w:r>
    </w:p>
    <w:p w:rsidR="009D5EFF" w:rsidRDefault="001D38FF" w:rsidP="009D5EFF">
      <w:pPr>
        <w:pStyle w:val="ListParagraph"/>
        <w:numPr>
          <w:ilvl w:val="0"/>
          <w:numId w:val="172"/>
        </w:numPr>
      </w:pPr>
      <w:r>
        <w:t>Publication: No</w:t>
      </w:r>
    </w:p>
    <w:p w:rsidR="009D5EFF" w:rsidRPr="009D5EFF" w:rsidRDefault="009D5EFF" w:rsidP="007F004D">
      <w:pPr>
        <w:pStyle w:val="ListParagraph"/>
        <w:numPr>
          <w:ilvl w:val="0"/>
          <w:numId w:val="172"/>
        </w:numPr>
      </w:pPr>
      <w:r>
        <w:t xml:space="preserve">Data Cleansing: </w:t>
      </w:r>
      <w:r w:rsidR="007F004D" w:rsidRPr="007F004D">
        <w:t>Apply P&amp;A#7 and P&amp;A#9</w:t>
      </w:r>
    </w:p>
    <w:p w:rsidR="009D5EFF" w:rsidRDefault="009D5EFF" w:rsidP="009D5EFF">
      <w:pPr>
        <w:pStyle w:val="Heading2"/>
        <w:numPr>
          <w:ilvl w:val="0"/>
          <w:numId w:val="18"/>
        </w:numPr>
      </w:pPr>
      <w:bookmarkStart w:id="193" w:name="_Toc512592055"/>
      <w:r w:rsidRPr="009D5EFF">
        <w:t>Project Zipcode+4</w:t>
      </w:r>
      <w:r w:rsidR="00C460A0">
        <w:t xml:space="preserve"> (Column AL</w:t>
      </w:r>
      <w:r>
        <w:t>)</w:t>
      </w:r>
      <w:bookmarkEnd w:id="193"/>
    </w:p>
    <w:p w:rsidR="009D5EFF" w:rsidRDefault="009D5EFF" w:rsidP="009D5EFF">
      <w:pPr>
        <w:pStyle w:val="ListParagraph"/>
        <w:numPr>
          <w:ilvl w:val="0"/>
          <w:numId w:val="173"/>
        </w:numPr>
      </w:pPr>
      <w:r>
        <w:t xml:space="preserve">Variable:  </w:t>
      </w:r>
      <w:r w:rsidRPr="009D5EFF">
        <w:t>projectzipcodeplus4</w:t>
      </w:r>
    </w:p>
    <w:p w:rsidR="009D5EFF" w:rsidRDefault="009D5EFF" w:rsidP="009D5EFF">
      <w:pPr>
        <w:pStyle w:val="ListParagraph"/>
        <w:numPr>
          <w:ilvl w:val="0"/>
          <w:numId w:val="173"/>
        </w:numPr>
      </w:pPr>
      <w:r>
        <w:lastRenderedPageBreak/>
        <w:t>Publication: No</w:t>
      </w:r>
    </w:p>
    <w:p w:rsidR="009D5EFF" w:rsidRPr="009D5EFF" w:rsidRDefault="009D5EFF" w:rsidP="009D5EFF">
      <w:pPr>
        <w:pStyle w:val="ListParagraph"/>
        <w:numPr>
          <w:ilvl w:val="0"/>
          <w:numId w:val="173"/>
        </w:numPr>
      </w:pPr>
      <w:r>
        <w:t>Data Cleansing: No</w:t>
      </w:r>
    </w:p>
    <w:p w:rsidR="009D5EFF" w:rsidRDefault="009D5EFF" w:rsidP="009D5EFF">
      <w:pPr>
        <w:pStyle w:val="Heading2"/>
        <w:numPr>
          <w:ilvl w:val="0"/>
          <w:numId w:val="18"/>
        </w:numPr>
      </w:pPr>
      <w:bookmarkStart w:id="194" w:name="_Toc512592056"/>
      <w:r w:rsidRPr="009D5EFF">
        <w:t>Project FIPS Code</w:t>
      </w:r>
      <w:r w:rsidR="00C460A0">
        <w:t xml:space="preserve"> (Column AM</w:t>
      </w:r>
      <w:r>
        <w:t>)</w:t>
      </w:r>
      <w:bookmarkEnd w:id="194"/>
    </w:p>
    <w:p w:rsidR="009D5EFF" w:rsidRDefault="009D5EFF" w:rsidP="009D5EFF">
      <w:pPr>
        <w:pStyle w:val="ListParagraph"/>
        <w:numPr>
          <w:ilvl w:val="0"/>
          <w:numId w:val="174"/>
        </w:numPr>
      </w:pPr>
      <w:r>
        <w:t xml:space="preserve">Variable:  </w:t>
      </w:r>
      <w:r w:rsidRPr="009D5EFF">
        <w:t>projectfipscode</w:t>
      </w:r>
      <w:r w:rsidR="0016051F">
        <w:t xml:space="preserve">_2000, </w:t>
      </w:r>
      <w:r w:rsidR="0016051F" w:rsidRPr="009D5EFF">
        <w:t>projectfipscode</w:t>
      </w:r>
      <w:r w:rsidR="0016051F">
        <w:t>_2010</w:t>
      </w:r>
    </w:p>
    <w:p w:rsidR="009D5EFF" w:rsidRDefault="009D5EFF" w:rsidP="009D5EFF">
      <w:pPr>
        <w:pStyle w:val="ListParagraph"/>
        <w:numPr>
          <w:ilvl w:val="0"/>
          <w:numId w:val="174"/>
        </w:numPr>
      </w:pPr>
      <w:r>
        <w:t>Publication: Yes</w:t>
      </w:r>
    </w:p>
    <w:p w:rsidR="009D5EFF" w:rsidRPr="009D5EFF" w:rsidRDefault="009D5EFF" w:rsidP="007F004D">
      <w:pPr>
        <w:pStyle w:val="ListParagraph"/>
        <w:numPr>
          <w:ilvl w:val="0"/>
          <w:numId w:val="174"/>
        </w:numPr>
      </w:pPr>
      <w:r>
        <w:t>Data Cleansing:</w:t>
      </w:r>
      <w:r w:rsidR="007F004D">
        <w:t xml:space="preserve">  </w:t>
      </w:r>
      <w:r w:rsidR="007F004D" w:rsidRPr="007F004D">
        <w:t>Apply P&amp;A#7 and P&amp;A#9</w:t>
      </w:r>
      <w:r w:rsidR="007F004D">
        <w:t xml:space="preserve">.  </w:t>
      </w:r>
      <w:r>
        <w:t xml:space="preserve"> </w:t>
      </w:r>
      <w:r w:rsidRPr="009D5EFF">
        <w:t xml:space="preserve">If a loan/investment was reported with </w:t>
      </w:r>
      <w:r w:rsidR="00C460A0" w:rsidRPr="009D5EFF">
        <w:t>an x-y coordinate</w:t>
      </w:r>
      <w:r w:rsidR="00C460A0">
        <w:t>,</w:t>
      </w:r>
      <w:r w:rsidRPr="009D5EFF">
        <w:t xml:space="preserve"> the </w:t>
      </w:r>
      <w:proofErr w:type="spellStart"/>
      <w:r w:rsidRPr="009D5EFF">
        <w:t>project_fips</w:t>
      </w:r>
      <w:proofErr w:type="spellEnd"/>
      <w:r w:rsidRPr="009D5EFF">
        <w:t xml:space="preserve"> of that loan/investment is the</w:t>
      </w:r>
      <w:r w:rsidR="00C460A0">
        <w:t xml:space="preserve"> 2000 census tract in which the</w:t>
      </w:r>
      <w:r w:rsidR="00C460A0" w:rsidRPr="009D5EFF">
        <w:t xml:space="preserve"> x-y coordinate</w:t>
      </w:r>
      <w:r w:rsidRPr="009D5EFF">
        <w:t xml:space="preserve"> locates.  If a loan/investment was reported without</w:t>
      </w:r>
      <w:r w:rsidR="009F3135" w:rsidRPr="009F3135">
        <w:t xml:space="preserve"> </w:t>
      </w:r>
      <w:r w:rsidR="009F3135" w:rsidRPr="009D5EFF">
        <w:t>an x-y coordinate</w:t>
      </w:r>
      <w:r w:rsidRPr="009D5EFF">
        <w:t xml:space="preserve">, but with </w:t>
      </w:r>
      <w:r w:rsidR="009F3135" w:rsidRPr="009D5EFF">
        <w:t>an address</w:t>
      </w:r>
      <w:r w:rsidRPr="009D5EFF">
        <w:t xml:space="preserve">, </w:t>
      </w:r>
      <w:r w:rsidR="009F3135">
        <w:t xml:space="preserve">the address is geocoded and </w:t>
      </w:r>
      <w:r w:rsidRPr="009D5EFF">
        <w:t xml:space="preserve">the </w:t>
      </w:r>
      <w:proofErr w:type="spellStart"/>
      <w:r w:rsidRPr="009D5EFF">
        <w:t>project_fips</w:t>
      </w:r>
      <w:proofErr w:type="spellEnd"/>
      <w:r w:rsidRPr="009D5EFF">
        <w:t xml:space="preserve"> of that loan/investment is the</w:t>
      </w:r>
      <w:r w:rsidR="009F3135">
        <w:t xml:space="preserve"> 2000 census tract in which the</w:t>
      </w:r>
      <w:r w:rsidR="009F3135" w:rsidRPr="009D5EFF">
        <w:t xml:space="preserve"> address</w:t>
      </w:r>
      <w:r w:rsidRPr="009D5EFF">
        <w:t xml:space="preserve"> locates.  If a loan/investment was neither reported with an address nor with an x-y coordinate, but with a 2000 census tract FIPS code, the </w:t>
      </w:r>
      <w:proofErr w:type="spellStart"/>
      <w:r w:rsidRPr="009D5EFF">
        <w:t>project_fips</w:t>
      </w:r>
      <w:proofErr w:type="spellEnd"/>
      <w:r w:rsidRPr="009D5EFF">
        <w:t xml:space="preserve"> of that loan/investment is the reported 2000 census tract FIPS code</w:t>
      </w:r>
      <w:r w:rsidR="0016051F">
        <w:t xml:space="preserve">.  </w:t>
      </w:r>
      <w:r w:rsidR="0082635F">
        <w:t>For loans/investments submitted by new recipients first reporting in fiscal year 2014 or after or originated in fiscal year 2014 or after, 2010 census tract FIPS codes are used and published as well.</w:t>
      </w:r>
    </w:p>
    <w:p w:rsidR="009D5EFF" w:rsidRDefault="009D5EFF" w:rsidP="009D5EFF">
      <w:pPr>
        <w:pStyle w:val="Heading2"/>
        <w:numPr>
          <w:ilvl w:val="0"/>
          <w:numId w:val="18"/>
        </w:numPr>
      </w:pPr>
      <w:bookmarkStart w:id="195" w:name="_Toc512592057"/>
      <w:r w:rsidRPr="009D5EFF">
        <w:t>Project X Coordinates</w:t>
      </w:r>
      <w:r w:rsidR="009F3135">
        <w:t xml:space="preserve"> (Column AN</w:t>
      </w:r>
      <w:r>
        <w:t>)</w:t>
      </w:r>
      <w:bookmarkEnd w:id="195"/>
    </w:p>
    <w:p w:rsidR="009D5EFF" w:rsidRDefault="009D5EFF" w:rsidP="009D5EFF">
      <w:pPr>
        <w:pStyle w:val="ListParagraph"/>
        <w:numPr>
          <w:ilvl w:val="0"/>
          <w:numId w:val="175"/>
        </w:numPr>
      </w:pPr>
      <w:r>
        <w:t xml:space="preserve">Variable:  </w:t>
      </w:r>
      <w:proofErr w:type="spellStart"/>
      <w:r w:rsidRPr="009D5EFF">
        <w:t>projectlatitude</w:t>
      </w:r>
      <w:proofErr w:type="spellEnd"/>
    </w:p>
    <w:p w:rsidR="009D5EFF" w:rsidRDefault="009D5EFF" w:rsidP="009D5EFF">
      <w:pPr>
        <w:pStyle w:val="ListParagraph"/>
        <w:numPr>
          <w:ilvl w:val="0"/>
          <w:numId w:val="175"/>
        </w:numPr>
      </w:pPr>
      <w:r>
        <w:t>Publication: No</w:t>
      </w:r>
    </w:p>
    <w:p w:rsidR="009D5EFF" w:rsidRPr="009D5EFF" w:rsidRDefault="009D5EFF" w:rsidP="007F004D">
      <w:pPr>
        <w:pStyle w:val="ListParagraph"/>
        <w:numPr>
          <w:ilvl w:val="0"/>
          <w:numId w:val="175"/>
        </w:numPr>
      </w:pPr>
      <w:r>
        <w:t xml:space="preserve">Data Cleansing: </w:t>
      </w:r>
      <w:r w:rsidR="007F004D" w:rsidRPr="007F004D">
        <w:t>Apply P&amp;A#7 and P&amp;A#9</w:t>
      </w:r>
    </w:p>
    <w:p w:rsidR="009D5EFF" w:rsidRDefault="009D5EFF" w:rsidP="009D5EFF">
      <w:pPr>
        <w:pStyle w:val="Heading2"/>
        <w:numPr>
          <w:ilvl w:val="0"/>
          <w:numId w:val="18"/>
        </w:numPr>
      </w:pPr>
      <w:bookmarkStart w:id="196" w:name="_Toc512592058"/>
      <w:r w:rsidRPr="009D5EFF">
        <w:t>Project Y Coordinates</w:t>
      </w:r>
      <w:r w:rsidR="009F3135">
        <w:t xml:space="preserve"> (Column AO</w:t>
      </w:r>
      <w:r>
        <w:t>)</w:t>
      </w:r>
      <w:bookmarkEnd w:id="196"/>
    </w:p>
    <w:p w:rsidR="009D5EFF" w:rsidRDefault="009D5EFF" w:rsidP="009D5EFF">
      <w:pPr>
        <w:pStyle w:val="ListParagraph"/>
        <w:numPr>
          <w:ilvl w:val="0"/>
          <w:numId w:val="176"/>
        </w:numPr>
      </w:pPr>
      <w:r>
        <w:t xml:space="preserve">Variable:  </w:t>
      </w:r>
      <w:proofErr w:type="spellStart"/>
      <w:r w:rsidRPr="009D5EFF">
        <w:t>projectlongtitude</w:t>
      </w:r>
      <w:proofErr w:type="spellEnd"/>
    </w:p>
    <w:p w:rsidR="009D5EFF" w:rsidRDefault="009D5EFF" w:rsidP="009D5EFF">
      <w:pPr>
        <w:pStyle w:val="ListParagraph"/>
        <w:numPr>
          <w:ilvl w:val="0"/>
          <w:numId w:val="176"/>
        </w:numPr>
      </w:pPr>
      <w:r>
        <w:t>Publication: No</w:t>
      </w:r>
    </w:p>
    <w:p w:rsidR="0082635F" w:rsidRPr="009D5EFF" w:rsidRDefault="009D5EFF" w:rsidP="009F3135">
      <w:pPr>
        <w:pStyle w:val="ListParagraph"/>
        <w:numPr>
          <w:ilvl w:val="0"/>
          <w:numId w:val="176"/>
        </w:numPr>
      </w:pPr>
      <w:r>
        <w:t xml:space="preserve">Data Cleansing: </w:t>
      </w:r>
      <w:r w:rsidR="007F004D" w:rsidRPr="007F004D">
        <w:t>Apply P&amp;A#7 and P&amp;A#9</w:t>
      </w:r>
    </w:p>
    <w:p w:rsidR="009D5EFF" w:rsidRDefault="009D5EFF" w:rsidP="009D5EFF">
      <w:pPr>
        <w:pStyle w:val="Heading2"/>
        <w:numPr>
          <w:ilvl w:val="0"/>
          <w:numId w:val="18"/>
        </w:numPr>
      </w:pPr>
      <w:bookmarkStart w:id="197" w:name="_Toc512592059"/>
      <w:r w:rsidRPr="009D5EFF">
        <w:t>NAICS</w:t>
      </w:r>
      <w:r w:rsidR="009F3135">
        <w:t xml:space="preserve"> (Column AP</w:t>
      </w:r>
      <w:r>
        <w:t>)</w:t>
      </w:r>
      <w:bookmarkEnd w:id="197"/>
    </w:p>
    <w:p w:rsidR="009D5EFF" w:rsidRDefault="009D5EFF" w:rsidP="009D5EFF">
      <w:pPr>
        <w:pStyle w:val="ListParagraph"/>
        <w:numPr>
          <w:ilvl w:val="0"/>
          <w:numId w:val="177"/>
        </w:numPr>
      </w:pPr>
      <w:r>
        <w:t xml:space="preserve">Variable:  </w:t>
      </w:r>
      <w:proofErr w:type="spellStart"/>
      <w:r w:rsidRPr="009D5EFF">
        <w:t>naicscode</w:t>
      </w:r>
      <w:proofErr w:type="spellEnd"/>
    </w:p>
    <w:p w:rsidR="009D5EFF" w:rsidRDefault="003A6DE9" w:rsidP="009D5EFF">
      <w:pPr>
        <w:pStyle w:val="ListParagraph"/>
        <w:numPr>
          <w:ilvl w:val="0"/>
          <w:numId w:val="177"/>
        </w:numPr>
      </w:pPr>
      <w:r>
        <w:t>Publication: Yes</w:t>
      </w:r>
    </w:p>
    <w:p w:rsidR="009D5EFF" w:rsidRPr="009D5EFF" w:rsidRDefault="009D5EFF" w:rsidP="003F3619">
      <w:pPr>
        <w:pStyle w:val="ListParagraph"/>
        <w:numPr>
          <w:ilvl w:val="0"/>
          <w:numId w:val="177"/>
        </w:numPr>
      </w:pPr>
      <w:r>
        <w:t xml:space="preserve">Data Cleansing: </w:t>
      </w:r>
      <w:r w:rsidR="003F3619" w:rsidRPr="003F3619">
        <w:t>Apply P&amp;A#7 and P&amp;A#9</w:t>
      </w:r>
    </w:p>
    <w:p w:rsidR="004D6A5D" w:rsidRDefault="004D6A5D" w:rsidP="004D6A5D">
      <w:pPr>
        <w:pStyle w:val="Heading2"/>
        <w:numPr>
          <w:ilvl w:val="0"/>
          <w:numId w:val="18"/>
        </w:numPr>
      </w:pPr>
      <w:bookmarkStart w:id="198" w:name="_Toc512592060"/>
      <w:r w:rsidRPr="004D6A5D">
        <w:t>Date Business Established</w:t>
      </w:r>
      <w:r w:rsidR="009F3135">
        <w:t xml:space="preserve"> (Column AQ</w:t>
      </w:r>
      <w:r w:rsidR="002F5208">
        <w:t>)</w:t>
      </w:r>
      <w:bookmarkEnd w:id="198"/>
    </w:p>
    <w:p w:rsidR="002F5208" w:rsidRDefault="002F5208" w:rsidP="002F5208">
      <w:pPr>
        <w:pStyle w:val="ListParagraph"/>
        <w:numPr>
          <w:ilvl w:val="0"/>
          <w:numId w:val="178"/>
        </w:numPr>
      </w:pPr>
      <w:r>
        <w:t xml:space="preserve">Variable:  </w:t>
      </w:r>
      <w:proofErr w:type="spellStart"/>
      <w:r w:rsidRPr="002F5208">
        <w:t>datebusinessestablished</w:t>
      </w:r>
      <w:proofErr w:type="spellEnd"/>
    </w:p>
    <w:p w:rsidR="002F5208" w:rsidRDefault="003A6DE9" w:rsidP="002F5208">
      <w:pPr>
        <w:pStyle w:val="ListParagraph"/>
        <w:numPr>
          <w:ilvl w:val="0"/>
          <w:numId w:val="178"/>
        </w:numPr>
      </w:pPr>
      <w:r>
        <w:t>Publication: Yes</w:t>
      </w:r>
    </w:p>
    <w:p w:rsidR="002F5208" w:rsidRPr="002F5208" w:rsidRDefault="00AF75CD" w:rsidP="00AF75CD">
      <w:pPr>
        <w:pStyle w:val="ListParagraph"/>
        <w:numPr>
          <w:ilvl w:val="0"/>
          <w:numId w:val="178"/>
        </w:numPr>
      </w:pPr>
      <w:r>
        <w:t>Da</w:t>
      </w:r>
      <w:r w:rsidR="003A6DE9">
        <w:t>ta Cleansing: Treat</w:t>
      </w:r>
      <w:r>
        <w:t xml:space="preserve"> as missing if the date business established occurs after the date a loan closed.  </w:t>
      </w:r>
      <w:r w:rsidRPr="00AF75CD">
        <w:t>Apply P&amp;A#7 and P&amp;A#9</w:t>
      </w:r>
      <w:r>
        <w:t xml:space="preserve"> </w:t>
      </w:r>
    </w:p>
    <w:p w:rsidR="002F5208" w:rsidRDefault="002F5208" w:rsidP="002F5208">
      <w:pPr>
        <w:pStyle w:val="Heading2"/>
        <w:numPr>
          <w:ilvl w:val="0"/>
          <w:numId w:val="18"/>
        </w:numPr>
      </w:pPr>
      <w:bookmarkStart w:id="199" w:name="_Toc512592061"/>
      <w:r w:rsidRPr="002F5208">
        <w:t>Entity Structure</w:t>
      </w:r>
      <w:r w:rsidR="009F3135">
        <w:t xml:space="preserve"> (Column AR</w:t>
      </w:r>
      <w:r>
        <w:t>)</w:t>
      </w:r>
      <w:bookmarkEnd w:id="199"/>
    </w:p>
    <w:p w:rsidR="002F5208" w:rsidRDefault="002F5208" w:rsidP="002F5208">
      <w:pPr>
        <w:pStyle w:val="ListParagraph"/>
        <w:numPr>
          <w:ilvl w:val="0"/>
          <w:numId w:val="179"/>
        </w:numPr>
      </w:pPr>
      <w:r>
        <w:t xml:space="preserve">Variable:  </w:t>
      </w:r>
      <w:proofErr w:type="spellStart"/>
      <w:r w:rsidRPr="002F5208">
        <w:t>entitystructure</w:t>
      </w:r>
      <w:proofErr w:type="spellEnd"/>
    </w:p>
    <w:p w:rsidR="002F5208" w:rsidRDefault="003A6DE9" w:rsidP="002F5208">
      <w:pPr>
        <w:pStyle w:val="ListParagraph"/>
        <w:numPr>
          <w:ilvl w:val="0"/>
          <w:numId w:val="179"/>
        </w:numPr>
      </w:pPr>
      <w:r>
        <w:t>Publication: Yes</w:t>
      </w:r>
    </w:p>
    <w:p w:rsidR="002F5208" w:rsidRPr="002F5208" w:rsidRDefault="002F5208" w:rsidP="00AF75CD">
      <w:pPr>
        <w:pStyle w:val="ListParagraph"/>
        <w:numPr>
          <w:ilvl w:val="0"/>
          <w:numId w:val="179"/>
        </w:numPr>
      </w:pPr>
      <w:r>
        <w:t xml:space="preserve">Data Cleansing: </w:t>
      </w:r>
      <w:r w:rsidR="00AF75CD" w:rsidRPr="00AF75CD">
        <w:t>Apply P&amp;A#7 and P&amp;A#9</w:t>
      </w:r>
    </w:p>
    <w:p w:rsidR="003C6A19" w:rsidRDefault="003C6A19" w:rsidP="003C6A19">
      <w:pPr>
        <w:pStyle w:val="Heading2"/>
        <w:numPr>
          <w:ilvl w:val="0"/>
          <w:numId w:val="18"/>
        </w:numPr>
      </w:pPr>
      <w:bookmarkStart w:id="200" w:name="_Toc512592062"/>
      <w:r w:rsidRPr="003C6A19">
        <w:lastRenderedPageBreak/>
        <w:t>Minority Owned or Controlled</w:t>
      </w:r>
      <w:r w:rsidR="009F3135">
        <w:t xml:space="preserve"> (Column AS</w:t>
      </w:r>
      <w:r>
        <w:t>)</w:t>
      </w:r>
      <w:bookmarkEnd w:id="200"/>
    </w:p>
    <w:p w:rsidR="003C6A19" w:rsidRDefault="003C6A19" w:rsidP="003C6A19">
      <w:pPr>
        <w:pStyle w:val="ListParagraph"/>
        <w:numPr>
          <w:ilvl w:val="0"/>
          <w:numId w:val="180"/>
        </w:numPr>
      </w:pPr>
      <w:r>
        <w:t xml:space="preserve">Variable:  </w:t>
      </w:r>
      <w:proofErr w:type="spellStart"/>
      <w:r w:rsidRPr="003C6A19">
        <w:t>minorityownedorcontrolled</w:t>
      </w:r>
      <w:proofErr w:type="spellEnd"/>
    </w:p>
    <w:p w:rsidR="003C6A19" w:rsidRDefault="009659D3" w:rsidP="003C6A19">
      <w:pPr>
        <w:pStyle w:val="ListParagraph"/>
        <w:numPr>
          <w:ilvl w:val="0"/>
          <w:numId w:val="180"/>
        </w:numPr>
      </w:pPr>
      <w:r>
        <w:t>Publication: Yes</w:t>
      </w:r>
    </w:p>
    <w:p w:rsidR="003C6A19" w:rsidRPr="003C6A19" w:rsidRDefault="003C6A19" w:rsidP="001100A3">
      <w:pPr>
        <w:pStyle w:val="ListParagraph"/>
        <w:numPr>
          <w:ilvl w:val="0"/>
          <w:numId w:val="180"/>
        </w:numPr>
      </w:pPr>
      <w:r>
        <w:t xml:space="preserve">Data Cleansing: </w:t>
      </w:r>
      <w:r w:rsidRPr="003C6A19">
        <w:t>Apply P&amp;A#7 and P&amp;A#</w:t>
      </w:r>
      <w:r>
        <w:t>9</w:t>
      </w:r>
      <w:r w:rsidR="001100A3">
        <w:t xml:space="preserve">.  </w:t>
      </w:r>
      <w:r w:rsidR="001100A3" w:rsidRPr="001100A3">
        <w:t>Switch from “YES” to “NO” if either controlled or owned by non-</w:t>
      </w:r>
      <w:proofErr w:type="spellStart"/>
      <w:r w:rsidR="001100A3" w:rsidRPr="001100A3">
        <w:t>hispanic</w:t>
      </w:r>
      <w:proofErr w:type="spellEnd"/>
      <w:r w:rsidR="001100A3" w:rsidRPr="001100A3">
        <w:t xml:space="preserve"> white and from “NO” to “YES” if neither controlled nor owned by non-</w:t>
      </w:r>
      <w:proofErr w:type="spellStart"/>
      <w:r w:rsidR="001100A3" w:rsidRPr="001100A3">
        <w:t>hispanic</w:t>
      </w:r>
      <w:proofErr w:type="spellEnd"/>
      <w:r w:rsidR="001100A3" w:rsidRPr="001100A3">
        <w:t xml:space="preserve"> white</w:t>
      </w:r>
      <w:r w:rsidR="001100A3">
        <w:t>.  [Cross-check with Race (Column BQ) and Hispanic Origin (Column BR)]</w:t>
      </w:r>
      <w:r w:rsidR="001100A3" w:rsidRPr="001100A3">
        <w:t xml:space="preserve">  </w:t>
      </w:r>
    </w:p>
    <w:p w:rsidR="003B29D9" w:rsidRDefault="003B29D9" w:rsidP="003B29D9">
      <w:pPr>
        <w:pStyle w:val="Heading2"/>
        <w:numPr>
          <w:ilvl w:val="0"/>
          <w:numId w:val="18"/>
        </w:numPr>
      </w:pPr>
      <w:bookmarkStart w:id="201" w:name="_Toc512592063"/>
      <w:r w:rsidRPr="003B29D9">
        <w:t>Women Owned or Controlled</w:t>
      </w:r>
      <w:r w:rsidR="009F3135">
        <w:t xml:space="preserve"> (Column AT</w:t>
      </w:r>
      <w:r>
        <w:t>)</w:t>
      </w:r>
      <w:bookmarkEnd w:id="201"/>
    </w:p>
    <w:p w:rsidR="003B29D9" w:rsidRDefault="003B29D9" w:rsidP="003B29D9">
      <w:pPr>
        <w:pStyle w:val="ListParagraph"/>
        <w:numPr>
          <w:ilvl w:val="0"/>
          <w:numId w:val="181"/>
        </w:numPr>
      </w:pPr>
      <w:r>
        <w:t xml:space="preserve">Variable:  </w:t>
      </w:r>
      <w:proofErr w:type="spellStart"/>
      <w:r w:rsidRPr="003B29D9">
        <w:t>womenownedorcontrolled</w:t>
      </w:r>
      <w:proofErr w:type="spellEnd"/>
    </w:p>
    <w:p w:rsidR="003B29D9" w:rsidRDefault="00832328" w:rsidP="003B29D9">
      <w:pPr>
        <w:pStyle w:val="ListParagraph"/>
        <w:numPr>
          <w:ilvl w:val="0"/>
          <w:numId w:val="181"/>
        </w:numPr>
      </w:pPr>
      <w:r>
        <w:t>Publication: Yes</w:t>
      </w:r>
    </w:p>
    <w:p w:rsidR="003B29D9" w:rsidRPr="003B29D9" w:rsidRDefault="003B29D9" w:rsidP="001100A3">
      <w:pPr>
        <w:pStyle w:val="ListParagraph"/>
        <w:numPr>
          <w:ilvl w:val="0"/>
          <w:numId w:val="181"/>
        </w:numPr>
      </w:pPr>
      <w:r>
        <w:t xml:space="preserve">Data Cleansing: </w:t>
      </w:r>
      <w:r w:rsidR="00533FA0" w:rsidRPr="00533FA0">
        <w:t>Apply P&amp;A#7 and P&amp;A#9</w:t>
      </w:r>
      <w:r w:rsidR="001100A3">
        <w:t xml:space="preserve">.  </w:t>
      </w:r>
      <w:r w:rsidR="001100A3" w:rsidRPr="001100A3">
        <w:t xml:space="preserve">Switch from “YES” to “NO” if either controlled or owned by male and from “NO” to “YES” if either controlled or owned by female.  </w:t>
      </w:r>
      <w:r w:rsidR="001100A3">
        <w:t>[Cross-check with Gender (Column BP</w:t>
      </w:r>
      <w:r w:rsidR="001100A3" w:rsidRPr="001100A3">
        <w:t>)]</w:t>
      </w:r>
    </w:p>
    <w:p w:rsidR="003B29D9" w:rsidRDefault="003B29D9" w:rsidP="003B29D9">
      <w:pPr>
        <w:pStyle w:val="Heading2"/>
        <w:numPr>
          <w:ilvl w:val="0"/>
          <w:numId w:val="18"/>
        </w:numPr>
      </w:pPr>
      <w:bookmarkStart w:id="202" w:name="_Toc512592064"/>
      <w:r w:rsidRPr="003B29D9">
        <w:t>Low-Income Owned or Controlled</w:t>
      </w:r>
      <w:r w:rsidR="009F3135">
        <w:t xml:space="preserve"> (AU</w:t>
      </w:r>
      <w:r>
        <w:t>)</w:t>
      </w:r>
      <w:bookmarkEnd w:id="202"/>
    </w:p>
    <w:p w:rsidR="003B29D9" w:rsidRDefault="003B29D9" w:rsidP="003B29D9">
      <w:pPr>
        <w:pStyle w:val="ListParagraph"/>
        <w:numPr>
          <w:ilvl w:val="0"/>
          <w:numId w:val="182"/>
        </w:numPr>
      </w:pPr>
      <w:r>
        <w:t xml:space="preserve">Variable:  </w:t>
      </w:r>
      <w:proofErr w:type="spellStart"/>
      <w:r w:rsidRPr="003B29D9">
        <w:t>lowincomeownedorcontrolled</w:t>
      </w:r>
      <w:proofErr w:type="spellEnd"/>
    </w:p>
    <w:p w:rsidR="003B29D9" w:rsidRDefault="001100A3" w:rsidP="003B29D9">
      <w:pPr>
        <w:pStyle w:val="ListParagraph"/>
        <w:numPr>
          <w:ilvl w:val="0"/>
          <w:numId w:val="182"/>
        </w:numPr>
      </w:pPr>
      <w:r>
        <w:t>Publication: Yes</w:t>
      </w:r>
    </w:p>
    <w:p w:rsidR="003B29D9" w:rsidRPr="003B29D9" w:rsidRDefault="003B29D9" w:rsidP="001100A3">
      <w:pPr>
        <w:pStyle w:val="ListParagraph"/>
        <w:numPr>
          <w:ilvl w:val="0"/>
          <w:numId w:val="182"/>
        </w:numPr>
      </w:pPr>
      <w:r>
        <w:t xml:space="preserve">Data Cleansing: </w:t>
      </w:r>
      <w:r w:rsidR="00533FA0" w:rsidRPr="00533FA0">
        <w:t>Apply P&amp;A#7 and P&amp;A#9</w:t>
      </w:r>
      <w:r w:rsidR="001100A3">
        <w:t xml:space="preserve">.  </w:t>
      </w:r>
      <w:r w:rsidR="001100A3" w:rsidRPr="001100A3">
        <w:t xml:space="preserve">Switch from “YES” to “NO” if </w:t>
      </w:r>
      <w:r w:rsidR="001100A3">
        <w:t>n</w:t>
      </w:r>
      <w:r w:rsidR="001100A3" w:rsidRPr="001100A3">
        <w:t xml:space="preserve">either controlled </w:t>
      </w:r>
      <w:r w:rsidR="001100A3">
        <w:t>nor owned by low-income individuals</w:t>
      </w:r>
      <w:r w:rsidR="001100A3" w:rsidRPr="001100A3">
        <w:t xml:space="preserve"> and from “NO” to “YES” if eith</w:t>
      </w:r>
      <w:r w:rsidR="001100A3">
        <w:t>er controlled or owned by low-income individuals</w:t>
      </w:r>
      <w:r w:rsidR="001100A3" w:rsidRPr="001100A3">
        <w:t xml:space="preserve">.  </w:t>
      </w:r>
      <w:r w:rsidR="001100A3">
        <w:t>[Cross-check with Low-Income Status (Column BJ</w:t>
      </w:r>
      <w:r w:rsidR="001100A3" w:rsidRPr="001100A3">
        <w:t>)]</w:t>
      </w:r>
    </w:p>
    <w:p w:rsidR="003B29D9" w:rsidRDefault="003B29D9" w:rsidP="003B29D9">
      <w:pPr>
        <w:pStyle w:val="Heading2"/>
        <w:numPr>
          <w:ilvl w:val="0"/>
          <w:numId w:val="18"/>
        </w:numPr>
      </w:pPr>
      <w:bookmarkStart w:id="203" w:name="_Toc512592065"/>
      <w:r w:rsidRPr="003B29D9">
        <w:t>Jobs at Time of Loan/Investment</w:t>
      </w:r>
      <w:r w:rsidR="009F3135">
        <w:t xml:space="preserve"> (AV</w:t>
      </w:r>
      <w:r>
        <w:t>)</w:t>
      </w:r>
      <w:bookmarkEnd w:id="203"/>
    </w:p>
    <w:p w:rsidR="003B29D9" w:rsidRDefault="003B29D9" w:rsidP="001645D4">
      <w:pPr>
        <w:pStyle w:val="ListParagraph"/>
        <w:numPr>
          <w:ilvl w:val="0"/>
          <w:numId w:val="183"/>
        </w:numPr>
      </w:pPr>
      <w:r>
        <w:t xml:space="preserve">Variable:  </w:t>
      </w:r>
      <w:proofErr w:type="spellStart"/>
      <w:r w:rsidR="001645D4" w:rsidRPr="001645D4">
        <w:t>jobsattime</w:t>
      </w:r>
      <w:proofErr w:type="spellEnd"/>
    </w:p>
    <w:p w:rsidR="003B29D9" w:rsidRDefault="00951F5E" w:rsidP="003B29D9">
      <w:pPr>
        <w:pStyle w:val="ListParagraph"/>
        <w:numPr>
          <w:ilvl w:val="0"/>
          <w:numId w:val="183"/>
        </w:numPr>
      </w:pPr>
      <w:r>
        <w:t>Publication: No</w:t>
      </w:r>
    </w:p>
    <w:p w:rsidR="003B29D9" w:rsidRPr="003B29D9" w:rsidRDefault="003B29D9" w:rsidP="003B29D9">
      <w:pPr>
        <w:pStyle w:val="ListParagraph"/>
        <w:numPr>
          <w:ilvl w:val="0"/>
          <w:numId w:val="183"/>
        </w:numPr>
      </w:pPr>
      <w:r>
        <w:t xml:space="preserve">Data Cleansing: </w:t>
      </w:r>
      <w:r w:rsidR="00776AC4">
        <w:t xml:space="preserve">Treat as missing if less than 1.  </w:t>
      </w:r>
      <w:r>
        <w:t xml:space="preserve">Apply P&amp;A#10, </w:t>
      </w:r>
      <w:r w:rsidRPr="003B29D9">
        <w:t>P&amp;A#</w:t>
      </w:r>
      <w:r w:rsidR="009260FA">
        <w:t>11, P&amp;A#7, and P&amp;A#16</w:t>
      </w:r>
    </w:p>
    <w:p w:rsidR="003B29D9" w:rsidRDefault="004571D4" w:rsidP="004571D4">
      <w:pPr>
        <w:pStyle w:val="Heading2"/>
        <w:numPr>
          <w:ilvl w:val="0"/>
          <w:numId w:val="18"/>
        </w:numPr>
      </w:pPr>
      <w:bookmarkStart w:id="204" w:name="_Toc512592066"/>
      <w:r w:rsidRPr="004571D4">
        <w:t>Principal Balance Outstanding</w:t>
      </w:r>
      <w:r>
        <w:t xml:space="preserve"> (Column A</w:t>
      </w:r>
      <w:r w:rsidR="009F3135">
        <w:t>W</w:t>
      </w:r>
      <w:r>
        <w:t>)</w:t>
      </w:r>
      <w:bookmarkEnd w:id="204"/>
    </w:p>
    <w:p w:rsidR="004571D4" w:rsidRDefault="004571D4" w:rsidP="004571D4">
      <w:pPr>
        <w:pStyle w:val="ListParagraph"/>
        <w:numPr>
          <w:ilvl w:val="0"/>
          <w:numId w:val="184"/>
        </w:numPr>
      </w:pPr>
      <w:r>
        <w:t xml:space="preserve">Variable:  </w:t>
      </w:r>
      <w:proofErr w:type="spellStart"/>
      <w:r w:rsidRPr="004571D4">
        <w:t>principalbalanceoutstanding</w:t>
      </w:r>
      <w:proofErr w:type="spellEnd"/>
    </w:p>
    <w:p w:rsidR="004571D4" w:rsidRDefault="004571D4" w:rsidP="004571D4">
      <w:pPr>
        <w:pStyle w:val="ListParagraph"/>
        <w:numPr>
          <w:ilvl w:val="0"/>
          <w:numId w:val="184"/>
        </w:numPr>
      </w:pPr>
      <w:r>
        <w:t>Publication: No</w:t>
      </w:r>
    </w:p>
    <w:p w:rsidR="004571D4" w:rsidRPr="004571D4" w:rsidRDefault="004571D4" w:rsidP="003776EA">
      <w:pPr>
        <w:pStyle w:val="ListParagraph"/>
        <w:numPr>
          <w:ilvl w:val="0"/>
          <w:numId w:val="184"/>
        </w:numPr>
      </w:pPr>
      <w:r>
        <w:t xml:space="preserve">Data Cleansing: Apply P&amp;A#10, </w:t>
      </w:r>
      <w:r w:rsidR="003776EA">
        <w:t>P&amp;A#14</w:t>
      </w:r>
      <w:r>
        <w:t xml:space="preserve">, and </w:t>
      </w:r>
      <w:r w:rsidR="003776EA">
        <w:t>P&amp;A#15</w:t>
      </w:r>
    </w:p>
    <w:p w:rsidR="004571D4" w:rsidRDefault="004571D4" w:rsidP="004571D4">
      <w:pPr>
        <w:pStyle w:val="Heading2"/>
        <w:numPr>
          <w:ilvl w:val="0"/>
          <w:numId w:val="18"/>
        </w:numPr>
      </w:pPr>
      <w:bookmarkStart w:id="205" w:name="_Toc512592067"/>
      <w:r w:rsidRPr="004571D4">
        <w:t>Loan Status</w:t>
      </w:r>
      <w:r w:rsidR="009F3135">
        <w:t xml:space="preserve"> (Column AX</w:t>
      </w:r>
      <w:r>
        <w:t>)</w:t>
      </w:r>
      <w:bookmarkEnd w:id="205"/>
    </w:p>
    <w:p w:rsidR="004571D4" w:rsidRDefault="004571D4" w:rsidP="004571D4">
      <w:pPr>
        <w:pStyle w:val="ListParagraph"/>
        <w:numPr>
          <w:ilvl w:val="0"/>
          <w:numId w:val="185"/>
        </w:numPr>
      </w:pPr>
      <w:r>
        <w:t xml:space="preserve">Variable:  </w:t>
      </w:r>
      <w:proofErr w:type="spellStart"/>
      <w:r w:rsidRPr="004571D4">
        <w:t>loanclosedstatus</w:t>
      </w:r>
      <w:proofErr w:type="spellEnd"/>
    </w:p>
    <w:p w:rsidR="004571D4" w:rsidRDefault="004571D4" w:rsidP="004571D4">
      <w:pPr>
        <w:pStyle w:val="ListParagraph"/>
        <w:numPr>
          <w:ilvl w:val="0"/>
          <w:numId w:val="185"/>
        </w:numPr>
      </w:pPr>
      <w:r>
        <w:t>Publication: No</w:t>
      </w:r>
    </w:p>
    <w:p w:rsidR="004571D4" w:rsidRDefault="004571D4" w:rsidP="004571D4">
      <w:pPr>
        <w:pStyle w:val="ListParagraph"/>
        <w:numPr>
          <w:ilvl w:val="0"/>
          <w:numId w:val="185"/>
        </w:numPr>
      </w:pPr>
      <w:r>
        <w:t>Data Cleansing: No</w:t>
      </w:r>
    </w:p>
    <w:p w:rsidR="009F3135" w:rsidRDefault="009F3135" w:rsidP="009F3135">
      <w:pPr>
        <w:pStyle w:val="Heading2"/>
        <w:numPr>
          <w:ilvl w:val="0"/>
          <w:numId w:val="18"/>
        </w:numPr>
      </w:pPr>
      <w:bookmarkStart w:id="206" w:name="_Toc512592068"/>
      <w:r>
        <w:t xml:space="preserve">New Originator Transaction ID of </w:t>
      </w:r>
      <w:r w:rsidRPr="00BB32A8">
        <w:t>Refinanced</w:t>
      </w:r>
      <w:r>
        <w:t xml:space="preserve"> Loan (Column AY)</w:t>
      </w:r>
      <w:bookmarkEnd w:id="206"/>
    </w:p>
    <w:p w:rsidR="009F3135" w:rsidRDefault="009F3135" w:rsidP="009F3135">
      <w:pPr>
        <w:pStyle w:val="ListParagraph"/>
        <w:numPr>
          <w:ilvl w:val="0"/>
          <w:numId w:val="190"/>
        </w:numPr>
      </w:pPr>
      <w:r>
        <w:t xml:space="preserve">Variable:  </w:t>
      </w:r>
      <w:proofErr w:type="spellStart"/>
      <w:r w:rsidRPr="00BB32A8">
        <w:t>refinancedoriginalid</w:t>
      </w:r>
      <w:proofErr w:type="spellEnd"/>
    </w:p>
    <w:p w:rsidR="009F3135" w:rsidRDefault="009F3135" w:rsidP="009F3135">
      <w:pPr>
        <w:pStyle w:val="ListParagraph"/>
        <w:numPr>
          <w:ilvl w:val="0"/>
          <w:numId w:val="190"/>
        </w:numPr>
      </w:pPr>
      <w:r>
        <w:t>Publication: No</w:t>
      </w:r>
    </w:p>
    <w:p w:rsidR="009F3135" w:rsidRPr="004571D4" w:rsidRDefault="009F3135" w:rsidP="009F3135">
      <w:pPr>
        <w:pStyle w:val="ListParagraph"/>
        <w:numPr>
          <w:ilvl w:val="0"/>
          <w:numId w:val="190"/>
        </w:numPr>
      </w:pPr>
      <w:r>
        <w:lastRenderedPageBreak/>
        <w:t>Data Cleansing: No</w:t>
      </w:r>
    </w:p>
    <w:p w:rsidR="004571D4" w:rsidRDefault="004571D4" w:rsidP="004571D4">
      <w:pPr>
        <w:pStyle w:val="Heading2"/>
        <w:numPr>
          <w:ilvl w:val="0"/>
          <w:numId w:val="18"/>
        </w:numPr>
      </w:pPr>
      <w:bookmarkStart w:id="207" w:name="_Toc512592069"/>
      <w:r w:rsidRPr="004571D4">
        <w:t>Days Delinquent</w:t>
      </w:r>
      <w:r w:rsidR="007A6665">
        <w:t xml:space="preserve"> (Column AZ</w:t>
      </w:r>
      <w:r>
        <w:t>)</w:t>
      </w:r>
      <w:bookmarkEnd w:id="207"/>
    </w:p>
    <w:p w:rsidR="004571D4" w:rsidRDefault="004571D4" w:rsidP="004571D4">
      <w:pPr>
        <w:pStyle w:val="ListParagraph"/>
        <w:numPr>
          <w:ilvl w:val="0"/>
          <w:numId w:val="186"/>
        </w:numPr>
      </w:pPr>
      <w:r>
        <w:t xml:space="preserve">Variable:  </w:t>
      </w:r>
      <w:proofErr w:type="spellStart"/>
      <w:r w:rsidRPr="004571D4">
        <w:t>daysdelinquent</w:t>
      </w:r>
      <w:proofErr w:type="spellEnd"/>
    </w:p>
    <w:p w:rsidR="004571D4" w:rsidRDefault="004571D4" w:rsidP="004571D4">
      <w:pPr>
        <w:pStyle w:val="ListParagraph"/>
        <w:numPr>
          <w:ilvl w:val="0"/>
          <w:numId w:val="186"/>
        </w:numPr>
      </w:pPr>
      <w:r>
        <w:t>Publication: No</w:t>
      </w:r>
    </w:p>
    <w:p w:rsidR="004571D4" w:rsidRPr="004571D4" w:rsidRDefault="004571D4" w:rsidP="00136165">
      <w:pPr>
        <w:pStyle w:val="ListParagraph"/>
        <w:numPr>
          <w:ilvl w:val="0"/>
          <w:numId w:val="186"/>
        </w:numPr>
      </w:pPr>
      <w:r>
        <w:t xml:space="preserve">Data Cleansing: </w:t>
      </w:r>
      <w:r w:rsidRPr="004571D4">
        <w:t>Apply P&amp;A#10</w:t>
      </w:r>
      <w:r w:rsidR="00136165">
        <w:t xml:space="preserve"> and P&amp;A#15</w:t>
      </w:r>
    </w:p>
    <w:p w:rsidR="00BB32A8" w:rsidRDefault="007A6665" w:rsidP="00BB32A8">
      <w:pPr>
        <w:pStyle w:val="Heading2"/>
        <w:numPr>
          <w:ilvl w:val="0"/>
          <w:numId w:val="18"/>
        </w:numPr>
      </w:pPr>
      <w:bookmarkStart w:id="208" w:name="_Toc512592070"/>
      <w:r>
        <w:t xml:space="preserve">Number of </w:t>
      </w:r>
      <w:r w:rsidR="00BB32A8" w:rsidRPr="00BB32A8">
        <w:t>Times 60 Days or More Delinquent</w:t>
      </w:r>
      <w:r>
        <w:t xml:space="preserve"> (Column BA</w:t>
      </w:r>
      <w:r w:rsidR="00BB32A8">
        <w:t>)</w:t>
      </w:r>
      <w:bookmarkEnd w:id="208"/>
    </w:p>
    <w:p w:rsidR="00BB32A8" w:rsidRDefault="00BB32A8" w:rsidP="00BB32A8">
      <w:pPr>
        <w:pStyle w:val="ListParagraph"/>
        <w:numPr>
          <w:ilvl w:val="0"/>
          <w:numId w:val="187"/>
        </w:numPr>
      </w:pPr>
      <w:r>
        <w:t xml:space="preserve">Variable:  </w:t>
      </w:r>
      <w:r w:rsidRPr="00BB32A8">
        <w:t>numberpastdue60</w:t>
      </w:r>
    </w:p>
    <w:p w:rsidR="00BB32A8" w:rsidRDefault="00BB32A8" w:rsidP="00BB32A8">
      <w:pPr>
        <w:pStyle w:val="ListParagraph"/>
        <w:numPr>
          <w:ilvl w:val="0"/>
          <w:numId w:val="187"/>
        </w:numPr>
      </w:pPr>
      <w:r>
        <w:t>Publication: No</w:t>
      </w:r>
    </w:p>
    <w:p w:rsidR="00BB32A8" w:rsidRPr="00BB32A8" w:rsidRDefault="003C6D10" w:rsidP="00BB32A8">
      <w:pPr>
        <w:pStyle w:val="ListParagraph"/>
        <w:numPr>
          <w:ilvl w:val="0"/>
          <w:numId w:val="187"/>
        </w:numPr>
      </w:pPr>
      <w:r>
        <w:t>Dat</w:t>
      </w:r>
      <w:r w:rsidR="00776AC4">
        <w:t xml:space="preserve">a Cleansing: Treat </w:t>
      </w:r>
      <w:r>
        <w:t>as missing if the number of times 60 days or more delinquent is greater than a half of loan term.</w:t>
      </w:r>
    </w:p>
    <w:p w:rsidR="00BB32A8" w:rsidRDefault="00BB32A8" w:rsidP="00BB32A8">
      <w:pPr>
        <w:pStyle w:val="Heading2"/>
        <w:numPr>
          <w:ilvl w:val="0"/>
          <w:numId w:val="18"/>
        </w:numPr>
      </w:pPr>
      <w:bookmarkStart w:id="209" w:name="_Toc512592071"/>
      <w:r w:rsidRPr="00BB32A8">
        <w:t>Number of Times the Loan Was Restructured</w:t>
      </w:r>
      <w:r w:rsidR="007A6665">
        <w:t xml:space="preserve"> (Column BB</w:t>
      </w:r>
      <w:r>
        <w:t>)</w:t>
      </w:r>
      <w:bookmarkEnd w:id="209"/>
    </w:p>
    <w:p w:rsidR="00BB32A8" w:rsidRDefault="00BB32A8" w:rsidP="00BB32A8">
      <w:pPr>
        <w:pStyle w:val="ListParagraph"/>
        <w:numPr>
          <w:ilvl w:val="0"/>
          <w:numId w:val="188"/>
        </w:numPr>
      </w:pPr>
      <w:r>
        <w:t xml:space="preserve">Variable:  </w:t>
      </w:r>
      <w:proofErr w:type="spellStart"/>
      <w:r w:rsidRPr="00BB32A8">
        <w:t>numberrestructured</w:t>
      </w:r>
      <w:proofErr w:type="spellEnd"/>
    </w:p>
    <w:p w:rsidR="00BB32A8" w:rsidRDefault="00BB32A8" w:rsidP="00BB32A8">
      <w:pPr>
        <w:pStyle w:val="ListParagraph"/>
        <w:numPr>
          <w:ilvl w:val="0"/>
          <w:numId w:val="188"/>
        </w:numPr>
      </w:pPr>
      <w:r>
        <w:t>Publication: No</w:t>
      </w:r>
    </w:p>
    <w:p w:rsidR="00BB32A8" w:rsidRPr="00BB32A8" w:rsidRDefault="00BB32A8" w:rsidP="003C6D10">
      <w:pPr>
        <w:pStyle w:val="ListParagraph"/>
        <w:numPr>
          <w:ilvl w:val="0"/>
          <w:numId w:val="188"/>
        </w:numPr>
      </w:pPr>
      <w:r>
        <w:t xml:space="preserve">Data Cleansing: </w:t>
      </w:r>
      <w:r w:rsidR="00776AC4">
        <w:t xml:space="preserve">Treat </w:t>
      </w:r>
      <w:r w:rsidR="003C6D10" w:rsidRPr="003C6D10">
        <w:t xml:space="preserve">as missing if the number of </w:t>
      </w:r>
      <w:r w:rsidR="003C6D10">
        <w:t>times restructuring</w:t>
      </w:r>
      <w:r w:rsidR="003C6D10" w:rsidRPr="003C6D10">
        <w:t xml:space="preserve"> is greater than a half of loan term.</w:t>
      </w:r>
    </w:p>
    <w:p w:rsidR="00BB32A8" w:rsidRDefault="00BB32A8" w:rsidP="00BB32A8">
      <w:pPr>
        <w:pStyle w:val="Heading2"/>
        <w:numPr>
          <w:ilvl w:val="0"/>
          <w:numId w:val="18"/>
        </w:numPr>
      </w:pPr>
      <w:bookmarkStart w:id="210" w:name="_Toc512592072"/>
      <w:r w:rsidRPr="00BB32A8">
        <w:t>Number of Times the Loan Was Refinanced</w:t>
      </w:r>
      <w:r w:rsidR="007A6665">
        <w:t xml:space="preserve"> (Column BC</w:t>
      </w:r>
      <w:r>
        <w:t>)</w:t>
      </w:r>
      <w:bookmarkEnd w:id="210"/>
    </w:p>
    <w:p w:rsidR="00BB32A8" w:rsidRDefault="00BB32A8" w:rsidP="00BB32A8">
      <w:pPr>
        <w:pStyle w:val="ListParagraph"/>
        <w:numPr>
          <w:ilvl w:val="0"/>
          <w:numId w:val="189"/>
        </w:numPr>
      </w:pPr>
      <w:r>
        <w:t xml:space="preserve">Variable:  </w:t>
      </w:r>
      <w:proofErr w:type="spellStart"/>
      <w:r w:rsidRPr="00BB32A8">
        <w:t>numberoftimesrefinanced</w:t>
      </w:r>
      <w:proofErr w:type="spellEnd"/>
    </w:p>
    <w:p w:rsidR="00BB32A8" w:rsidRDefault="00BB32A8" w:rsidP="00BB32A8">
      <w:pPr>
        <w:pStyle w:val="ListParagraph"/>
        <w:numPr>
          <w:ilvl w:val="0"/>
          <w:numId w:val="189"/>
        </w:numPr>
      </w:pPr>
      <w:r>
        <w:t>Publication: No</w:t>
      </w:r>
    </w:p>
    <w:p w:rsidR="00BB32A8" w:rsidRPr="00BB32A8" w:rsidRDefault="00BB32A8" w:rsidP="007A6665">
      <w:pPr>
        <w:pStyle w:val="ListParagraph"/>
        <w:numPr>
          <w:ilvl w:val="0"/>
          <w:numId w:val="189"/>
        </w:numPr>
      </w:pPr>
      <w:r>
        <w:t xml:space="preserve">Data Cleansing: </w:t>
      </w:r>
      <w:r w:rsidR="00776AC4">
        <w:t xml:space="preserve">Treat </w:t>
      </w:r>
      <w:r w:rsidR="003C6D10" w:rsidRPr="003C6D10">
        <w:t>as missi</w:t>
      </w:r>
      <w:r w:rsidR="003C6D10">
        <w:t>ng if the number of times refinancing</w:t>
      </w:r>
      <w:r w:rsidR="003C6D10" w:rsidRPr="003C6D10">
        <w:t xml:space="preserve"> is greater than a half of loan term.</w:t>
      </w:r>
    </w:p>
    <w:p w:rsidR="00BB32A8" w:rsidRDefault="00BB32A8" w:rsidP="00BB32A8">
      <w:pPr>
        <w:pStyle w:val="Heading2"/>
        <w:numPr>
          <w:ilvl w:val="0"/>
          <w:numId w:val="18"/>
        </w:numPr>
      </w:pPr>
      <w:bookmarkStart w:id="211" w:name="_Toc512592073"/>
      <w:r w:rsidRPr="00BB32A8">
        <w:t>Amount Charged Off</w:t>
      </w:r>
      <w:r w:rsidR="007A6665">
        <w:t xml:space="preserve"> (Column BD</w:t>
      </w:r>
      <w:r>
        <w:t>)</w:t>
      </w:r>
      <w:bookmarkEnd w:id="211"/>
    </w:p>
    <w:p w:rsidR="00BB32A8" w:rsidRDefault="00BB32A8" w:rsidP="00BB32A8">
      <w:pPr>
        <w:pStyle w:val="ListParagraph"/>
        <w:numPr>
          <w:ilvl w:val="0"/>
          <w:numId w:val="191"/>
        </w:numPr>
      </w:pPr>
      <w:r>
        <w:t xml:space="preserve">Variable:  </w:t>
      </w:r>
      <w:proofErr w:type="spellStart"/>
      <w:r w:rsidRPr="00BB32A8">
        <w:t>amountchargedoff</w:t>
      </w:r>
      <w:proofErr w:type="spellEnd"/>
    </w:p>
    <w:p w:rsidR="00BB32A8" w:rsidRDefault="00BB32A8" w:rsidP="00BB32A8">
      <w:pPr>
        <w:pStyle w:val="ListParagraph"/>
        <w:numPr>
          <w:ilvl w:val="0"/>
          <w:numId w:val="191"/>
        </w:numPr>
      </w:pPr>
      <w:r>
        <w:t>Publication: No</w:t>
      </w:r>
    </w:p>
    <w:p w:rsidR="00BB32A8" w:rsidRPr="00BB32A8" w:rsidRDefault="00BB32A8" w:rsidP="00136165">
      <w:pPr>
        <w:pStyle w:val="ListParagraph"/>
        <w:numPr>
          <w:ilvl w:val="0"/>
          <w:numId w:val="191"/>
        </w:numPr>
      </w:pPr>
      <w:r>
        <w:t xml:space="preserve">Data Cleansing: </w:t>
      </w:r>
      <w:r w:rsidR="000F4769" w:rsidRPr="000F4769">
        <w:t>Apply P&amp;A#10</w:t>
      </w:r>
      <w:r w:rsidR="00136165" w:rsidRPr="00136165">
        <w:t xml:space="preserve"> and P&amp;A#15</w:t>
      </w:r>
    </w:p>
    <w:p w:rsidR="000F4769" w:rsidRDefault="000F4769" w:rsidP="000F4769">
      <w:pPr>
        <w:pStyle w:val="Heading2"/>
        <w:numPr>
          <w:ilvl w:val="0"/>
          <w:numId w:val="18"/>
        </w:numPr>
      </w:pPr>
      <w:bookmarkStart w:id="212" w:name="_Toc512592074"/>
      <w:r w:rsidRPr="000F4769">
        <w:t>Amount Recovered</w:t>
      </w:r>
      <w:r w:rsidR="007A6665">
        <w:t xml:space="preserve"> (Column BE</w:t>
      </w:r>
      <w:r>
        <w:t>)</w:t>
      </w:r>
      <w:bookmarkEnd w:id="212"/>
    </w:p>
    <w:p w:rsidR="000F4769" w:rsidRDefault="000F4769" w:rsidP="000F4769">
      <w:pPr>
        <w:pStyle w:val="ListParagraph"/>
        <w:numPr>
          <w:ilvl w:val="0"/>
          <w:numId w:val="192"/>
        </w:numPr>
      </w:pPr>
      <w:r>
        <w:t xml:space="preserve">Variable:  </w:t>
      </w:r>
      <w:proofErr w:type="spellStart"/>
      <w:r w:rsidRPr="000F4769">
        <w:t>amountrecovered</w:t>
      </w:r>
      <w:proofErr w:type="spellEnd"/>
    </w:p>
    <w:p w:rsidR="000F4769" w:rsidRDefault="000F4769" w:rsidP="000F4769">
      <w:pPr>
        <w:pStyle w:val="ListParagraph"/>
        <w:numPr>
          <w:ilvl w:val="0"/>
          <w:numId w:val="192"/>
        </w:numPr>
      </w:pPr>
      <w:r>
        <w:t>Publication: No</w:t>
      </w:r>
    </w:p>
    <w:p w:rsidR="000F4769" w:rsidRPr="000F4769" w:rsidRDefault="000F4769" w:rsidP="00136165">
      <w:pPr>
        <w:pStyle w:val="ListParagraph"/>
        <w:numPr>
          <w:ilvl w:val="0"/>
          <w:numId w:val="192"/>
        </w:numPr>
      </w:pPr>
      <w:r>
        <w:t xml:space="preserve">Data Cleansing: </w:t>
      </w:r>
      <w:r w:rsidR="004D396F" w:rsidRPr="004D396F">
        <w:t>Apply P&amp;A#10</w:t>
      </w:r>
      <w:r w:rsidR="00136165" w:rsidRPr="00136165">
        <w:t xml:space="preserve"> and P&amp;A#15</w:t>
      </w:r>
    </w:p>
    <w:p w:rsidR="000F4769" w:rsidRDefault="000F4769" w:rsidP="000F4769">
      <w:pPr>
        <w:pStyle w:val="Heading2"/>
        <w:numPr>
          <w:ilvl w:val="0"/>
          <w:numId w:val="18"/>
        </w:numPr>
      </w:pPr>
      <w:bookmarkStart w:id="213" w:name="_Toc512592075"/>
      <w:r w:rsidRPr="000F4769">
        <w:t>Fair Value at Origination</w:t>
      </w:r>
      <w:r w:rsidR="007A6665">
        <w:t xml:space="preserve"> (Column BF</w:t>
      </w:r>
      <w:r>
        <w:t>)</w:t>
      </w:r>
      <w:bookmarkEnd w:id="213"/>
    </w:p>
    <w:p w:rsidR="000F4769" w:rsidRDefault="000F4769" w:rsidP="000F4769">
      <w:pPr>
        <w:pStyle w:val="ListParagraph"/>
        <w:numPr>
          <w:ilvl w:val="0"/>
          <w:numId w:val="193"/>
        </w:numPr>
      </w:pPr>
      <w:r>
        <w:t xml:space="preserve">Variable:  </w:t>
      </w:r>
      <w:proofErr w:type="spellStart"/>
      <w:r w:rsidRPr="000F4769">
        <w:t>fairvalue</w:t>
      </w:r>
      <w:proofErr w:type="spellEnd"/>
    </w:p>
    <w:p w:rsidR="000F4769" w:rsidRDefault="00F857A5" w:rsidP="000F4769">
      <w:pPr>
        <w:pStyle w:val="ListParagraph"/>
        <w:numPr>
          <w:ilvl w:val="0"/>
          <w:numId w:val="193"/>
        </w:numPr>
      </w:pPr>
      <w:r>
        <w:t>Publication: No</w:t>
      </w:r>
    </w:p>
    <w:p w:rsidR="000F4769" w:rsidRPr="000F4769" w:rsidRDefault="000F4769" w:rsidP="00136165">
      <w:pPr>
        <w:pStyle w:val="ListParagraph"/>
        <w:numPr>
          <w:ilvl w:val="0"/>
          <w:numId w:val="193"/>
        </w:numPr>
      </w:pPr>
      <w:r>
        <w:t xml:space="preserve">Data Cleansing: </w:t>
      </w:r>
      <w:r w:rsidR="00136165" w:rsidRPr="00136165">
        <w:t>Apply P&amp;A#10, P&amp;A#11, P&amp;A#7, and P&amp;A#16</w:t>
      </w:r>
      <w:r w:rsidR="00970574">
        <w:t>.  Only apply to equity investments. Replace with fair value at the end if missing.</w:t>
      </w:r>
    </w:p>
    <w:p w:rsidR="00BC68C6" w:rsidRDefault="00BC68C6" w:rsidP="00BC68C6">
      <w:pPr>
        <w:pStyle w:val="Heading2"/>
        <w:numPr>
          <w:ilvl w:val="0"/>
          <w:numId w:val="18"/>
        </w:numPr>
      </w:pPr>
      <w:bookmarkStart w:id="214" w:name="_Toc512592076"/>
      <w:r w:rsidRPr="00BC68C6">
        <w:lastRenderedPageBreak/>
        <w:t>Fair Value at End of Reporting Period</w:t>
      </w:r>
      <w:r>
        <w:t xml:space="preserve"> (Colu</w:t>
      </w:r>
      <w:r w:rsidR="007A6665">
        <w:t>mn BG</w:t>
      </w:r>
      <w:r>
        <w:t>)</w:t>
      </w:r>
      <w:bookmarkEnd w:id="214"/>
    </w:p>
    <w:p w:rsidR="00BC68C6" w:rsidRDefault="00BC68C6" w:rsidP="00BC68C6">
      <w:pPr>
        <w:pStyle w:val="ListParagraph"/>
        <w:numPr>
          <w:ilvl w:val="0"/>
          <w:numId w:val="194"/>
        </w:numPr>
      </w:pPr>
      <w:r>
        <w:t xml:space="preserve">Variable:  </w:t>
      </w:r>
      <w:proofErr w:type="spellStart"/>
      <w:r w:rsidRPr="00BC68C6">
        <w:t>fairvalueend</w:t>
      </w:r>
      <w:proofErr w:type="spellEnd"/>
    </w:p>
    <w:p w:rsidR="00BC68C6" w:rsidRDefault="00F857A5" w:rsidP="00BC68C6">
      <w:pPr>
        <w:pStyle w:val="ListParagraph"/>
        <w:numPr>
          <w:ilvl w:val="0"/>
          <w:numId w:val="194"/>
        </w:numPr>
      </w:pPr>
      <w:r>
        <w:t>Publication: No</w:t>
      </w:r>
    </w:p>
    <w:p w:rsidR="00BC68C6" w:rsidRPr="00BC68C6" w:rsidRDefault="00BC68C6" w:rsidP="0046664A">
      <w:pPr>
        <w:pStyle w:val="ListParagraph"/>
        <w:numPr>
          <w:ilvl w:val="0"/>
          <w:numId w:val="194"/>
        </w:numPr>
      </w:pPr>
      <w:r>
        <w:t>Data Cleansing:</w:t>
      </w:r>
      <w:r w:rsidR="0046664A">
        <w:t xml:space="preserve"> Apply P&amp;A#10, P&amp;A#11, and P&amp;A#8. </w:t>
      </w:r>
      <w:r>
        <w:t xml:space="preserve"> </w:t>
      </w:r>
      <w:r w:rsidR="00970574" w:rsidRPr="00970574">
        <w:t>Only apply to equity investments. Re</w:t>
      </w:r>
      <w:r w:rsidR="00970574">
        <w:t>place with fair value at origination</w:t>
      </w:r>
      <w:r w:rsidR="00970574" w:rsidRPr="00970574">
        <w:t xml:space="preserve"> if missing.</w:t>
      </w:r>
    </w:p>
    <w:p w:rsidR="00BC68C6" w:rsidRDefault="00BC68C6" w:rsidP="00BC68C6">
      <w:pPr>
        <w:pStyle w:val="Heading2"/>
        <w:numPr>
          <w:ilvl w:val="0"/>
          <w:numId w:val="18"/>
        </w:numPr>
      </w:pPr>
      <w:bookmarkStart w:id="215" w:name="_Toc512592077"/>
      <w:r w:rsidRPr="00BC68C6">
        <w:t>Annual Gross Revenue from Business Operations Reported During the Reporting Period</w:t>
      </w:r>
      <w:r w:rsidR="007A6665">
        <w:t xml:space="preserve"> (Column BH</w:t>
      </w:r>
      <w:r>
        <w:t>)</w:t>
      </w:r>
      <w:bookmarkEnd w:id="215"/>
    </w:p>
    <w:p w:rsidR="00BC68C6" w:rsidRDefault="00BC68C6" w:rsidP="008F06D7">
      <w:pPr>
        <w:pStyle w:val="ListParagraph"/>
        <w:numPr>
          <w:ilvl w:val="0"/>
          <w:numId w:val="195"/>
        </w:numPr>
      </w:pPr>
      <w:r>
        <w:t xml:space="preserve">Variable:  </w:t>
      </w:r>
      <w:proofErr w:type="spellStart"/>
      <w:r w:rsidR="008F06D7" w:rsidRPr="008F06D7">
        <w:t>annualgrossrevenue</w:t>
      </w:r>
      <w:proofErr w:type="spellEnd"/>
    </w:p>
    <w:p w:rsidR="00BC68C6" w:rsidRDefault="00BC68C6" w:rsidP="00BC68C6">
      <w:pPr>
        <w:pStyle w:val="ListParagraph"/>
        <w:numPr>
          <w:ilvl w:val="0"/>
          <w:numId w:val="195"/>
        </w:numPr>
      </w:pPr>
      <w:r>
        <w:t>Publication: No</w:t>
      </w:r>
    </w:p>
    <w:p w:rsidR="00BC68C6" w:rsidRPr="00BC68C6" w:rsidRDefault="00BC68C6" w:rsidP="007E3732">
      <w:pPr>
        <w:pStyle w:val="ListParagraph"/>
        <w:numPr>
          <w:ilvl w:val="0"/>
          <w:numId w:val="195"/>
        </w:numPr>
      </w:pPr>
      <w:r>
        <w:t xml:space="preserve">Data Cleansing: </w:t>
      </w:r>
      <w:r w:rsidR="00F048AA">
        <w:t>Apply P&amp;A#10</w:t>
      </w:r>
      <w:r w:rsidR="007E3732">
        <w:t xml:space="preserve">, </w:t>
      </w:r>
      <w:r w:rsidR="007E3732" w:rsidRPr="007E3732">
        <w:t xml:space="preserve"> </w:t>
      </w:r>
      <w:r w:rsidR="007E3732">
        <w:t>P&amp;A#11, and P&amp;A#17</w:t>
      </w:r>
    </w:p>
    <w:p w:rsidR="00BC68C6" w:rsidRDefault="00BC68C6" w:rsidP="00BC68C6">
      <w:pPr>
        <w:pStyle w:val="Heading2"/>
        <w:numPr>
          <w:ilvl w:val="0"/>
          <w:numId w:val="18"/>
        </w:numPr>
      </w:pPr>
      <w:bookmarkStart w:id="216" w:name="_Toc512592078"/>
      <w:r w:rsidRPr="00BC68C6">
        <w:t>Jobs at Reporting Period End</w:t>
      </w:r>
      <w:r w:rsidR="007A6665">
        <w:t xml:space="preserve"> (Column BI</w:t>
      </w:r>
      <w:r>
        <w:t>)</w:t>
      </w:r>
      <w:bookmarkEnd w:id="216"/>
    </w:p>
    <w:p w:rsidR="00BC68C6" w:rsidRDefault="00BC68C6" w:rsidP="00BC68C6">
      <w:pPr>
        <w:pStyle w:val="ListParagraph"/>
        <w:numPr>
          <w:ilvl w:val="0"/>
          <w:numId w:val="196"/>
        </w:numPr>
      </w:pPr>
      <w:r>
        <w:t xml:space="preserve">Variable:  </w:t>
      </w:r>
      <w:proofErr w:type="spellStart"/>
      <w:r w:rsidRPr="00BC68C6">
        <w:t>fteinbusiness</w:t>
      </w:r>
      <w:proofErr w:type="spellEnd"/>
    </w:p>
    <w:p w:rsidR="00BC68C6" w:rsidRDefault="00036FE6" w:rsidP="00BC68C6">
      <w:pPr>
        <w:pStyle w:val="ListParagraph"/>
        <w:numPr>
          <w:ilvl w:val="0"/>
          <w:numId w:val="196"/>
        </w:numPr>
      </w:pPr>
      <w:r>
        <w:t>Publication:</w:t>
      </w:r>
      <w:r w:rsidR="00951F5E">
        <w:t xml:space="preserve"> No</w:t>
      </w:r>
    </w:p>
    <w:p w:rsidR="00BC68C6" w:rsidRPr="00BC68C6" w:rsidRDefault="00BC68C6" w:rsidP="00BE0C53">
      <w:pPr>
        <w:pStyle w:val="ListParagraph"/>
        <w:numPr>
          <w:ilvl w:val="0"/>
          <w:numId w:val="196"/>
        </w:numPr>
      </w:pPr>
      <w:r>
        <w:t xml:space="preserve">Data Cleansing: </w:t>
      </w:r>
      <w:r w:rsidR="008C404F">
        <w:t>Apply P&amp;A#10, P&amp;A#11</w:t>
      </w:r>
      <w:r w:rsidR="00BE0C53" w:rsidRPr="00BE0C53">
        <w:t>, and P&amp;A#8</w:t>
      </w:r>
      <w:r w:rsidR="00253310">
        <w:t>. Replace jobs at the end (Column BI) with jobs at the beginning (Column AV) if missing.</w:t>
      </w:r>
    </w:p>
    <w:p w:rsidR="00BE0C53" w:rsidRDefault="00BE0C53" w:rsidP="00BE0C53">
      <w:pPr>
        <w:pStyle w:val="Heading2"/>
        <w:numPr>
          <w:ilvl w:val="0"/>
          <w:numId w:val="18"/>
        </w:numPr>
      </w:pPr>
      <w:bookmarkStart w:id="217" w:name="_Toc512592079"/>
      <w:r w:rsidRPr="00BE0C53">
        <w:t>Low-Income Status</w:t>
      </w:r>
      <w:r w:rsidR="007A6665">
        <w:t xml:space="preserve"> (Column BJ</w:t>
      </w:r>
      <w:r>
        <w:t>)</w:t>
      </w:r>
      <w:bookmarkEnd w:id="217"/>
    </w:p>
    <w:p w:rsidR="00BE0C53" w:rsidRDefault="00BE0C53" w:rsidP="00BE0C53">
      <w:pPr>
        <w:pStyle w:val="ListParagraph"/>
        <w:numPr>
          <w:ilvl w:val="0"/>
          <w:numId w:val="197"/>
        </w:numPr>
      </w:pPr>
      <w:r>
        <w:t xml:space="preserve">Variable:  </w:t>
      </w:r>
      <w:proofErr w:type="spellStart"/>
      <w:r w:rsidRPr="00BE0C53">
        <w:t>lowincomestatus</w:t>
      </w:r>
      <w:proofErr w:type="spellEnd"/>
    </w:p>
    <w:p w:rsidR="00BE0C53" w:rsidRDefault="00DA1763" w:rsidP="00BE0C53">
      <w:pPr>
        <w:pStyle w:val="ListParagraph"/>
        <w:numPr>
          <w:ilvl w:val="0"/>
          <w:numId w:val="197"/>
        </w:numPr>
      </w:pPr>
      <w:r>
        <w:t>Publication: Yes</w:t>
      </w:r>
    </w:p>
    <w:p w:rsidR="00BE0C53" w:rsidRPr="00BE0C53" w:rsidRDefault="00BE0C53" w:rsidP="00BE0C53">
      <w:pPr>
        <w:pStyle w:val="ListParagraph"/>
        <w:numPr>
          <w:ilvl w:val="0"/>
          <w:numId w:val="197"/>
        </w:numPr>
      </w:pPr>
      <w:r>
        <w:t xml:space="preserve">Data Cleansing: </w:t>
      </w:r>
      <w:r w:rsidRPr="00BE0C53">
        <w:t>Apply P&amp;A#7 and P&amp;A#</w:t>
      </w:r>
      <w:r>
        <w:t>9</w:t>
      </w:r>
    </w:p>
    <w:p w:rsidR="00BE0C53" w:rsidRDefault="00BE0C53" w:rsidP="00BE0C53">
      <w:pPr>
        <w:pStyle w:val="Heading2"/>
        <w:numPr>
          <w:ilvl w:val="0"/>
          <w:numId w:val="18"/>
        </w:numPr>
      </w:pPr>
      <w:bookmarkStart w:id="218" w:name="_Toc512592080"/>
      <w:r w:rsidRPr="00BE0C53">
        <w:t>Other Targeted Populations</w:t>
      </w:r>
      <w:r w:rsidR="007A6665">
        <w:t xml:space="preserve"> (Column BK</w:t>
      </w:r>
      <w:r>
        <w:t>)</w:t>
      </w:r>
      <w:bookmarkEnd w:id="218"/>
    </w:p>
    <w:p w:rsidR="00BE0C53" w:rsidRDefault="00BE0C53" w:rsidP="00BE0C53">
      <w:pPr>
        <w:pStyle w:val="ListParagraph"/>
        <w:numPr>
          <w:ilvl w:val="0"/>
          <w:numId w:val="198"/>
        </w:numPr>
      </w:pPr>
      <w:r>
        <w:t xml:space="preserve">Variable:  </w:t>
      </w:r>
      <w:proofErr w:type="spellStart"/>
      <w:r w:rsidRPr="00BE0C53">
        <w:t>othertargetedpopulations</w:t>
      </w:r>
      <w:proofErr w:type="spellEnd"/>
    </w:p>
    <w:p w:rsidR="00BE0C53" w:rsidRDefault="00DA1763" w:rsidP="00BE0C53">
      <w:pPr>
        <w:pStyle w:val="ListParagraph"/>
        <w:numPr>
          <w:ilvl w:val="0"/>
          <w:numId w:val="198"/>
        </w:numPr>
      </w:pPr>
      <w:r>
        <w:t>Publication: Yes</w:t>
      </w:r>
    </w:p>
    <w:p w:rsidR="00BE0C53" w:rsidRPr="00BE0C53" w:rsidRDefault="00BE0C53" w:rsidP="00BE0C53">
      <w:pPr>
        <w:pStyle w:val="ListParagraph"/>
        <w:numPr>
          <w:ilvl w:val="0"/>
          <w:numId w:val="198"/>
        </w:numPr>
      </w:pPr>
      <w:r>
        <w:t>Data Cleansing: Apply P&amp;A#7 and P&amp;A#9</w:t>
      </w:r>
    </w:p>
    <w:p w:rsidR="00BE0C53" w:rsidRDefault="00BE0C53" w:rsidP="00BE0C53">
      <w:pPr>
        <w:pStyle w:val="Heading2"/>
        <w:numPr>
          <w:ilvl w:val="0"/>
          <w:numId w:val="18"/>
        </w:numPr>
      </w:pPr>
      <w:bookmarkStart w:id="219" w:name="_Toc512592081"/>
      <w:r w:rsidRPr="00BE0C53">
        <w:t>LITP End Users</w:t>
      </w:r>
      <w:r w:rsidR="007A6665">
        <w:t xml:space="preserve"> (Column BL</w:t>
      </w:r>
      <w:r w:rsidR="00BB5CC0">
        <w:t>)</w:t>
      </w:r>
      <w:bookmarkEnd w:id="219"/>
    </w:p>
    <w:p w:rsidR="00BB5CC0" w:rsidRDefault="00BB5CC0" w:rsidP="00BB5CC0">
      <w:pPr>
        <w:pStyle w:val="ListParagraph"/>
        <w:numPr>
          <w:ilvl w:val="0"/>
          <w:numId w:val="199"/>
        </w:numPr>
      </w:pPr>
      <w:r>
        <w:t xml:space="preserve">Variable:  </w:t>
      </w:r>
      <w:proofErr w:type="spellStart"/>
      <w:r w:rsidRPr="00BB5CC0">
        <w:t>litpendusers</w:t>
      </w:r>
      <w:proofErr w:type="spellEnd"/>
    </w:p>
    <w:p w:rsidR="00BB5CC0" w:rsidRDefault="00DA1763" w:rsidP="00BB5CC0">
      <w:pPr>
        <w:pStyle w:val="ListParagraph"/>
        <w:numPr>
          <w:ilvl w:val="0"/>
          <w:numId w:val="199"/>
        </w:numPr>
      </w:pPr>
      <w:r>
        <w:t>Publication: Yes</w:t>
      </w:r>
    </w:p>
    <w:p w:rsidR="00BB5CC0" w:rsidRPr="00BB5CC0" w:rsidRDefault="00BB5CC0" w:rsidP="00BB5CC0">
      <w:pPr>
        <w:pStyle w:val="ListParagraph"/>
        <w:numPr>
          <w:ilvl w:val="0"/>
          <w:numId w:val="199"/>
        </w:numPr>
      </w:pPr>
      <w:r>
        <w:t>Data Cleansing: Apply P&amp;A#7 and P&amp;A#9</w:t>
      </w:r>
    </w:p>
    <w:p w:rsidR="00BB5CC0" w:rsidRDefault="00BB5CC0" w:rsidP="00BB5CC0">
      <w:pPr>
        <w:pStyle w:val="Heading2"/>
        <w:numPr>
          <w:ilvl w:val="0"/>
          <w:numId w:val="18"/>
        </w:numPr>
      </w:pPr>
      <w:bookmarkStart w:id="220" w:name="_Toc512592082"/>
      <w:r w:rsidRPr="00BB5CC0">
        <w:t>OTP End Users</w:t>
      </w:r>
      <w:r w:rsidR="007A6665">
        <w:t xml:space="preserve"> (Column BM</w:t>
      </w:r>
      <w:r>
        <w:t>)</w:t>
      </w:r>
      <w:bookmarkEnd w:id="220"/>
    </w:p>
    <w:p w:rsidR="00BB5CC0" w:rsidRDefault="00BB5CC0" w:rsidP="00BB5CC0">
      <w:pPr>
        <w:pStyle w:val="ListParagraph"/>
        <w:numPr>
          <w:ilvl w:val="0"/>
          <w:numId w:val="200"/>
        </w:numPr>
      </w:pPr>
      <w:r>
        <w:t xml:space="preserve">Variable:  </w:t>
      </w:r>
      <w:proofErr w:type="spellStart"/>
      <w:r w:rsidRPr="00BB5CC0">
        <w:t>otpendusers</w:t>
      </w:r>
      <w:proofErr w:type="spellEnd"/>
    </w:p>
    <w:p w:rsidR="00BB5CC0" w:rsidRDefault="00DA1763" w:rsidP="00BB5CC0">
      <w:pPr>
        <w:pStyle w:val="ListParagraph"/>
        <w:numPr>
          <w:ilvl w:val="0"/>
          <w:numId w:val="200"/>
        </w:numPr>
      </w:pPr>
      <w:r>
        <w:t>Publication: Yes</w:t>
      </w:r>
    </w:p>
    <w:p w:rsidR="00BB5CC0" w:rsidRPr="00BB5CC0" w:rsidRDefault="00BB5CC0" w:rsidP="00BB5CC0">
      <w:pPr>
        <w:pStyle w:val="ListParagraph"/>
        <w:numPr>
          <w:ilvl w:val="0"/>
          <w:numId w:val="200"/>
        </w:numPr>
      </w:pPr>
      <w:r>
        <w:t>Data Cleansing: Apply P&amp;A#7 and P&amp;A#9</w:t>
      </w:r>
    </w:p>
    <w:p w:rsidR="00BB5CC0" w:rsidRDefault="00BB5CC0" w:rsidP="00BB5CC0">
      <w:pPr>
        <w:pStyle w:val="Heading2"/>
        <w:numPr>
          <w:ilvl w:val="0"/>
          <w:numId w:val="18"/>
        </w:numPr>
      </w:pPr>
      <w:bookmarkStart w:id="221" w:name="_Toc512592083"/>
      <w:r w:rsidRPr="00BB5CC0">
        <w:t>IA End Users</w:t>
      </w:r>
      <w:r w:rsidR="007A6665">
        <w:t xml:space="preserve"> (Column BN</w:t>
      </w:r>
      <w:r>
        <w:t>)</w:t>
      </w:r>
      <w:bookmarkEnd w:id="221"/>
    </w:p>
    <w:p w:rsidR="00BB5CC0" w:rsidRDefault="00BB5CC0" w:rsidP="00BB5CC0">
      <w:pPr>
        <w:pStyle w:val="ListParagraph"/>
        <w:numPr>
          <w:ilvl w:val="0"/>
          <w:numId w:val="201"/>
        </w:numPr>
      </w:pPr>
      <w:r>
        <w:t xml:space="preserve">Variable:  </w:t>
      </w:r>
      <w:proofErr w:type="spellStart"/>
      <w:r w:rsidRPr="00BB5CC0">
        <w:t>iaendusers</w:t>
      </w:r>
      <w:proofErr w:type="spellEnd"/>
    </w:p>
    <w:p w:rsidR="00BB5CC0" w:rsidRDefault="00DA1763" w:rsidP="00BB5CC0">
      <w:pPr>
        <w:pStyle w:val="ListParagraph"/>
        <w:numPr>
          <w:ilvl w:val="0"/>
          <w:numId w:val="201"/>
        </w:numPr>
      </w:pPr>
      <w:r>
        <w:t>Publication: Yes</w:t>
      </w:r>
    </w:p>
    <w:p w:rsidR="00BB5CC0" w:rsidRPr="00BB5CC0" w:rsidRDefault="00BB5CC0" w:rsidP="00BB5CC0">
      <w:pPr>
        <w:pStyle w:val="ListParagraph"/>
        <w:numPr>
          <w:ilvl w:val="0"/>
          <w:numId w:val="201"/>
        </w:numPr>
      </w:pPr>
      <w:r>
        <w:t>Data Cleansing: Apply P&amp;A#7 and P&amp;A#9</w:t>
      </w:r>
    </w:p>
    <w:p w:rsidR="00BB5CC0" w:rsidRDefault="00BB5CC0" w:rsidP="00BB5CC0">
      <w:pPr>
        <w:pStyle w:val="Heading2"/>
        <w:numPr>
          <w:ilvl w:val="0"/>
          <w:numId w:val="18"/>
        </w:numPr>
      </w:pPr>
      <w:bookmarkStart w:id="222" w:name="_Toc512592084"/>
      <w:r w:rsidRPr="00BB5CC0">
        <w:lastRenderedPageBreak/>
        <w:t>Credit Score</w:t>
      </w:r>
      <w:r w:rsidR="007A6665">
        <w:t xml:space="preserve"> (Column BO</w:t>
      </w:r>
      <w:r>
        <w:t>)</w:t>
      </w:r>
      <w:bookmarkEnd w:id="222"/>
    </w:p>
    <w:p w:rsidR="00BB5CC0" w:rsidRDefault="00BB5CC0" w:rsidP="00BB5CC0">
      <w:pPr>
        <w:pStyle w:val="ListParagraph"/>
        <w:numPr>
          <w:ilvl w:val="0"/>
          <w:numId w:val="202"/>
        </w:numPr>
      </w:pPr>
      <w:r>
        <w:t xml:space="preserve">Variable:  </w:t>
      </w:r>
      <w:proofErr w:type="spellStart"/>
      <w:r w:rsidRPr="00BB5CC0">
        <w:t>creditscore</w:t>
      </w:r>
      <w:proofErr w:type="spellEnd"/>
    </w:p>
    <w:p w:rsidR="00BB5CC0" w:rsidRDefault="00BB5CC0" w:rsidP="00BB5CC0">
      <w:pPr>
        <w:pStyle w:val="ListParagraph"/>
        <w:numPr>
          <w:ilvl w:val="0"/>
          <w:numId w:val="202"/>
        </w:numPr>
      </w:pPr>
      <w:r>
        <w:t>Publication: No</w:t>
      </w:r>
    </w:p>
    <w:p w:rsidR="00BB5CC0" w:rsidRPr="00BB5CC0" w:rsidRDefault="000273A3" w:rsidP="00BB5CC0">
      <w:pPr>
        <w:pStyle w:val="ListParagraph"/>
        <w:numPr>
          <w:ilvl w:val="0"/>
          <w:numId w:val="202"/>
        </w:numPr>
      </w:pPr>
      <w:r>
        <w:t>Dat</w:t>
      </w:r>
      <w:r w:rsidR="00DA1763">
        <w:t xml:space="preserve">a Cleansing: Treat </w:t>
      </w:r>
      <w:r>
        <w:t>as missing if the score is outside of the</w:t>
      </w:r>
      <w:r w:rsidR="00F870F5">
        <w:t xml:space="preserve"> FICO 300-85</w:t>
      </w:r>
      <w:r>
        <w:t>0 range.</w:t>
      </w:r>
      <w:r w:rsidR="00F870F5" w:rsidRPr="00F870F5">
        <w:t xml:space="preserve"> </w:t>
      </w:r>
      <w:r w:rsidR="00F870F5">
        <w:t xml:space="preserve">Apply P&amp;A#10, </w:t>
      </w:r>
      <w:r w:rsidR="00F870F5" w:rsidRPr="007E3732">
        <w:t xml:space="preserve"> </w:t>
      </w:r>
      <w:r w:rsidR="00F870F5">
        <w:t>P&amp;A#11, and P&amp;A#17</w:t>
      </w:r>
    </w:p>
    <w:p w:rsidR="00461231" w:rsidRDefault="00461231" w:rsidP="00461231">
      <w:pPr>
        <w:pStyle w:val="Heading2"/>
        <w:numPr>
          <w:ilvl w:val="0"/>
          <w:numId w:val="18"/>
        </w:numPr>
      </w:pPr>
      <w:bookmarkStart w:id="223" w:name="_Toc512592085"/>
      <w:r w:rsidRPr="00461231">
        <w:t>Gender</w:t>
      </w:r>
      <w:r w:rsidR="007A6665">
        <w:t xml:space="preserve"> (Column BP</w:t>
      </w:r>
      <w:r>
        <w:t>)</w:t>
      </w:r>
      <w:bookmarkEnd w:id="223"/>
    </w:p>
    <w:p w:rsidR="00461231" w:rsidRDefault="00461231" w:rsidP="00461231">
      <w:pPr>
        <w:pStyle w:val="ListParagraph"/>
        <w:numPr>
          <w:ilvl w:val="0"/>
          <w:numId w:val="203"/>
        </w:numPr>
      </w:pPr>
      <w:r>
        <w:t xml:space="preserve">Variable:  </w:t>
      </w:r>
      <w:r w:rsidRPr="00461231">
        <w:t>gender</w:t>
      </w:r>
    </w:p>
    <w:p w:rsidR="00461231" w:rsidRDefault="00CE49FE" w:rsidP="00461231">
      <w:pPr>
        <w:pStyle w:val="ListParagraph"/>
        <w:numPr>
          <w:ilvl w:val="0"/>
          <w:numId w:val="203"/>
        </w:numPr>
      </w:pPr>
      <w:r>
        <w:t>Publication: Yes</w:t>
      </w:r>
    </w:p>
    <w:p w:rsidR="00461231" w:rsidRPr="00461231" w:rsidRDefault="00461231" w:rsidP="003C674C">
      <w:pPr>
        <w:pStyle w:val="ListParagraph"/>
        <w:numPr>
          <w:ilvl w:val="0"/>
          <w:numId w:val="203"/>
        </w:numPr>
      </w:pPr>
      <w:r>
        <w:t xml:space="preserve">Data Cleansing: </w:t>
      </w:r>
      <w:r w:rsidR="003C674C" w:rsidRPr="003C674C">
        <w:t>Apply P&amp;A#7 and P&amp;A#9</w:t>
      </w:r>
    </w:p>
    <w:p w:rsidR="00461231" w:rsidRDefault="00461231" w:rsidP="00461231">
      <w:pPr>
        <w:pStyle w:val="Heading2"/>
        <w:numPr>
          <w:ilvl w:val="0"/>
          <w:numId w:val="18"/>
        </w:numPr>
      </w:pPr>
      <w:bookmarkStart w:id="224" w:name="_Toc512592086"/>
      <w:r w:rsidRPr="00461231">
        <w:t>Race</w:t>
      </w:r>
      <w:r w:rsidR="007A6665">
        <w:t xml:space="preserve"> (Column BQ</w:t>
      </w:r>
      <w:r>
        <w:t>)</w:t>
      </w:r>
      <w:bookmarkEnd w:id="224"/>
    </w:p>
    <w:p w:rsidR="00461231" w:rsidRDefault="00461231" w:rsidP="00461231">
      <w:pPr>
        <w:pStyle w:val="ListParagraph"/>
        <w:numPr>
          <w:ilvl w:val="0"/>
          <w:numId w:val="204"/>
        </w:numPr>
      </w:pPr>
      <w:r>
        <w:t xml:space="preserve">Variable:  </w:t>
      </w:r>
      <w:r w:rsidRPr="00461231">
        <w:t>race</w:t>
      </w:r>
    </w:p>
    <w:p w:rsidR="00461231" w:rsidRDefault="00CE49FE" w:rsidP="00461231">
      <w:pPr>
        <w:pStyle w:val="ListParagraph"/>
        <w:numPr>
          <w:ilvl w:val="0"/>
          <w:numId w:val="204"/>
        </w:numPr>
      </w:pPr>
      <w:r>
        <w:t>Publication: Yes</w:t>
      </w:r>
    </w:p>
    <w:p w:rsidR="00461231" w:rsidRPr="00461231" w:rsidRDefault="00461231" w:rsidP="00461231">
      <w:pPr>
        <w:pStyle w:val="ListParagraph"/>
        <w:numPr>
          <w:ilvl w:val="0"/>
          <w:numId w:val="204"/>
        </w:numPr>
      </w:pPr>
      <w:r>
        <w:t xml:space="preserve">Data Cleansing: Set Race equal to missing values if Race is “NG” or “NA”.  Set Race equal to “HAWAIIAN” if Race is “HAWAIIN”.  </w:t>
      </w:r>
      <w:r w:rsidRPr="00461231">
        <w:t>Apply P&amp;A#7 and P&amp;A#9</w:t>
      </w:r>
    </w:p>
    <w:p w:rsidR="00461231" w:rsidRDefault="00461231" w:rsidP="00461231">
      <w:pPr>
        <w:pStyle w:val="Heading2"/>
        <w:numPr>
          <w:ilvl w:val="0"/>
          <w:numId w:val="18"/>
        </w:numPr>
      </w:pPr>
      <w:bookmarkStart w:id="225" w:name="_Toc512592087"/>
      <w:r w:rsidRPr="00461231">
        <w:t>Hispanic Origin</w:t>
      </w:r>
      <w:r w:rsidR="007A6665">
        <w:t xml:space="preserve"> (Column BR</w:t>
      </w:r>
      <w:r>
        <w:t>)</w:t>
      </w:r>
      <w:bookmarkEnd w:id="225"/>
    </w:p>
    <w:p w:rsidR="00461231" w:rsidRDefault="00461231" w:rsidP="00461231">
      <w:pPr>
        <w:pStyle w:val="ListParagraph"/>
        <w:numPr>
          <w:ilvl w:val="0"/>
          <w:numId w:val="205"/>
        </w:numPr>
      </w:pPr>
      <w:r>
        <w:t xml:space="preserve">Variable:  </w:t>
      </w:r>
      <w:proofErr w:type="spellStart"/>
      <w:r w:rsidRPr="00461231">
        <w:t>hispanicorigin</w:t>
      </w:r>
      <w:proofErr w:type="spellEnd"/>
    </w:p>
    <w:p w:rsidR="00461231" w:rsidRDefault="00CE49FE" w:rsidP="00461231">
      <w:pPr>
        <w:pStyle w:val="ListParagraph"/>
        <w:numPr>
          <w:ilvl w:val="0"/>
          <w:numId w:val="205"/>
        </w:numPr>
      </w:pPr>
      <w:r>
        <w:t>Publication: Yes</w:t>
      </w:r>
    </w:p>
    <w:p w:rsidR="00461231" w:rsidRPr="00461231" w:rsidRDefault="00461231" w:rsidP="00461231">
      <w:pPr>
        <w:pStyle w:val="ListParagraph"/>
        <w:numPr>
          <w:ilvl w:val="0"/>
          <w:numId w:val="205"/>
        </w:numPr>
      </w:pPr>
      <w:r>
        <w:t>Data Cl</w:t>
      </w:r>
      <w:r w:rsidR="00E00CD7">
        <w:t>eansing: Set Hispanic Origin equal to missing values if Hispanic Origin</w:t>
      </w:r>
      <w:r>
        <w:t xml:space="preserve"> is </w:t>
      </w:r>
      <w:r w:rsidR="00E00CD7">
        <w:t>“NG” or “NA”</w:t>
      </w:r>
      <w:r>
        <w:t>.  Apply P&amp;A#7 and P&amp;A#9</w:t>
      </w:r>
    </w:p>
    <w:p w:rsidR="004671A0" w:rsidRDefault="004671A0" w:rsidP="004671A0">
      <w:pPr>
        <w:pStyle w:val="Heading2"/>
        <w:numPr>
          <w:ilvl w:val="0"/>
          <w:numId w:val="18"/>
        </w:numPr>
      </w:pPr>
      <w:bookmarkStart w:id="226" w:name="_Toc512592088"/>
      <w:r w:rsidRPr="004671A0">
        <w:t>Female-Headed Household</w:t>
      </w:r>
      <w:r w:rsidR="007A6665">
        <w:t xml:space="preserve"> (Column BS</w:t>
      </w:r>
      <w:r>
        <w:t>)</w:t>
      </w:r>
      <w:bookmarkEnd w:id="226"/>
    </w:p>
    <w:p w:rsidR="004671A0" w:rsidRDefault="004671A0" w:rsidP="004671A0">
      <w:pPr>
        <w:pStyle w:val="ListParagraph"/>
        <w:numPr>
          <w:ilvl w:val="0"/>
          <w:numId w:val="206"/>
        </w:numPr>
      </w:pPr>
      <w:r>
        <w:t xml:space="preserve">Variable:  </w:t>
      </w:r>
      <w:proofErr w:type="spellStart"/>
      <w:r w:rsidRPr="004671A0">
        <w:t>femaleheadedhousehold</w:t>
      </w:r>
      <w:proofErr w:type="spellEnd"/>
    </w:p>
    <w:p w:rsidR="004671A0" w:rsidRDefault="00906F79" w:rsidP="004671A0">
      <w:pPr>
        <w:pStyle w:val="ListParagraph"/>
        <w:numPr>
          <w:ilvl w:val="0"/>
          <w:numId w:val="206"/>
        </w:numPr>
      </w:pPr>
      <w:r>
        <w:t>Publication: Yes</w:t>
      </w:r>
    </w:p>
    <w:p w:rsidR="004671A0" w:rsidRPr="004671A0" w:rsidRDefault="004671A0" w:rsidP="00906F79">
      <w:pPr>
        <w:pStyle w:val="ListParagraph"/>
        <w:numPr>
          <w:ilvl w:val="0"/>
          <w:numId w:val="206"/>
        </w:numPr>
      </w:pPr>
      <w:r>
        <w:t xml:space="preserve">Data Cleansing: </w:t>
      </w:r>
      <w:r w:rsidR="003C674C" w:rsidRPr="003C674C">
        <w:t>Apply P&amp;A#7 and P&amp;A#9</w:t>
      </w:r>
      <w:r w:rsidR="00906F79">
        <w:t xml:space="preserve">. </w:t>
      </w:r>
      <w:r w:rsidR="00906F79" w:rsidRPr="00906F79">
        <w:t>Switch from “YES” to “N</w:t>
      </w:r>
      <w:r w:rsidR="00906F79">
        <w:t>O” if headed</w:t>
      </w:r>
      <w:r w:rsidR="00906F79" w:rsidRPr="00906F79">
        <w:t xml:space="preserve"> by mal</w:t>
      </w:r>
      <w:r w:rsidR="00906F79">
        <w:t>e</w:t>
      </w:r>
      <w:r w:rsidR="00906F79" w:rsidRPr="00906F79">
        <w:t>.  [Cross-check with Gender (Column BP)]</w:t>
      </w:r>
    </w:p>
    <w:p w:rsidR="004671A0" w:rsidRDefault="004671A0" w:rsidP="004671A0">
      <w:pPr>
        <w:pStyle w:val="Heading2"/>
        <w:numPr>
          <w:ilvl w:val="0"/>
          <w:numId w:val="18"/>
        </w:numPr>
      </w:pPr>
      <w:bookmarkStart w:id="227" w:name="_Toc512592089"/>
      <w:r w:rsidRPr="004671A0">
        <w:t>First-Time Homebuyer</w:t>
      </w:r>
      <w:r w:rsidR="00755ABD">
        <w:t xml:space="preserve"> (Column B</w:t>
      </w:r>
      <w:r w:rsidR="007A6665">
        <w:t>T</w:t>
      </w:r>
      <w:r>
        <w:t>)</w:t>
      </w:r>
      <w:bookmarkEnd w:id="227"/>
    </w:p>
    <w:p w:rsidR="004671A0" w:rsidRDefault="004671A0" w:rsidP="004671A0">
      <w:pPr>
        <w:pStyle w:val="ListParagraph"/>
        <w:numPr>
          <w:ilvl w:val="0"/>
          <w:numId w:val="207"/>
        </w:numPr>
      </w:pPr>
      <w:r>
        <w:t xml:space="preserve">Variable:  </w:t>
      </w:r>
      <w:proofErr w:type="spellStart"/>
      <w:r w:rsidRPr="004671A0">
        <w:t>firsttimehomebuyer</w:t>
      </w:r>
      <w:proofErr w:type="spellEnd"/>
    </w:p>
    <w:p w:rsidR="004671A0" w:rsidRDefault="00036FE6" w:rsidP="004671A0">
      <w:pPr>
        <w:pStyle w:val="ListParagraph"/>
        <w:numPr>
          <w:ilvl w:val="0"/>
          <w:numId w:val="207"/>
        </w:numPr>
      </w:pPr>
      <w:r>
        <w:t>Publication: Yes</w:t>
      </w:r>
    </w:p>
    <w:p w:rsidR="004671A0" w:rsidRPr="004671A0" w:rsidRDefault="004671A0" w:rsidP="004671A0">
      <w:pPr>
        <w:pStyle w:val="ListParagraph"/>
        <w:numPr>
          <w:ilvl w:val="0"/>
          <w:numId w:val="207"/>
        </w:numPr>
      </w:pPr>
      <w:r>
        <w:t xml:space="preserve">Data Cleansing: </w:t>
      </w:r>
      <w:r w:rsidRPr="004671A0">
        <w:t>Apply P&amp;A#7 and P&amp;A#9</w:t>
      </w:r>
    </w:p>
    <w:p w:rsidR="004671A0" w:rsidRDefault="004671A0" w:rsidP="004671A0">
      <w:pPr>
        <w:pStyle w:val="Heading2"/>
        <w:numPr>
          <w:ilvl w:val="0"/>
          <w:numId w:val="18"/>
        </w:numPr>
      </w:pPr>
      <w:bookmarkStart w:id="228" w:name="_Toc512592090"/>
      <w:r w:rsidRPr="004671A0">
        <w:t>Banked @ time of Intake</w:t>
      </w:r>
      <w:r w:rsidR="007A6665">
        <w:t xml:space="preserve"> (Column BU</w:t>
      </w:r>
      <w:r>
        <w:t>)</w:t>
      </w:r>
      <w:bookmarkEnd w:id="228"/>
    </w:p>
    <w:p w:rsidR="004671A0" w:rsidRDefault="004671A0" w:rsidP="004671A0">
      <w:pPr>
        <w:pStyle w:val="ListParagraph"/>
        <w:numPr>
          <w:ilvl w:val="0"/>
          <w:numId w:val="208"/>
        </w:numPr>
      </w:pPr>
      <w:r>
        <w:t xml:space="preserve">Variable:  </w:t>
      </w:r>
      <w:proofErr w:type="spellStart"/>
      <w:r w:rsidRPr="004671A0">
        <w:t>bankedattimeofintake</w:t>
      </w:r>
      <w:proofErr w:type="spellEnd"/>
    </w:p>
    <w:p w:rsidR="004671A0" w:rsidRDefault="004671A0" w:rsidP="004671A0">
      <w:pPr>
        <w:pStyle w:val="ListParagraph"/>
        <w:numPr>
          <w:ilvl w:val="0"/>
          <w:numId w:val="208"/>
        </w:numPr>
      </w:pPr>
      <w:r>
        <w:t>Publication: No</w:t>
      </w:r>
    </w:p>
    <w:p w:rsidR="004671A0" w:rsidRPr="004671A0" w:rsidRDefault="004671A0" w:rsidP="003C674C">
      <w:pPr>
        <w:pStyle w:val="ListParagraph"/>
        <w:numPr>
          <w:ilvl w:val="0"/>
          <w:numId w:val="208"/>
        </w:numPr>
      </w:pPr>
      <w:r>
        <w:t xml:space="preserve">Data Cleansing: </w:t>
      </w:r>
      <w:r w:rsidR="003C674C" w:rsidRPr="003C674C">
        <w:t>Apply P&amp;A#7 and P&amp;A#9</w:t>
      </w:r>
    </w:p>
    <w:p w:rsidR="004671A0" w:rsidRDefault="004671A0" w:rsidP="004671A0">
      <w:pPr>
        <w:pStyle w:val="Heading2"/>
        <w:numPr>
          <w:ilvl w:val="0"/>
          <w:numId w:val="18"/>
        </w:numPr>
      </w:pPr>
      <w:bookmarkStart w:id="229" w:name="_Toc512592091"/>
      <w:r w:rsidRPr="004671A0">
        <w:t xml:space="preserve">Annual Gross Revenue from Business Operations </w:t>
      </w:r>
      <w:proofErr w:type="gramStart"/>
      <w:r w:rsidRPr="004671A0">
        <w:t>At</w:t>
      </w:r>
      <w:proofErr w:type="gramEnd"/>
      <w:r w:rsidRPr="004671A0">
        <w:t xml:space="preserve"> Time of Loan/Investment</w:t>
      </w:r>
      <w:r w:rsidR="007A6665">
        <w:t xml:space="preserve"> (Column BV</w:t>
      </w:r>
      <w:r>
        <w:t>)</w:t>
      </w:r>
      <w:bookmarkEnd w:id="229"/>
    </w:p>
    <w:p w:rsidR="004671A0" w:rsidRDefault="004671A0" w:rsidP="007E3732">
      <w:pPr>
        <w:pStyle w:val="ListParagraph"/>
        <w:numPr>
          <w:ilvl w:val="0"/>
          <w:numId w:val="209"/>
        </w:numPr>
      </w:pPr>
      <w:r>
        <w:t xml:space="preserve">Variable:  </w:t>
      </w:r>
      <w:proofErr w:type="spellStart"/>
      <w:r w:rsidR="007E3732" w:rsidRPr="007E3732">
        <w:t>grossrevenuebusops</w:t>
      </w:r>
      <w:proofErr w:type="spellEnd"/>
    </w:p>
    <w:p w:rsidR="004671A0" w:rsidRDefault="004671A0" w:rsidP="004671A0">
      <w:pPr>
        <w:pStyle w:val="ListParagraph"/>
        <w:numPr>
          <w:ilvl w:val="0"/>
          <w:numId w:val="209"/>
        </w:numPr>
      </w:pPr>
      <w:r>
        <w:lastRenderedPageBreak/>
        <w:t>Publication: No</w:t>
      </w:r>
    </w:p>
    <w:p w:rsidR="004671A0" w:rsidRPr="004671A0" w:rsidRDefault="004671A0" w:rsidP="0042335B">
      <w:pPr>
        <w:pStyle w:val="ListParagraph"/>
        <w:numPr>
          <w:ilvl w:val="0"/>
          <w:numId w:val="209"/>
        </w:numPr>
      </w:pPr>
      <w:r>
        <w:t xml:space="preserve">Data Cleansing: </w:t>
      </w:r>
      <w:r w:rsidR="0042335B">
        <w:t xml:space="preserve">Apply P&amp;A#10, P&amp;A#15, </w:t>
      </w:r>
      <w:r w:rsidR="0042335B" w:rsidRPr="0042335B">
        <w:t>P&amp;A#7</w:t>
      </w:r>
      <w:r w:rsidR="0042335B">
        <w:t xml:space="preserve">, </w:t>
      </w:r>
      <w:r w:rsidR="0042335B" w:rsidRPr="0042335B">
        <w:t xml:space="preserve"> and P&amp;A#9</w:t>
      </w:r>
    </w:p>
    <w:p w:rsidR="004671A0" w:rsidRDefault="004671A0" w:rsidP="004671A0">
      <w:pPr>
        <w:pStyle w:val="Heading2"/>
        <w:numPr>
          <w:ilvl w:val="0"/>
          <w:numId w:val="18"/>
        </w:numPr>
      </w:pPr>
      <w:bookmarkStart w:id="230" w:name="_Toc512592092"/>
      <w:r w:rsidRPr="004671A0">
        <w:t>Total Project Cost</w:t>
      </w:r>
      <w:r w:rsidR="007A6665">
        <w:t xml:space="preserve"> (Column BW</w:t>
      </w:r>
      <w:r>
        <w:t>)</w:t>
      </w:r>
      <w:bookmarkEnd w:id="230"/>
    </w:p>
    <w:p w:rsidR="004671A0" w:rsidRDefault="004671A0" w:rsidP="004671A0">
      <w:pPr>
        <w:pStyle w:val="ListParagraph"/>
        <w:numPr>
          <w:ilvl w:val="0"/>
          <w:numId w:val="210"/>
        </w:numPr>
      </w:pPr>
      <w:r>
        <w:t xml:space="preserve">Variable:  </w:t>
      </w:r>
      <w:proofErr w:type="spellStart"/>
      <w:r w:rsidRPr="004671A0">
        <w:t>totalprojectcost</w:t>
      </w:r>
      <w:proofErr w:type="spellEnd"/>
    </w:p>
    <w:p w:rsidR="004671A0" w:rsidRDefault="004671A0" w:rsidP="004671A0">
      <w:pPr>
        <w:pStyle w:val="ListParagraph"/>
        <w:numPr>
          <w:ilvl w:val="0"/>
          <w:numId w:val="210"/>
        </w:numPr>
      </w:pPr>
      <w:r>
        <w:t>Publication: No</w:t>
      </w:r>
    </w:p>
    <w:p w:rsidR="004671A0" w:rsidRPr="004671A0" w:rsidRDefault="0042335B" w:rsidP="0042335B">
      <w:pPr>
        <w:pStyle w:val="ListParagraph"/>
        <w:numPr>
          <w:ilvl w:val="0"/>
          <w:numId w:val="210"/>
        </w:numPr>
      </w:pPr>
      <w:r>
        <w:t>Data Cleansing: Replace total project cost with loan amount if loan amount is greater</w:t>
      </w:r>
      <w:r w:rsidR="00FC184D">
        <w:t xml:space="preserve"> total project cost. Apply P&amp;A#10,</w:t>
      </w:r>
      <w:r>
        <w:t xml:space="preserve"> </w:t>
      </w:r>
      <w:r w:rsidR="00FC184D">
        <w:t>P&amp;A#11, and P&amp;A#8</w:t>
      </w:r>
    </w:p>
    <w:p w:rsidR="004671A0" w:rsidRDefault="004671A0" w:rsidP="004671A0">
      <w:pPr>
        <w:pStyle w:val="Heading2"/>
        <w:numPr>
          <w:ilvl w:val="0"/>
          <w:numId w:val="18"/>
        </w:numPr>
      </w:pPr>
      <w:bookmarkStart w:id="231" w:name="_Toc512592093"/>
      <w:r w:rsidRPr="004671A0">
        <w:t>Type of Jobs Reported</w:t>
      </w:r>
      <w:r w:rsidR="007A6665">
        <w:t xml:space="preserve"> (BX</w:t>
      </w:r>
      <w:r w:rsidR="00056D80">
        <w:t>)</w:t>
      </w:r>
      <w:bookmarkEnd w:id="231"/>
    </w:p>
    <w:p w:rsidR="00056D80" w:rsidRDefault="00056D80" w:rsidP="00F2747A">
      <w:pPr>
        <w:pStyle w:val="ListParagraph"/>
        <w:numPr>
          <w:ilvl w:val="0"/>
          <w:numId w:val="211"/>
        </w:numPr>
      </w:pPr>
      <w:r>
        <w:t xml:space="preserve">Variable:  </w:t>
      </w:r>
      <w:proofErr w:type="spellStart"/>
      <w:r w:rsidR="00F2747A" w:rsidRPr="00F2747A">
        <w:t>jobtype</w:t>
      </w:r>
      <w:proofErr w:type="spellEnd"/>
    </w:p>
    <w:p w:rsidR="00056D80" w:rsidRDefault="00056D80" w:rsidP="00056D80">
      <w:pPr>
        <w:pStyle w:val="ListParagraph"/>
        <w:numPr>
          <w:ilvl w:val="0"/>
          <w:numId w:val="211"/>
        </w:numPr>
      </w:pPr>
      <w:r>
        <w:t xml:space="preserve">Publication: </w:t>
      </w:r>
      <w:r w:rsidR="00F2747A">
        <w:t>No</w:t>
      </w:r>
    </w:p>
    <w:p w:rsidR="00056D80" w:rsidRPr="00056D80" w:rsidRDefault="00056D80" w:rsidP="00056D80">
      <w:pPr>
        <w:pStyle w:val="ListParagraph"/>
        <w:numPr>
          <w:ilvl w:val="0"/>
          <w:numId w:val="211"/>
        </w:numPr>
      </w:pPr>
      <w:r>
        <w:t xml:space="preserve">Data Cleansing: </w:t>
      </w:r>
      <w:r w:rsidR="00F2747A" w:rsidRPr="00A37428">
        <w:t>Apply P&amp;A#7 and P&amp;A#9</w:t>
      </w:r>
    </w:p>
    <w:p w:rsidR="00056D80" w:rsidRDefault="00056D80" w:rsidP="00056D80">
      <w:pPr>
        <w:pStyle w:val="Heading2"/>
        <w:numPr>
          <w:ilvl w:val="0"/>
          <w:numId w:val="18"/>
        </w:numPr>
      </w:pPr>
      <w:bookmarkStart w:id="232" w:name="_Toc512592094"/>
      <w:r w:rsidRPr="00056D80">
        <w:t>Projected Permanent Jobs to Be Created at Businesses Financed</w:t>
      </w:r>
      <w:r w:rsidR="007A6665">
        <w:t xml:space="preserve"> (Column BY</w:t>
      </w:r>
      <w:r>
        <w:t>)</w:t>
      </w:r>
      <w:bookmarkEnd w:id="232"/>
    </w:p>
    <w:p w:rsidR="00056D80" w:rsidRDefault="00056D80" w:rsidP="001645D4">
      <w:pPr>
        <w:pStyle w:val="ListParagraph"/>
        <w:numPr>
          <w:ilvl w:val="0"/>
          <w:numId w:val="212"/>
        </w:numPr>
      </w:pPr>
      <w:r>
        <w:t xml:space="preserve">Variable:  </w:t>
      </w:r>
      <w:proofErr w:type="spellStart"/>
      <w:r w:rsidR="001645D4" w:rsidRPr="001645D4">
        <w:t>projectedjobsbusiness</w:t>
      </w:r>
      <w:proofErr w:type="spellEnd"/>
    </w:p>
    <w:p w:rsidR="00056D80" w:rsidRDefault="00846F7F" w:rsidP="00056D80">
      <w:pPr>
        <w:pStyle w:val="ListParagraph"/>
        <w:numPr>
          <w:ilvl w:val="0"/>
          <w:numId w:val="212"/>
        </w:numPr>
      </w:pPr>
      <w:r>
        <w:t>Publication: No</w:t>
      </w:r>
    </w:p>
    <w:p w:rsidR="00056D80" w:rsidRPr="00056D80" w:rsidRDefault="00056D80" w:rsidP="00697630">
      <w:pPr>
        <w:pStyle w:val="ListParagraph"/>
        <w:numPr>
          <w:ilvl w:val="0"/>
          <w:numId w:val="212"/>
        </w:numPr>
      </w:pPr>
      <w:r>
        <w:t xml:space="preserve">Data Cleansing: </w:t>
      </w:r>
      <w:r w:rsidR="00FC184D" w:rsidRPr="00136165">
        <w:t>Apply P&amp;A#10, P&amp;A#11, P&amp;A#7, and P&amp;A#16</w:t>
      </w:r>
    </w:p>
    <w:p w:rsidR="000E6D5E" w:rsidRDefault="000E6D5E" w:rsidP="000E6D5E">
      <w:pPr>
        <w:pStyle w:val="Heading2"/>
        <w:numPr>
          <w:ilvl w:val="0"/>
          <w:numId w:val="18"/>
        </w:numPr>
      </w:pPr>
      <w:bookmarkStart w:id="233" w:name="_Toc512592095"/>
      <w:r w:rsidRPr="000E6D5E">
        <w:t xml:space="preserve">Projected Jobs to be </w:t>
      </w:r>
      <w:proofErr w:type="gramStart"/>
      <w:r w:rsidRPr="000E6D5E">
        <w:t>Created</w:t>
      </w:r>
      <w:proofErr w:type="gramEnd"/>
      <w:r w:rsidRPr="000E6D5E">
        <w:t xml:space="preserve"> </w:t>
      </w:r>
      <w:r>
        <w:t>–</w:t>
      </w:r>
      <w:r w:rsidRPr="000E6D5E">
        <w:t xml:space="preserve"> Construction</w:t>
      </w:r>
      <w:r w:rsidR="007A6665">
        <w:t xml:space="preserve"> (Column BZ</w:t>
      </w:r>
      <w:r>
        <w:t>)</w:t>
      </w:r>
      <w:bookmarkEnd w:id="233"/>
    </w:p>
    <w:p w:rsidR="000E6D5E" w:rsidRDefault="000E6D5E" w:rsidP="001645D4">
      <w:pPr>
        <w:pStyle w:val="ListParagraph"/>
        <w:numPr>
          <w:ilvl w:val="0"/>
          <w:numId w:val="213"/>
        </w:numPr>
      </w:pPr>
      <w:r>
        <w:t xml:space="preserve">Variable:  </w:t>
      </w:r>
      <w:proofErr w:type="spellStart"/>
      <w:r w:rsidR="001645D4" w:rsidRPr="001645D4">
        <w:t>projectedjobsconstruction</w:t>
      </w:r>
      <w:proofErr w:type="spellEnd"/>
    </w:p>
    <w:p w:rsidR="000E6D5E" w:rsidRDefault="00846F7F" w:rsidP="000E6D5E">
      <w:pPr>
        <w:pStyle w:val="ListParagraph"/>
        <w:numPr>
          <w:ilvl w:val="0"/>
          <w:numId w:val="213"/>
        </w:numPr>
      </w:pPr>
      <w:r>
        <w:t>Publication: No</w:t>
      </w:r>
    </w:p>
    <w:p w:rsidR="000E6D5E" w:rsidRPr="000E6D5E" w:rsidRDefault="000E6D5E" w:rsidP="00697630">
      <w:pPr>
        <w:pStyle w:val="ListParagraph"/>
        <w:numPr>
          <w:ilvl w:val="0"/>
          <w:numId w:val="213"/>
        </w:numPr>
      </w:pPr>
      <w:r>
        <w:t xml:space="preserve">Data Cleansing: </w:t>
      </w:r>
      <w:r w:rsidR="00FC184D" w:rsidRPr="00136165">
        <w:t>Apply P&amp;A#10, P&amp;A#11, P&amp;A#7, and P&amp;A#16</w:t>
      </w:r>
    </w:p>
    <w:p w:rsidR="000E6D5E" w:rsidRDefault="000E6D5E" w:rsidP="000E6D5E">
      <w:pPr>
        <w:pStyle w:val="Heading2"/>
        <w:numPr>
          <w:ilvl w:val="0"/>
          <w:numId w:val="18"/>
        </w:numPr>
      </w:pPr>
      <w:bookmarkStart w:id="234" w:name="_Toc512592096"/>
      <w:r w:rsidRPr="000E6D5E">
        <w:t xml:space="preserve">Projected Permanent Jobs to be </w:t>
      </w:r>
      <w:proofErr w:type="gramStart"/>
      <w:r w:rsidRPr="000E6D5E">
        <w:t>Created</w:t>
      </w:r>
      <w:proofErr w:type="gramEnd"/>
      <w:r w:rsidRPr="000E6D5E">
        <w:t xml:space="preserve"> at Tenant Businesses</w:t>
      </w:r>
      <w:r w:rsidR="007A6665">
        <w:t xml:space="preserve"> (Column CA</w:t>
      </w:r>
      <w:r>
        <w:t>)</w:t>
      </w:r>
      <w:bookmarkEnd w:id="234"/>
    </w:p>
    <w:p w:rsidR="000E6D5E" w:rsidRDefault="000E6D5E" w:rsidP="000E6D5E">
      <w:pPr>
        <w:pStyle w:val="ListParagraph"/>
        <w:numPr>
          <w:ilvl w:val="0"/>
          <w:numId w:val="214"/>
        </w:numPr>
      </w:pPr>
      <w:r>
        <w:t xml:space="preserve">Variable:  </w:t>
      </w:r>
      <w:proofErr w:type="spellStart"/>
      <w:r w:rsidRPr="000E6D5E">
        <w:t>projectedftetenants</w:t>
      </w:r>
      <w:proofErr w:type="spellEnd"/>
    </w:p>
    <w:p w:rsidR="000E6D5E" w:rsidRDefault="00846F7F" w:rsidP="000E6D5E">
      <w:pPr>
        <w:pStyle w:val="ListParagraph"/>
        <w:numPr>
          <w:ilvl w:val="0"/>
          <w:numId w:val="214"/>
        </w:numPr>
      </w:pPr>
      <w:r>
        <w:t>Publication: No</w:t>
      </w:r>
    </w:p>
    <w:p w:rsidR="000E6D5E" w:rsidRPr="000E6D5E" w:rsidRDefault="000E6D5E" w:rsidP="00697630">
      <w:pPr>
        <w:pStyle w:val="ListParagraph"/>
        <w:numPr>
          <w:ilvl w:val="0"/>
          <w:numId w:val="214"/>
        </w:numPr>
      </w:pPr>
      <w:r>
        <w:t xml:space="preserve">Data Cleansing: </w:t>
      </w:r>
      <w:r w:rsidR="00FC184D" w:rsidRPr="00136165">
        <w:t>Apply P&amp;A#10, P&amp;A#11, P&amp;A#7, and P&amp;A#16</w:t>
      </w:r>
    </w:p>
    <w:p w:rsidR="000E6D5E" w:rsidRDefault="000E6D5E" w:rsidP="000E6D5E">
      <w:pPr>
        <w:pStyle w:val="Heading2"/>
        <w:numPr>
          <w:ilvl w:val="0"/>
          <w:numId w:val="18"/>
        </w:numPr>
      </w:pPr>
      <w:bookmarkStart w:id="235" w:name="_Toc512592097"/>
      <w:r w:rsidRPr="000E6D5E">
        <w:t>Actual Permanent Jobs Created at Businesses Financed</w:t>
      </w:r>
      <w:r w:rsidR="007A6665">
        <w:t xml:space="preserve"> (Column CB</w:t>
      </w:r>
      <w:r>
        <w:t>)</w:t>
      </w:r>
      <w:bookmarkEnd w:id="235"/>
    </w:p>
    <w:p w:rsidR="000E6D5E" w:rsidRDefault="000E6D5E" w:rsidP="000E6D5E">
      <w:pPr>
        <w:pStyle w:val="ListParagraph"/>
        <w:numPr>
          <w:ilvl w:val="0"/>
          <w:numId w:val="215"/>
        </w:numPr>
      </w:pPr>
      <w:r>
        <w:t xml:space="preserve">Variable:  </w:t>
      </w:r>
      <w:proofErr w:type="spellStart"/>
      <w:r w:rsidRPr="000E6D5E">
        <w:t>actualftebusiness</w:t>
      </w:r>
      <w:proofErr w:type="spellEnd"/>
    </w:p>
    <w:p w:rsidR="000E6D5E" w:rsidRDefault="00846F7F" w:rsidP="000E6D5E">
      <w:pPr>
        <w:pStyle w:val="ListParagraph"/>
        <w:numPr>
          <w:ilvl w:val="0"/>
          <w:numId w:val="215"/>
        </w:numPr>
      </w:pPr>
      <w:r>
        <w:t>Publication: No</w:t>
      </w:r>
    </w:p>
    <w:p w:rsidR="000E6D5E" w:rsidRPr="000E6D5E" w:rsidRDefault="000E6D5E" w:rsidP="00592FCA">
      <w:pPr>
        <w:pStyle w:val="ListParagraph"/>
        <w:numPr>
          <w:ilvl w:val="0"/>
          <w:numId w:val="215"/>
        </w:numPr>
      </w:pPr>
      <w:r>
        <w:t xml:space="preserve">Data Cleansing: </w:t>
      </w:r>
      <w:r w:rsidR="00264A41">
        <w:t>Apply P&amp;A#10, P&amp;A#11, and P&amp;A#8</w:t>
      </w:r>
    </w:p>
    <w:p w:rsidR="000E6D5E" w:rsidRDefault="000E6D5E" w:rsidP="000E6D5E">
      <w:pPr>
        <w:pStyle w:val="Heading2"/>
        <w:numPr>
          <w:ilvl w:val="0"/>
          <w:numId w:val="18"/>
        </w:numPr>
      </w:pPr>
      <w:bookmarkStart w:id="236" w:name="_Toc512592098"/>
      <w:r w:rsidRPr="000E6D5E">
        <w:t xml:space="preserve">Actual Jobs Created </w:t>
      </w:r>
      <w:r>
        <w:t>–</w:t>
      </w:r>
      <w:r w:rsidRPr="000E6D5E">
        <w:t xml:space="preserve"> Construction</w:t>
      </w:r>
      <w:r w:rsidR="007A6665">
        <w:t xml:space="preserve"> (Column CC</w:t>
      </w:r>
      <w:r>
        <w:t>)</w:t>
      </w:r>
      <w:bookmarkEnd w:id="236"/>
    </w:p>
    <w:p w:rsidR="000E6D5E" w:rsidRDefault="000E6D5E" w:rsidP="000E6D5E">
      <w:pPr>
        <w:pStyle w:val="ListParagraph"/>
        <w:numPr>
          <w:ilvl w:val="0"/>
          <w:numId w:val="216"/>
        </w:numPr>
      </w:pPr>
      <w:r>
        <w:t xml:space="preserve">Variable:  </w:t>
      </w:r>
      <w:proofErr w:type="spellStart"/>
      <w:r w:rsidRPr="000E6D5E">
        <w:t>actualfteconstruction</w:t>
      </w:r>
      <w:proofErr w:type="spellEnd"/>
    </w:p>
    <w:p w:rsidR="000E6D5E" w:rsidRDefault="00846F7F" w:rsidP="000E6D5E">
      <w:pPr>
        <w:pStyle w:val="ListParagraph"/>
        <w:numPr>
          <w:ilvl w:val="0"/>
          <w:numId w:val="216"/>
        </w:numPr>
      </w:pPr>
      <w:r>
        <w:t>Publication: No</w:t>
      </w:r>
    </w:p>
    <w:p w:rsidR="000E6D5E" w:rsidRPr="000E6D5E" w:rsidRDefault="000E6D5E" w:rsidP="00592FCA">
      <w:pPr>
        <w:pStyle w:val="ListParagraph"/>
        <w:numPr>
          <w:ilvl w:val="0"/>
          <w:numId w:val="216"/>
        </w:numPr>
      </w:pPr>
      <w:r>
        <w:t xml:space="preserve">Data Cleansing: </w:t>
      </w:r>
      <w:r w:rsidR="00264A41">
        <w:t>Apply P&amp;A#10, P&amp;A#11, and P&amp;A#8</w:t>
      </w:r>
    </w:p>
    <w:p w:rsidR="000E6D5E" w:rsidRDefault="000E6D5E" w:rsidP="000E6D5E">
      <w:pPr>
        <w:pStyle w:val="Heading2"/>
        <w:numPr>
          <w:ilvl w:val="0"/>
          <w:numId w:val="18"/>
        </w:numPr>
      </w:pPr>
      <w:bookmarkStart w:id="237" w:name="_Toc512592099"/>
      <w:r w:rsidRPr="000E6D5E">
        <w:lastRenderedPageBreak/>
        <w:t xml:space="preserve">Actual Permanent Jobs to be </w:t>
      </w:r>
      <w:proofErr w:type="gramStart"/>
      <w:r w:rsidRPr="000E6D5E">
        <w:t>Created</w:t>
      </w:r>
      <w:proofErr w:type="gramEnd"/>
      <w:r w:rsidRPr="000E6D5E">
        <w:t xml:space="preserve"> at Tenant Businesses</w:t>
      </w:r>
      <w:r w:rsidR="007A6665">
        <w:t xml:space="preserve"> (Column CD</w:t>
      </w:r>
      <w:r>
        <w:t>)</w:t>
      </w:r>
      <w:bookmarkEnd w:id="237"/>
    </w:p>
    <w:p w:rsidR="000E6D5E" w:rsidRDefault="000E6D5E" w:rsidP="000E6D5E">
      <w:pPr>
        <w:pStyle w:val="ListParagraph"/>
        <w:numPr>
          <w:ilvl w:val="0"/>
          <w:numId w:val="217"/>
        </w:numPr>
      </w:pPr>
      <w:r>
        <w:t xml:space="preserve">Variable:  </w:t>
      </w:r>
      <w:proofErr w:type="spellStart"/>
      <w:r w:rsidRPr="000E6D5E">
        <w:t>actualftetenants</w:t>
      </w:r>
      <w:proofErr w:type="spellEnd"/>
    </w:p>
    <w:p w:rsidR="000E6D5E" w:rsidRDefault="00846F7F" w:rsidP="000E6D5E">
      <w:pPr>
        <w:pStyle w:val="ListParagraph"/>
        <w:numPr>
          <w:ilvl w:val="0"/>
          <w:numId w:val="217"/>
        </w:numPr>
      </w:pPr>
      <w:r>
        <w:t>Publication: No</w:t>
      </w:r>
    </w:p>
    <w:p w:rsidR="000E6D5E" w:rsidRPr="000E6D5E" w:rsidRDefault="000E6D5E" w:rsidP="00592FCA">
      <w:pPr>
        <w:pStyle w:val="ListParagraph"/>
        <w:numPr>
          <w:ilvl w:val="0"/>
          <w:numId w:val="217"/>
        </w:numPr>
      </w:pPr>
      <w:r>
        <w:t xml:space="preserve">Data Cleansing: </w:t>
      </w:r>
      <w:r w:rsidR="00264A41">
        <w:t>Apply P&amp;A#10, P&amp;A#11, and P&amp;A#8</w:t>
      </w:r>
    </w:p>
    <w:p w:rsidR="00C678BA" w:rsidRDefault="00C678BA" w:rsidP="00C678BA">
      <w:pPr>
        <w:pStyle w:val="Heading2"/>
        <w:numPr>
          <w:ilvl w:val="0"/>
          <w:numId w:val="18"/>
        </w:numPr>
      </w:pPr>
      <w:bookmarkStart w:id="238" w:name="_Toc512592100"/>
      <w:r w:rsidRPr="00C678BA">
        <w:t>Source of Job Estimates</w:t>
      </w:r>
      <w:r w:rsidR="007A6665">
        <w:t xml:space="preserve"> (Column CE</w:t>
      </w:r>
      <w:r>
        <w:t>)</w:t>
      </w:r>
      <w:bookmarkEnd w:id="238"/>
    </w:p>
    <w:p w:rsidR="00C678BA" w:rsidRDefault="00C678BA" w:rsidP="00F2747A">
      <w:pPr>
        <w:pStyle w:val="ListParagraph"/>
        <w:numPr>
          <w:ilvl w:val="0"/>
          <w:numId w:val="218"/>
        </w:numPr>
      </w:pPr>
      <w:r>
        <w:t xml:space="preserve">Variable:  </w:t>
      </w:r>
      <w:proofErr w:type="spellStart"/>
      <w:r w:rsidR="00F2747A" w:rsidRPr="00F2747A">
        <w:t>jobsource</w:t>
      </w:r>
      <w:proofErr w:type="spellEnd"/>
    </w:p>
    <w:p w:rsidR="00C678BA" w:rsidRDefault="00C678BA" w:rsidP="00C678BA">
      <w:pPr>
        <w:pStyle w:val="ListParagraph"/>
        <w:numPr>
          <w:ilvl w:val="0"/>
          <w:numId w:val="218"/>
        </w:numPr>
      </w:pPr>
      <w:r>
        <w:t xml:space="preserve">Publication: </w:t>
      </w:r>
      <w:r w:rsidR="00F2747A">
        <w:t>No</w:t>
      </w:r>
    </w:p>
    <w:p w:rsidR="00C678BA" w:rsidRPr="00C678BA" w:rsidRDefault="00C678BA" w:rsidP="00C678BA">
      <w:pPr>
        <w:pStyle w:val="ListParagraph"/>
        <w:numPr>
          <w:ilvl w:val="0"/>
          <w:numId w:val="218"/>
        </w:numPr>
      </w:pPr>
      <w:r>
        <w:t xml:space="preserve">Data Cleansing: </w:t>
      </w:r>
      <w:r w:rsidR="00F2747A" w:rsidRPr="00A37428">
        <w:t>Apply P&amp;A#7 and P&amp;A#9</w:t>
      </w:r>
    </w:p>
    <w:p w:rsidR="00C678BA" w:rsidRDefault="00C678BA" w:rsidP="00C678BA">
      <w:pPr>
        <w:pStyle w:val="Heading2"/>
        <w:numPr>
          <w:ilvl w:val="0"/>
          <w:numId w:val="18"/>
        </w:numPr>
      </w:pPr>
      <w:bookmarkStart w:id="239" w:name="_Toc512592101"/>
      <w:r w:rsidRPr="00C678BA">
        <w:t xml:space="preserve">Source of Job Estimates </w:t>
      </w:r>
      <w:r>
        <w:t>–</w:t>
      </w:r>
      <w:r w:rsidRPr="00C678BA">
        <w:t xml:space="preserve"> Other</w:t>
      </w:r>
      <w:r w:rsidR="007A6665">
        <w:t xml:space="preserve"> (Column CF</w:t>
      </w:r>
      <w:r>
        <w:t>)</w:t>
      </w:r>
      <w:bookmarkEnd w:id="239"/>
    </w:p>
    <w:p w:rsidR="00C678BA" w:rsidRDefault="00C678BA" w:rsidP="00F2747A">
      <w:pPr>
        <w:pStyle w:val="ListParagraph"/>
        <w:numPr>
          <w:ilvl w:val="0"/>
          <w:numId w:val="219"/>
        </w:numPr>
      </w:pPr>
      <w:r>
        <w:t xml:space="preserve">Variable:  </w:t>
      </w:r>
      <w:proofErr w:type="spellStart"/>
      <w:r w:rsidR="00F2747A" w:rsidRPr="00F2747A">
        <w:t>jobsourceother</w:t>
      </w:r>
      <w:proofErr w:type="spellEnd"/>
      <w:ins w:id="240" w:author="Do, Giang" w:date="2016-08-22T13:19:00Z">
        <w:r w:rsidR="00F2747A">
          <w:t xml:space="preserve"> </w:t>
        </w:r>
      </w:ins>
    </w:p>
    <w:p w:rsidR="00C678BA" w:rsidRDefault="00C678BA" w:rsidP="00C678BA">
      <w:pPr>
        <w:pStyle w:val="ListParagraph"/>
        <w:numPr>
          <w:ilvl w:val="0"/>
          <w:numId w:val="219"/>
        </w:numPr>
      </w:pPr>
      <w:r>
        <w:t xml:space="preserve">Publication: </w:t>
      </w:r>
      <w:r w:rsidR="00F2747A">
        <w:t>No</w:t>
      </w:r>
    </w:p>
    <w:p w:rsidR="00C678BA" w:rsidRPr="00C678BA" w:rsidRDefault="00C678BA" w:rsidP="00C678BA">
      <w:pPr>
        <w:pStyle w:val="ListParagraph"/>
        <w:numPr>
          <w:ilvl w:val="0"/>
          <w:numId w:val="219"/>
        </w:numPr>
      </w:pPr>
      <w:r>
        <w:t xml:space="preserve">Data Cleansing: </w:t>
      </w:r>
      <w:r w:rsidR="00F2747A" w:rsidRPr="00A37428">
        <w:t>Apply P&amp;A#7 and P&amp;A#9</w:t>
      </w:r>
    </w:p>
    <w:p w:rsidR="00C678BA" w:rsidRDefault="00C678BA" w:rsidP="00C678BA">
      <w:pPr>
        <w:pStyle w:val="Heading2"/>
        <w:numPr>
          <w:ilvl w:val="0"/>
          <w:numId w:val="18"/>
        </w:numPr>
      </w:pPr>
      <w:bookmarkStart w:id="241" w:name="_Toc512592102"/>
      <w:r w:rsidRPr="00C678BA">
        <w:t>Community Facility</w:t>
      </w:r>
      <w:r w:rsidR="00C70449">
        <w:t xml:space="preserve"> (Column CG</w:t>
      </w:r>
      <w:r>
        <w:t>)</w:t>
      </w:r>
      <w:bookmarkEnd w:id="241"/>
    </w:p>
    <w:p w:rsidR="00C678BA" w:rsidRDefault="00C678BA" w:rsidP="00C678BA">
      <w:pPr>
        <w:pStyle w:val="ListParagraph"/>
        <w:numPr>
          <w:ilvl w:val="0"/>
          <w:numId w:val="220"/>
        </w:numPr>
      </w:pPr>
      <w:r>
        <w:t>Variable:  None</w:t>
      </w:r>
      <w:r w:rsidR="00F2747A">
        <w:rPr>
          <w:rStyle w:val="FootnoteReference"/>
        </w:rPr>
        <w:footnoteReference w:id="17"/>
      </w:r>
    </w:p>
    <w:p w:rsidR="00C678BA" w:rsidRDefault="00C678BA" w:rsidP="00C678BA">
      <w:pPr>
        <w:pStyle w:val="ListParagraph"/>
        <w:numPr>
          <w:ilvl w:val="0"/>
          <w:numId w:val="220"/>
        </w:numPr>
      </w:pPr>
      <w:r>
        <w:t>Publication: N/A</w:t>
      </w:r>
    </w:p>
    <w:p w:rsidR="00C678BA" w:rsidRPr="00C678BA" w:rsidRDefault="00C678BA" w:rsidP="00C678BA">
      <w:pPr>
        <w:pStyle w:val="ListParagraph"/>
        <w:numPr>
          <w:ilvl w:val="0"/>
          <w:numId w:val="220"/>
        </w:numPr>
      </w:pPr>
      <w:r>
        <w:t>Data Cleansing: N/A</w:t>
      </w:r>
    </w:p>
    <w:p w:rsidR="00C678BA" w:rsidRDefault="00C678BA" w:rsidP="00C678BA">
      <w:pPr>
        <w:pStyle w:val="Heading2"/>
        <w:numPr>
          <w:ilvl w:val="0"/>
          <w:numId w:val="18"/>
        </w:numPr>
      </w:pPr>
      <w:bookmarkStart w:id="242" w:name="_Toc512592103"/>
      <w:r w:rsidRPr="00C678BA">
        <w:t>Capacity of Educational Community Facility</w:t>
      </w:r>
      <w:r w:rsidR="00C70449">
        <w:t xml:space="preserve"> (Column CH</w:t>
      </w:r>
      <w:r>
        <w:t>)</w:t>
      </w:r>
      <w:bookmarkEnd w:id="242"/>
    </w:p>
    <w:p w:rsidR="00C678BA" w:rsidRDefault="00C678BA" w:rsidP="001645D4">
      <w:pPr>
        <w:pStyle w:val="ListParagraph"/>
        <w:numPr>
          <w:ilvl w:val="0"/>
          <w:numId w:val="221"/>
        </w:numPr>
      </w:pPr>
      <w:r>
        <w:t xml:space="preserve">Variable:  </w:t>
      </w:r>
      <w:proofErr w:type="spellStart"/>
      <w:r w:rsidR="001645D4" w:rsidRPr="001645D4">
        <w:t>educationfacility</w:t>
      </w:r>
      <w:proofErr w:type="spellEnd"/>
    </w:p>
    <w:p w:rsidR="00C678BA" w:rsidRDefault="007A256D" w:rsidP="00C678BA">
      <w:pPr>
        <w:pStyle w:val="ListParagraph"/>
        <w:numPr>
          <w:ilvl w:val="0"/>
          <w:numId w:val="221"/>
        </w:numPr>
      </w:pPr>
      <w:r>
        <w:t>Publication: Yes</w:t>
      </w:r>
    </w:p>
    <w:p w:rsidR="00C678BA" w:rsidRPr="00C678BA" w:rsidRDefault="00C678BA" w:rsidP="00592FCA">
      <w:pPr>
        <w:pStyle w:val="ListParagraph"/>
        <w:numPr>
          <w:ilvl w:val="0"/>
          <w:numId w:val="221"/>
        </w:numPr>
      </w:pPr>
      <w:r>
        <w:t xml:space="preserve">Data Cleansing: </w:t>
      </w:r>
      <w:r w:rsidR="0027175E" w:rsidRPr="00136165">
        <w:t>Apply P&amp;A#10, P&amp;A#11, P&amp;A#7, and P&amp;A#16</w:t>
      </w:r>
    </w:p>
    <w:p w:rsidR="00735F87" w:rsidRDefault="00735F87" w:rsidP="00735F87">
      <w:pPr>
        <w:pStyle w:val="Heading2"/>
        <w:numPr>
          <w:ilvl w:val="0"/>
          <w:numId w:val="18"/>
        </w:numPr>
      </w:pPr>
      <w:bookmarkStart w:id="243" w:name="_Toc512592104"/>
      <w:r w:rsidRPr="00735F87">
        <w:t>Capacity of Childcare Community Facility</w:t>
      </w:r>
      <w:r w:rsidR="00C70449">
        <w:t xml:space="preserve"> (Column CI</w:t>
      </w:r>
      <w:r>
        <w:t>)</w:t>
      </w:r>
      <w:bookmarkEnd w:id="243"/>
    </w:p>
    <w:p w:rsidR="00735F87" w:rsidRDefault="00735F87" w:rsidP="001645D4">
      <w:pPr>
        <w:pStyle w:val="ListParagraph"/>
        <w:numPr>
          <w:ilvl w:val="0"/>
          <w:numId w:val="222"/>
        </w:numPr>
      </w:pPr>
      <w:r>
        <w:t xml:space="preserve">Variable:  </w:t>
      </w:r>
      <w:proofErr w:type="spellStart"/>
      <w:r w:rsidR="001645D4" w:rsidRPr="001645D4">
        <w:t>childcarefacility</w:t>
      </w:r>
      <w:proofErr w:type="spellEnd"/>
    </w:p>
    <w:p w:rsidR="00735F87" w:rsidRDefault="007A256D" w:rsidP="00735F87">
      <w:pPr>
        <w:pStyle w:val="ListParagraph"/>
        <w:numPr>
          <w:ilvl w:val="0"/>
          <w:numId w:val="222"/>
        </w:numPr>
      </w:pPr>
      <w:r>
        <w:t>Publication: Yes</w:t>
      </w:r>
    </w:p>
    <w:p w:rsidR="00735F87" w:rsidRPr="00735F87" w:rsidRDefault="00735F87" w:rsidP="00592FCA">
      <w:pPr>
        <w:pStyle w:val="ListParagraph"/>
        <w:numPr>
          <w:ilvl w:val="0"/>
          <w:numId w:val="222"/>
        </w:numPr>
      </w:pPr>
      <w:r>
        <w:t xml:space="preserve">Data Cleansing: </w:t>
      </w:r>
      <w:r w:rsidR="00CC4F93" w:rsidRPr="00136165">
        <w:t>Apply P&amp;A#10, P&amp;A#11, P&amp;A#7, and P&amp;A#16</w:t>
      </w:r>
    </w:p>
    <w:p w:rsidR="00735F87" w:rsidRDefault="00735F87" w:rsidP="00735F87">
      <w:pPr>
        <w:pStyle w:val="Heading2"/>
        <w:numPr>
          <w:ilvl w:val="0"/>
          <w:numId w:val="18"/>
        </w:numPr>
      </w:pPr>
      <w:bookmarkStart w:id="244" w:name="_Toc512592105"/>
      <w:r w:rsidRPr="00735F87">
        <w:t>Capacity of Healthcare Community Facility</w:t>
      </w:r>
      <w:r>
        <w:t xml:space="preserve"> (Column </w:t>
      </w:r>
      <w:r w:rsidR="00C70449">
        <w:t>CJ</w:t>
      </w:r>
      <w:r>
        <w:t>)</w:t>
      </w:r>
      <w:bookmarkEnd w:id="244"/>
    </w:p>
    <w:p w:rsidR="00735F87" w:rsidRDefault="00735F87" w:rsidP="001645D4">
      <w:pPr>
        <w:pStyle w:val="ListParagraph"/>
        <w:numPr>
          <w:ilvl w:val="0"/>
          <w:numId w:val="223"/>
        </w:numPr>
      </w:pPr>
      <w:r>
        <w:t xml:space="preserve">Variable:  </w:t>
      </w:r>
      <w:proofErr w:type="spellStart"/>
      <w:r w:rsidR="001645D4" w:rsidRPr="001645D4">
        <w:t>healthcarefacility</w:t>
      </w:r>
      <w:proofErr w:type="spellEnd"/>
    </w:p>
    <w:p w:rsidR="00735F87" w:rsidRDefault="005751AB" w:rsidP="00735F87">
      <w:pPr>
        <w:pStyle w:val="ListParagraph"/>
        <w:numPr>
          <w:ilvl w:val="0"/>
          <w:numId w:val="223"/>
        </w:numPr>
      </w:pPr>
      <w:r>
        <w:t>Publication: Yes</w:t>
      </w:r>
    </w:p>
    <w:p w:rsidR="00735F87" w:rsidRPr="00735F87" w:rsidRDefault="00735F87" w:rsidP="00592FCA">
      <w:pPr>
        <w:pStyle w:val="ListParagraph"/>
        <w:numPr>
          <w:ilvl w:val="0"/>
          <w:numId w:val="223"/>
        </w:numPr>
      </w:pPr>
      <w:r>
        <w:t xml:space="preserve">Data Cleansing: </w:t>
      </w:r>
      <w:r w:rsidR="00CC4F93" w:rsidRPr="00136165">
        <w:t>Apply P&amp;A#10, P&amp;A#11, P&amp;A#7, and P&amp;A#16</w:t>
      </w:r>
    </w:p>
    <w:p w:rsidR="00735F87" w:rsidRDefault="00735F87" w:rsidP="00735F87">
      <w:pPr>
        <w:pStyle w:val="Heading2"/>
        <w:numPr>
          <w:ilvl w:val="0"/>
          <w:numId w:val="18"/>
        </w:numPr>
      </w:pPr>
      <w:bookmarkStart w:id="245" w:name="_Toc512592106"/>
      <w:r w:rsidRPr="00735F87">
        <w:t>Capacity of Arts Center Community Facility</w:t>
      </w:r>
      <w:r w:rsidR="00755ABD">
        <w:t xml:space="preserve"> (Col</w:t>
      </w:r>
      <w:r w:rsidR="00C70449">
        <w:t>umn CK</w:t>
      </w:r>
      <w:r>
        <w:t>)</w:t>
      </w:r>
      <w:bookmarkEnd w:id="245"/>
    </w:p>
    <w:p w:rsidR="00735F87" w:rsidRDefault="00735F87" w:rsidP="001645D4">
      <w:pPr>
        <w:pStyle w:val="ListParagraph"/>
        <w:numPr>
          <w:ilvl w:val="0"/>
          <w:numId w:val="224"/>
        </w:numPr>
      </w:pPr>
      <w:r>
        <w:t xml:space="preserve">Variable:  </w:t>
      </w:r>
      <w:proofErr w:type="spellStart"/>
      <w:r w:rsidR="001645D4" w:rsidRPr="001645D4">
        <w:t>artscenterfacility</w:t>
      </w:r>
      <w:proofErr w:type="spellEnd"/>
    </w:p>
    <w:p w:rsidR="00735F87" w:rsidRDefault="005751AB" w:rsidP="00735F87">
      <w:pPr>
        <w:pStyle w:val="ListParagraph"/>
        <w:numPr>
          <w:ilvl w:val="0"/>
          <w:numId w:val="224"/>
        </w:numPr>
      </w:pPr>
      <w:r>
        <w:t>Publication: Yes</w:t>
      </w:r>
    </w:p>
    <w:p w:rsidR="00735F87" w:rsidRPr="00735F87" w:rsidRDefault="00735F87" w:rsidP="00592FCA">
      <w:pPr>
        <w:pStyle w:val="ListParagraph"/>
        <w:numPr>
          <w:ilvl w:val="0"/>
          <w:numId w:val="224"/>
        </w:numPr>
      </w:pPr>
      <w:r>
        <w:lastRenderedPageBreak/>
        <w:t xml:space="preserve">Data Cleansing: </w:t>
      </w:r>
      <w:r w:rsidR="00CC4F93" w:rsidRPr="00136165">
        <w:t>Apply P&amp;A#10, P&amp;A#11, P&amp;A#7, and P&amp;A#16</w:t>
      </w:r>
    </w:p>
    <w:p w:rsidR="00735F87" w:rsidRDefault="00735F87" w:rsidP="00735F87">
      <w:pPr>
        <w:pStyle w:val="Heading2"/>
        <w:numPr>
          <w:ilvl w:val="0"/>
          <w:numId w:val="18"/>
        </w:numPr>
      </w:pPr>
      <w:bookmarkStart w:id="246" w:name="_Toc512592107"/>
      <w:r w:rsidRPr="00735F87">
        <w:t>Capacity of Other Community Facility</w:t>
      </w:r>
      <w:r w:rsidR="00C70449">
        <w:t xml:space="preserve"> (Column CL</w:t>
      </w:r>
      <w:r>
        <w:t>)</w:t>
      </w:r>
      <w:bookmarkEnd w:id="246"/>
    </w:p>
    <w:p w:rsidR="00735F87" w:rsidRDefault="00735F87" w:rsidP="001645D4">
      <w:pPr>
        <w:pStyle w:val="ListParagraph"/>
        <w:numPr>
          <w:ilvl w:val="0"/>
          <w:numId w:val="225"/>
        </w:numPr>
      </w:pPr>
      <w:r>
        <w:t xml:space="preserve">Variable:  </w:t>
      </w:r>
      <w:proofErr w:type="spellStart"/>
      <w:r w:rsidR="001645D4" w:rsidRPr="001645D4">
        <w:t>otherfacility</w:t>
      </w:r>
      <w:proofErr w:type="spellEnd"/>
    </w:p>
    <w:p w:rsidR="00735F87" w:rsidRDefault="005751AB" w:rsidP="00735F87">
      <w:pPr>
        <w:pStyle w:val="ListParagraph"/>
        <w:numPr>
          <w:ilvl w:val="0"/>
          <w:numId w:val="225"/>
        </w:numPr>
      </w:pPr>
      <w:r>
        <w:t>Publication: Yes</w:t>
      </w:r>
    </w:p>
    <w:p w:rsidR="00735F87" w:rsidRPr="00735F87" w:rsidRDefault="00735F87" w:rsidP="00592FCA">
      <w:pPr>
        <w:pStyle w:val="ListParagraph"/>
        <w:numPr>
          <w:ilvl w:val="0"/>
          <w:numId w:val="225"/>
        </w:numPr>
      </w:pPr>
      <w:r>
        <w:t xml:space="preserve">Data Cleansing: </w:t>
      </w:r>
      <w:r w:rsidR="00CC4F93" w:rsidRPr="00136165">
        <w:t>Apply P&amp;A#10, P&amp;A#11, P&amp;A#7, and P&amp;A#16</w:t>
      </w:r>
    </w:p>
    <w:p w:rsidR="00735F87" w:rsidRDefault="00735F87" w:rsidP="00735F87">
      <w:pPr>
        <w:pStyle w:val="Heading2"/>
        <w:numPr>
          <w:ilvl w:val="0"/>
          <w:numId w:val="18"/>
        </w:numPr>
      </w:pPr>
      <w:bookmarkStart w:id="247" w:name="_Toc512592108"/>
      <w:r w:rsidRPr="00735F87">
        <w:t xml:space="preserve">Square Feet of Real Estate </w:t>
      </w:r>
      <w:r>
        <w:t>–</w:t>
      </w:r>
      <w:r w:rsidRPr="00735F87">
        <w:t xml:space="preserve"> Total</w:t>
      </w:r>
      <w:r w:rsidR="00C70449">
        <w:t xml:space="preserve"> (Column CM</w:t>
      </w:r>
      <w:r>
        <w:t>)</w:t>
      </w:r>
      <w:bookmarkEnd w:id="247"/>
    </w:p>
    <w:p w:rsidR="00735F87" w:rsidRDefault="00735F87" w:rsidP="00735F87">
      <w:pPr>
        <w:pStyle w:val="ListParagraph"/>
        <w:numPr>
          <w:ilvl w:val="0"/>
          <w:numId w:val="226"/>
        </w:numPr>
      </w:pPr>
      <w:r>
        <w:t xml:space="preserve">Variable:  </w:t>
      </w:r>
      <w:proofErr w:type="spellStart"/>
      <w:r w:rsidRPr="00735F87">
        <w:t>arearealestatetotal</w:t>
      </w:r>
      <w:proofErr w:type="spellEnd"/>
    </w:p>
    <w:p w:rsidR="00735F87" w:rsidRDefault="005751AB" w:rsidP="00735F87">
      <w:pPr>
        <w:pStyle w:val="ListParagraph"/>
        <w:numPr>
          <w:ilvl w:val="0"/>
          <w:numId w:val="226"/>
        </w:numPr>
      </w:pPr>
      <w:r>
        <w:t>Publication: Yes</w:t>
      </w:r>
    </w:p>
    <w:p w:rsidR="00735F87" w:rsidRPr="00735F87" w:rsidRDefault="00735F87" w:rsidP="00F65842">
      <w:pPr>
        <w:pStyle w:val="ListParagraph"/>
        <w:numPr>
          <w:ilvl w:val="0"/>
          <w:numId w:val="226"/>
        </w:numPr>
      </w:pPr>
      <w:r>
        <w:t xml:space="preserve">Data Cleansing: </w:t>
      </w:r>
      <w:r w:rsidR="00B7169D" w:rsidRPr="00136165">
        <w:t>Apply P&amp;A#10, P&amp;A#11, P&amp;A#7, and P&amp;A#16</w:t>
      </w:r>
      <w:r w:rsidRPr="00735F87">
        <w:t xml:space="preserve">. Calculate the total number of commercial real estate square feet namely </w:t>
      </w:r>
      <w:r w:rsidR="00F65842">
        <w:t>“X” by adding square feet of manufacture, office</w:t>
      </w:r>
      <w:r w:rsidRPr="00735F87">
        <w:t xml:space="preserve">, </w:t>
      </w:r>
      <w:r w:rsidR="00F65842">
        <w:t>and retail. Replace “Square Feet of Real Estates – Total”</w:t>
      </w:r>
      <w:r w:rsidRPr="00735F87">
        <w:t xml:space="preserve"> with X if </w:t>
      </w:r>
      <w:r w:rsidR="00F65842" w:rsidRPr="00F65842">
        <w:t xml:space="preserve">“Square Feet of Real Estates – Total” </w:t>
      </w:r>
      <w:r w:rsidRPr="00735F87">
        <w:t>is missing</w:t>
      </w:r>
      <w:r w:rsidR="005751AB">
        <w:t>.  Treat as missing if less than 10.</w:t>
      </w:r>
    </w:p>
    <w:p w:rsidR="00F65842" w:rsidRDefault="00F65842" w:rsidP="00F65842">
      <w:pPr>
        <w:pStyle w:val="Heading2"/>
        <w:numPr>
          <w:ilvl w:val="0"/>
          <w:numId w:val="18"/>
        </w:numPr>
      </w:pPr>
      <w:bookmarkStart w:id="248" w:name="_Toc512592109"/>
      <w:r w:rsidRPr="00F65842">
        <w:t>Square Feet of Real Estate – Manufacturing</w:t>
      </w:r>
      <w:r w:rsidR="00C70449">
        <w:t xml:space="preserve"> (Column CN</w:t>
      </w:r>
      <w:r>
        <w:t>)</w:t>
      </w:r>
      <w:bookmarkEnd w:id="248"/>
    </w:p>
    <w:p w:rsidR="00F65842" w:rsidRDefault="00F65842" w:rsidP="00F65842">
      <w:pPr>
        <w:pStyle w:val="ListParagraph"/>
        <w:numPr>
          <w:ilvl w:val="0"/>
          <w:numId w:val="227"/>
        </w:numPr>
      </w:pPr>
      <w:r>
        <w:t xml:space="preserve">Variable:  </w:t>
      </w:r>
      <w:proofErr w:type="spellStart"/>
      <w:r w:rsidRPr="00F65842">
        <w:t>sqfremanufacture</w:t>
      </w:r>
      <w:proofErr w:type="spellEnd"/>
    </w:p>
    <w:p w:rsidR="00F65842" w:rsidRDefault="00036FE6" w:rsidP="00F65842">
      <w:pPr>
        <w:pStyle w:val="ListParagraph"/>
        <w:numPr>
          <w:ilvl w:val="0"/>
          <w:numId w:val="227"/>
        </w:numPr>
      </w:pPr>
      <w:r>
        <w:t>Publication: Yes</w:t>
      </w:r>
    </w:p>
    <w:p w:rsidR="00F65842" w:rsidRPr="00F65842" w:rsidRDefault="00F65842" w:rsidP="00F65842">
      <w:pPr>
        <w:pStyle w:val="ListParagraph"/>
        <w:numPr>
          <w:ilvl w:val="0"/>
          <w:numId w:val="227"/>
        </w:numPr>
      </w:pPr>
      <w:r>
        <w:t xml:space="preserve">Data Cleansing: </w:t>
      </w:r>
      <w:r w:rsidR="00B7169D" w:rsidRPr="00136165">
        <w:t>Apply P&amp;A#10, P&amp;A#11, P&amp;A#7, and P&amp;A#16</w:t>
      </w:r>
    </w:p>
    <w:p w:rsidR="00F65842" w:rsidRDefault="00B16B1B" w:rsidP="00B16B1B">
      <w:pPr>
        <w:pStyle w:val="Heading2"/>
        <w:numPr>
          <w:ilvl w:val="0"/>
          <w:numId w:val="18"/>
        </w:numPr>
      </w:pPr>
      <w:bookmarkStart w:id="249" w:name="_Toc512592110"/>
      <w:r w:rsidRPr="00B16B1B">
        <w:t>Square Feet of Real Estate – Office</w:t>
      </w:r>
      <w:r w:rsidR="00C70449">
        <w:t xml:space="preserve"> (Column CO</w:t>
      </w:r>
      <w:r>
        <w:t>)</w:t>
      </w:r>
      <w:bookmarkEnd w:id="249"/>
    </w:p>
    <w:p w:rsidR="00B16B1B" w:rsidRDefault="00B16B1B" w:rsidP="00B16B1B">
      <w:pPr>
        <w:pStyle w:val="ListParagraph"/>
        <w:numPr>
          <w:ilvl w:val="0"/>
          <w:numId w:val="228"/>
        </w:numPr>
      </w:pPr>
      <w:r>
        <w:t xml:space="preserve">Variable:  </w:t>
      </w:r>
      <w:proofErr w:type="spellStart"/>
      <w:r w:rsidRPr="00B16B1B">
        <w:t>sqfreoffice</w:t>
      </w:r>
      <w:proofErr w:type="spellEnd"/>
    </w:p>
    <w:p w:rsidR="00B16B1B" w:rsidRDefault="00036FE6" w:rsidP="00B16B1B">
      <w:pPr>
        <w:pStyle w:val="ListParagraph"/>
        <w:numPr>
          <w:ilvl w:val="0"/>
          <w:numId w:val="228"/>
        </w:numPr>
      </w:pPr>
      <w:r>
        <w:t>Publication: Yes</w:t>
      </w:r>
    </w:p>
    <w:p w:rsidR="00B16B1B" w:rsidRPr="00B16B1B" w:rsidRDefault="00B16B1B" w:rsidP="00B16B1B">
      <w:pPr>
        <w:pStyle w:val="ListParagraph"/>
        <w:numPr>
          <w:ilvl w:val="0"/>
          <w:numId w:val="228"/>
        </w:numPr>
      </w:pPr>
      <w:r>
        <w:t xml:space="preserve">Data Cleansing: </w:t>
      </w:r>
      <w:r w:rsidR="00B7169D" w:rsidRPr="00136165">
        <w:t>Apply P&amp;A#10, P&amp;A#11, P&amp;A#7, and P&amp;A#16</w:t>
      </w:r>
    </w:p>
    <w:p w:rsidR="00B16B1B" w:rsidRDefault="00B16B1B" w:rsidP="00B16B1B">
      <w:pPr>
        <w:pStyle w:val="Heading2"/>
        <w:numPr>
          <w:ilvl w:val="0"/>
          <w:numId w:val="18"/>
        </w:numPr>
      </w:pPr>
      <w:bookmarkStart w:id="250" w:name="_Toc512592111"/>
      <w:r w:rsidRPr="00B16B1B">
        <w:t>Square Feet of Real Estate-Retail</w:t>
      </w:r>
      <w:r w:rsidR="00755ABD">
        <w:t xml:space="preserve"> (Colu</w:t>
      </w:r>
      <w:r w:rsidR="00C70449">
        <w:t>mn CP</w:t>
      </w:r>
      <w:r>
        <w:t>)</w:t>
      </w:r>
      <w:bookmarkEnd w:id="250"/>
    </w:p>
    <w:p w:rsidR="00B16B1B" w:rsidRDefault="00B16B1B" w:rsidP="00B16B1B">
      <w:pPr>
        <w:pStyle w:val="ListParagraph"/>
        <w:numPr>
          <w:ilvl w:val="0"/>
          <w:numId w:val="229"/>
        </w:numPr>
      </w:pPr>
      <w:r>
        <w:t xml:space="preserve">Variable:  </w:t>
      </w:r>
      <w:proofErr w:type="spellStart"/>
      <w:r w:rsidRPr="00B16B1B">
        <w:t>sqfreretail</w:t>
      </w:r>
      <w:proofErr w:type="spellEnd"/>
    </w:p>
    <w:p w:rsidR="00B16B1B" w:rsidRDefault="00036FE6" w:rsidP="00B16B1B">
      <w:pPr>
        <w:pStyle w:val="ListParagraph"/>
        <w:numPr>
          <w:ilvl w:val="0"/>
          <w:numId w:val="229"/>
        </w:numPr>
      </w:pPr>
      <w:r>
        <w:t>Publication: Yes</w:t>
      </w:r>
    </w:p>
    <w:p w:rsidR="00B16B1B" w:rsidRPr="00B16B1B" w:rsidRDefault="00B16B1B" w:rsidP="00B16B1B">
      <w:pPr>
        <w:pStyle w:val="ListParagraph"/>
        <w:numPr>
          <w:ilvl w:val="0"/>
          <w:numId w:val="229"/>
        </w:numPr>
      </w:pPr>
      <w:r>
        <w:t xml:space="preserve">Data Cleansing: </w:t>
      </w:r>
      <w:r w:rsidR="00B7169D" w:rsidRPr="00136165">
        <w:t>Apply P&amp;A#10, P&amp;A#11, P&amp;A#7, and P&amp;A#16</w:t>
      </w:r>
    </w:p>
    <w:p w:rsidR="00B16B1B" w:rsidRDefault="00B16B1B" w:rsidP="00B16B1B">
      <w:pPr>
        <w:pStyle w:val="Heading2"/>
        <w:numPr>
          <w:ilvl w:val="0"/>
          <w:numId w:val="18"/>
        </w:numPr>
      </w:pPr>
      <w:bookmarkStart w:id="251" w:name="_Toc512592112"/>
      <w:r w:rsidRPr="00B16B1B">
        <w:t>Housing Units – Sale</w:t>
      </w:r>
      <w:r w:rsidR="00C70449">
        <w:t xml:space="preserve"> (Column CQ</w:t>
      </w:r>
      <w:r>
        <w:t>)</w:t>
      </w:r>
      <w:bookmarkEnd w:id="251"/>
    </w:p>
    <w:p w:rsidR="00B16B1B" w:rsidRDefault="00B16B1B" w:rsidP="00B16B1B">
      <w:pPr>
        <w:pStyle w:val="ListParagraph"/>
        <w:numPr>
          <w:ilvl w:val="0"/>
          <w:numId w:val="230"/>
        </w:numPr>
      </w:pPr>
      <w:r>
        <w:t xml:space="preserve">Variable:  </w:t>
      </w:r>
      <w:proofErr w:type="spellStart"/>
      <w:r w:rsidRPr="00B16B1B">
        <w:t>housingunitssale</w:t>
      </w:r>
      <w:proofErr w:type="spellEnd"/>
    </w:p>
    <w:p w:rsidR="00B16B1B" w:rsidRDefault="00846F7F" w:rsidP="00B16B1B">
      <w:pPr>
        <w:pStyle w:val="ListParagraph"/>
        <w:numPr>
          <w:ilvl w:val="0"/>
          <w:numId w:val="230"/>
        </w:numPr>
      </w:pPr>
      <w:r>
        <w:t>Publication: No</w:t>
      </w:r>
    </w:p>
    <w:p w:rsidR="00B16B1B" w:rsidRPr="00B16B1B" w:rsidRDefault="00B16B1B" w:rsidP="007601A3">
      <w:pPr>
        <w:pStyle w:val="ListParagraph"/>
        <w:numPr>
          <w:ilvl w:val="0"/>
          <w:numId w:val="230"/>
        </w:numPr>
      </w:pPr>
      <w:r>
        <w:t xml:space="preserve">Data Cleansing: </w:t>
      </w:r>
      <w:r w:rsidR="00B7169D" w:rsidRPr="00136165">
        <w:t>Apply P&amp;A#10, P&amp;A#11, P&amp;A#7, and P&amp;A#16</w:t>
      </w:r>
    </w:p>
    <w:p w:rsidR="00B16B1B" w:rsidRDefault="00B16B1B" w:rsidP="00B16B1B">
      <w:pPr>
        <w:pStyle w:val="Heading2"/>
        <w:numPr>
          <w:ilvl w:val="0"/>
          <w:numId w:val="18"/>
        </w:numPr>
      </w:pPr>
      <w:bookmarkStart w:id="252" w:name="_Toc512592113"/>
      <w:r w:rsidRPr="00B16B1B">
        <w:t>Housing Units – Rental</w:t>
      </w:r>
      <w:r w:rsidR="00C70449">
        <w:t xml:space="preserve"> (Column CR</w:t>
      </w:r>
      <w:r>
        <w:t>)</w:t>
      </w:r>
      <w:bookmarkEnd w:id="252"/>
    </w:p>
    <w:p w:rsidR="00B16B1B" w:rsidRDefault="00B16B1B" w:rsidP="00B16B1B">
      <w:pPr>
        <w:pStyle w:val="ListParagraph"/>
        <w:numPr>
          <w:ilvl w:val="0"/>
          <w:numId w:val="231"/>
        </w:numPr>
      </w:pPr>
      <w:r>
        <w:t xml:space="preserve">Variable:  </w:t>
      </w:r>
      <w:proofErr w:type="spellStart"/>
      <w:r w:rsidRPr="00B16B1B">
        <w:t>housingunitsrent</w:t>
      </w:r>
      <w:proofErr w:type="spellEnd"/>
    </w:p>
    <w:p w:rsidR="00B16B1B" w:rsidRDefault="00B16B1B" w:rsidP="00B16B1B">
      <w:pPr>
        <w:pStyle w:val="ListParagraph"/>
        <w:numPr>
          <w:ilvl w:val="0"/>
          <w:numId w:val="231"/>
        </w:numPr>
      </w:pPr>
      <w:r>
        <w:t>Publicat</w:t>
      </w:r>
      <w:r w:rsidR="00846F7F">
        <w:t>ion: No</w:t>
      </w:r>
    </w:p>
    <w:p w:rsidR="00B16B1B" w:rsidRPr="00B16B1B" w:rsidRDefault="00B16B1B" w:rsidP="00DF3F75">
      <w:pPr>
        <w:pStyle w:val="ListParagraph"/>
        <w:numPr>
          <w:ilvl w:val="0"/>
          <w:numId w:val="231"/>
        </w:numPr>
      </w:pPr>
      <w:r>
        <w:t xml:space="preserve">Data Cleansing: </w:t>
      </w:r>
      <w:r w:rsidR="00B7169D" w:rsidRPr="00136165">
        <w:t>Apply P&amp;A#10, P&amp;A#11, P&amp;A#7, and P&amp;A#16</w:t>
      </w:r>
    </w:p>
    <w:p w:rsidR="00B16B1B" w:rsidRDefault="00B16B1B" w:rsidP="00B16B1B">
      <w:pPr>
        <w:pStyle w:val="Heading2"/>
        <w:numPr>
          <w:ilvl w:val="0"/>
          <w:numId w:val="18"/>
        </w:numPr>
      </w:pPr>
      <w:bookmarkStart w:id="253" w:name="_Toc512592114"/>
      <w:r w:rsidRPr="00B16B1B">
        <w:t>Affordable Housing Units – Sale</w:t>
      </w:r>
      <w:r w:rsidR="00C70449">
        <w:t xml:space="preserve"> (Column CS</w:t>
      </w:r>
      <w:r>
        <w:t>)</w:t>
      </w:r>
      <w:bookmarkEnd w:id="253"/>
    </w:p>
    <w:p w:rsidR="00B16B1B" w:rsidRDefault="00B16B1B" w:rsidP="00B16B1B">
      <w:pPr>
        <w:pStyle w:val="ListParagraph"/>
        <w:numPr>
          <w:ilvl w:val="0"/>
          <w:numId w:val="232"/>
        </w:numPr>
      </w:pPr>
      <w:r>
        <w:t xml:space="preserve">Variable:  </w:t>
      </w:r>
      <w:proofErr w:type="spellStart"/>
      <w:r w:rsidRPr="00B16B1B">
        <w:t>affordablehousesale</w:t>
      </w:r>
      <w:proofErr w:type="spellEnd"/>
    </w:p>
    <w:p w:rsidR="00B16B1B" w:rsidRDefault="00036FE6" w:rsidP="00B16B1B">
      <w:pPr>
        <w:pStyle w:val="ListParagraph"/>
        <w:numPr>
          <w:ilvl w:val="0"/>
          <w:numId w:val="232"/>
        </w:numPr>
      </w:pPr>
      <w:r>
        <w:lastRenderedPageBreak/>
        <w:t>Publication: Yes</w:t>
      </w:r>
    </w:p>
    <w:p w:rsidR="00B16B1B" w:rsidRPr="00B16B1B" w:rsidRDefault="00B16B1B" w:rsidP="00B16B1B">
      <w:pPr>
        <w:pStyle w:val="ListParagraph"/>
        <w:numPr>
          <w:ilvl w:val="0"/>
          <w:numId w:val="232"/>
        </w:numPr>
      </w:pPr>
      <w:r>
        <w:t xml:space="preserve">Data Cleansing: </w:t>
      </w:r>
      <w:r w:rsidR="00B7169D" w:rsidRPr="00136165">
        <w:t>Apply P&amp;A#10, P&amp;A#11, P&amp;A#7, and P&amp;A#16</w:t>
      </w:r>
    </w:p>
    <w:p w:rsidR="00B1281D" w:rsidRDefault="00B1281D" w:rsidP="00B1281D">
      <w:pPr>
        <w:pStyle w:val="Heading2"/>
        <w:numPr>
          <w:ilvl w:val="0"/>
          <w:numId w:val="18"/>
        </w:numPr>
      </w:pPr>
      <w:bookmarkStart w:id="254" w:name="_Toc512592115"/>
      <w:r w:rsidRPr="00B1281D">
        <w:t>Affordable Housing Units – Rental</w:t>
      </w:r>
      <w:r w:rsidR="00C70449">
        <w:t xml:space="preserve"> (Column CT</w:t>
      </w:r>
      <w:r>
        <w:t>)</w:t>
      </w:r>
      <w:bookmarkEnd w:id="254"/>
    </w:p>
    <w:p w:rsidR="00B1281D" w:rsidRDefault="00B1281D" w:rsidP="00B1281D">
      <w:pPr>
        <w:pStyle w:val="ListParagraph"/>
        <w:numPr>
          <w:ilvl w:val="0"/>
          <w:numId w:val="233"/>
        </w:numPr>
      </w:pPr>
      <w:r>
        <w:t xml:space="preserve">Variable:  </w:t>
      </w:r>
      <w:proofErr w:type="spellStart"/>
      <w:r w:rsidRPr="00B1281D">
        <w:t>affordablehouserent</w:t>
      </w:r>
      <w:proofErr w:type="spellEnd"/>
    </w:p>
    <w:p w:rsidR="00B1281D" w:rsidRDefault="00036FE6" w:rsidP="00B1281D">
      <w:pPr>
        <w:pStyle w:val="ListParagraph"/>
        <w:numPr>
          <w:ilvl w:val="0"/>
          <w:numId w:val="233"/>
        </w:numPr>
      </w:pPr>
      <w:r>
        <w:t>Publication: Yes</w:t>
      </w:r>
    </w:p>
    <w:p w:rsidR="00B1281D" w:rsidRPr="00B1281D" w:rsidRDefault="00B1281D" w:rsidP="00B1281D">
      <w:pPr>
        <w:pStyle w:val="ListParagraph"/>
        <w:numPr>
          <w:ilvl w:val="0"/>
          <w:numId w:val="233"/>
        </w:numPr>
      </w:pPr>
      <w:r>
        <w:t xml:space="preserve">Data Cleansing: </w:t>
      </w:r>
      <w:r w:rsidR="00B7169D" w:rsidRPr="00136165">
        <w:t>Apply P&amp;A#10, P&amp;A#11, P&amp;A#7, and P&amp;A#16</w:t>
      </w:r>
    </w:p>
    <w:p w:rsidR="00B1281D" w:rsidRDefault="00B1281D" w:rsidP="00B1281D">
      <w:pPr>
        <w:pStyle w:val="Heading2"/>
        <w:numPr>
          <w:ilvl w:val="0"/>
          <w:numId w:val="18"/>
        </w:numPr>
      </w:pPr>
      <w:bookmarkStart w:id="255" w:name="_Toc512592116"/>
      <w:r w:rsidRPr="00B1281D">
        <w:t xml:space="preserve">Other Impact (1) </w:t>
      </w:r>
      <w:r>
        <w:t>–</w:t>
      </w:r>
      <w:r w:rsidRPr="00B1281D">
        <w:t xml:space="preserve"> Explain</w:t>
      </w:r>
      <w:r w:rsidR="00C70449">
        <w:t xml:space="preserve"> (Column CU</w:t>
      </w:r>
      <w:r>
        <w:t>)</w:t>
      </w:r>
      <w:bookmarkEnd w:id="255"/>
    </w:p>
    <w:p w:rsidR="00B1281D" w:rsidRDefault="00B1281D" w:rsidP="00B1281D">
      <w:pPr>
        <w:pStyle w:val="ListParagraph"/>
        <w:numPr>
          <w:ilvl w:val="0"/>
          <w:numId w:val="234"/>
        </w:numPr>
      </w:pPr>
      <w:r>
        <w:t xml:space="preserve">Variable:  </w:t>
      </w:r>
      <w:r w:rsidRPr="00B1281D">
        <w:t>otherimpact1explain</w:t>
      </w:r>
    </w:p>
    <w:p w:rsidR="00B1281D" w:rsidRDefault="00B1281D" w:rsidP="00B1281D">
      <w:pPr>
        <w:pStyle w:val="ListParagraph"/>
        <w:numPr>
          <w:ilvl w:val="0"/>
          <w:numId w:val="234"/>
        </w:numPr>
      </w:pPr>
      <w:r>
        <w:t>Publication: No</w:t>
      </w:r>
    </w:p>
    <w:p w:rsidR="00B1281D" w:rsidRPr="00B1281D" w:rsidRDefault="00B1281D" w:rsidP="00B1281D">
      <w:pPr>
        <w:pStyle w:val="ListParagraph"/>
        <w:numPr>
          <w:ilvl w:val="0"/>
          <w:numId w:val="234"/>
        </w:numPr>
      </w:pPr>
      <w:r>
        <w:t xml:space="preserve">Data Cleansing: </w:t>
      </w:r>
      <w:r w:rsidR="00E53116" w:rsidRPr="00A37428">
        <w:t>Apply P&amp;A#7 and P&amp;A#9</w:t>
      </w:r>
    </w:p>
    <w:p w:rsidR="00B1281D" w:rsidRDefault="00B1281D" w:rsidP="00B1281D">
      <w:pPr>
        <w:pStyle w:val="Heading2"/>
        <w:numPr>
          <w:ilvl w:val="0"/>
          <w:numId w:val="18"/>
        </w:numPr>
      </w:pPr>
      <w:bookmarkStart w:id="256" w:name="_Toc512592117"/>
      <w:r w:rsidRPr="00B1281D">
        <w:t>Other Impact (1) - Number of Units</w:t>
      </w:r>
      <w:r w:rsidR="00C70449">
        <w:t xml:space="preserve"> (Column CV</w:t>
      </w:r>
      <w:r>
        <w:t>)</w:t>
      </w:r>
      <w:bookmarkEnd w:id="256"/>
    </w:p>
    <w:p w:rsidR="00B1281D" w:rsidRDefault="00B1281D" w:rsidP="00B1281D">
      <w:pPr>
        <w:pStyle w:val="ListParagraph"/>
        <w:numPr>
          <w:ilvl w:val="0"/>
          <w:numId w:val="235"/>
        </w:numPr>
      </w:pPr>
      <w:r>
        <w:t xml:space="preserve">Variable:  </w:t>
      </w:r>
      <w:r w:rsidRPr="00B1281D">
        <w:t>otherimpact1numberofunits</w:t>
      </w:r>
    </w:p>
    <w:p w:rsidR="00B1281D" w:rsidRDefault="00B1281D" w:rsidP="00B1281D">
      <w:pPr>
        <w:pStyle w:val="ListParagraph"/>
        <w:numPr>
          <w:ilvl w:val="0"/>
          <w:numId w:val="235"/>
        </w:numPr>
      </w:pPr>
      <w:r>
        <w:t>Publication: No</w:t>
      </w:r>
    </w:p>
    <w:p w:rsidR="00B1281D" w:rsidRPr="00B1281D" w:rsidRDefault="00B1281D" w:rsidP="00B1281D">
      <w:pPr>
        <w:pStyle w:val="ListParagraph"/>
        <w:numPr>
          <w:ilvl w:val="0"/>
          <w:numId w:val="235"/>
        </w:numPr>
      </w:pPr>
      <w:r>
        <w:t xml:space="preserve">Data Cleansing: </w:t>
      </w:r>
      <w:r w:rsidR="00E53116">
        <w:t>Apply P&amp;A#10, P&amp;A#11, and P&amp;A#8</w:t>
      </w:r>
    </w:p>
    <w:p w:rsidR="00B1281D" w:rsidRDefault="00B1281D" w:rsidP="00B1281D">
      <w:pPr>
        <w:pStyle w:val="Heading2"/>
        <w:numPr>
          <w:ilvl w:val="0"/>
          <w:numId w:val="18"/>
        </w:numPr>
      </w:pPr>
      <w:bookmarkStart w:id="257" w:name="_Toc512592118"/>
      <w:r w:rsidRPr="00B1281D">
        <w:t xml:space="preserve">Other Impact (2) </w:t>
      </w:r>
      <w:r>
        <w:t>–</w:t>
      </w:r>
      <w:r w:rsidRPr="00B1281D">
        <w:t xml:space="preserve"> Explain</w:t>
      </w:r>
      <w:r w:rsidR="00C70449">
        <w:t xml:space="preserve"> (Column CW</w:t>
      </w:r>
      <w:r>
        <w:t>)</w:t>
      </w:r>
      <w:bookmarkEnd w:id="257"/>
    </w:p>
    <w:p w:rsidR="00B1281D" w:rsidRDefault="00B1281D" w:rsidP="00B1281D">
      <w:pPr>
        <w:pStyle w:val="ListParagraph"/>
        <w:numPr>
          <w:ilvl w:val="0"/>
          <w:numId w:val="236"/>
        </w:numPr>
      </w:pPr>
      <w:r>
        <w:t>Variable:  otherimpact2explain</w:t>
      </w:r>
    </w:p>
    <w:p w:rsidR="00B1281D" w:rsidRDefault="00B1281D" w:rsidP="00B1281D">
      <w:pPr>
        <w:pStyle w:val="ListParagraph"/>
        <w:numPr>
          <w:ilvl w:val="0"/>
          <w:numId w:val="236"/>
        </w:numPr>
      </w:pPr>
      <w:r>
        <w:t>Publication: No</w:t>
      </w:r>
    </w:p>
    <w:p w:rsidR="00B1281D" w:rsidRPr="00B1281D" w:rsidRDefault="00B1281D" w:rsidP="00B1281D">
      <w:pPr>
        <w:pStyle w:val="ListParagraph"/>
        <w:numPr>
          <w:ilvl w:val="0"/>
          <w:numId w:val="236"/>
        </w:numPr>
      </w:pPr>
      <w:r>
        <w:t xml:space="preserve">Data Cleansing: </w:t>
      </w:r>
      <w:r w:rsidR="00E53116" w:rsidRPr="00A37428">
        <w:t>Apply P&amp;A#7 and P&amp;A#9</w:t>
      </w:r>
    </w:p>
    <w:p w:rsidR="00B1281D" w:rsidRDefault="00B1281D" w:rsidP="00B1281D">
      <w:pPr>
        <w:pStyle w:val="Heading2"/>
        <w:numPr>
          <w:ilvl w:val="0"/>
          <w:numId w:val="18"/>
        </w:numPr>
      </w:pPr>
      <w:bookmarkStart w:id="258" w:name="_Toc512592119"/>
      <w:r w:rsidRPr="00B1281D">
        <w:t>Other Impact (2) - Number of Units</w:t>
      </w:r>
      <w:r w:rsidR="00C70449">
        <w:t xml:space="preserve"> (Column CX</w:t>
      </w:r>
      <w:r>
        <w:t>)</w:t>
      </w:r>
      <w:bookmarkEnd w:id="258"/>
    </w:p>
    <w:p w:rsidR="00B1281D" w:rsidRDefault="00B1281D" w:rsidP="00B1281D">
      <w:pPr>
        <w:pStyle w:val="ListParagraph"/>
        <w:numPr>
          <w:ilvl w:val="0"/>
          <w:numId w:val="237"/>
        </w:numPr>
      </w:pPr>
      <w:r>
        <w:t xml:space="preserve">Variable:  </w:t>
      </w:r>
      <w:r w:rsidRPr="00B1281D">
        <w:t>otherimpact2numberofunits</w:t>
      </w:r>
    </w:p>
    <w:p w:rsidR="00B1281D" w:rsidRDefault="00B1281D" w:rsidP="00B1281D">
      <w:pPr>
        <w:pStyle w:val="ListParagraph"/>
        <w:numPr>
          <w:ilvl w:val="0"/>
          <w:numId w:val="237"/>
        </w:numPr>
      </w:pPr>
      <w:r>
        <w:t>Publication: No</w:t>
      </w:r>
    </w:p>
    <w:p w:rsidR="00B1281D" w:rsidRPr="00B1281D" w:rsidRDefault="00B1281D" w:rsidP="00B1281D">
      <w:pPr>
        <w:pStyle w:val="ListParagraph"/>
        <w:numPr>
          <w:ilvl w:val="0"/>
          <w:numId w:val="237"/>
        </w:numPr>
      </w:pPr>
      <w:r>
        <w:t xml:space="preserve">Data Cleansing: </w:t>
      </w:r>
      <w:r w:rsidR="00E53116">
        <w:t>Apply P&amp;A#10, P&amp;A#11, and P&amp;A#8</w:t>
      </w:r>
    </w:p>
    <w:sectPr w:rsidR="00B1281D" w:rsidRPr="00B1281D" w:rsidSect="00592922">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D32" w:rsidRDefault="006B7D32" w:rsidP="001C271A">
      <w:pPr>
        <w:spacing w:after="0" w:line="240" w:lineRule="auto"/>
      </w:pPr>
      <w:r>
        <w:separator/>
      </w:r>
    </w:p>
  </w:endnote>
  <w:endnote w:type="continuationSeparator" w:id="0">
    <w:p w:rsidR="006B7D32" w:rsidRDefault="006B7D32" w:rsidP="001C2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2000680"/>
      <w:docPartObj>
        <w:docPartGallery w:val="Page Numbers (Bottom of Page)"/>
        <w:docPartUnique/>
      </w:docPartObj>
    </w:sdtPr>
    <w:sdtEndPr>
      <w:rPr>
        <w:color w:val="7F7F7F" w:themeColor="background1" w:themeShade="7F"/>
        <w:spacing w:val="60"/>
      </w:rPr>
    </w:sdtEndPr>
    <w:sdtContent>
      <w:p w:rsidR="00121E9F" w:rsidRDefault="00121E9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52699" w:rsidRPr="00E52699">
          <w:rPr>
            <w:b/>
            <w:bCs/>
            <w:noProof/>
          </w:rPr>
          <w:t>20</w:t>
        </w:r>
        <w:r>
          <w:rPr>
            <w:b/>
            <w:bCs/>
            <w:noProof/>
          </w:rPr>
          <w:fldChar w:fldCharType="end"/>
        </w:r>
        <w:r>
          <w:rPr>
            <w:b/>
            <w:bCs/>
          </w:rPr>
          <w:t xml:space="preserve"> | </w:t>
        </w:r>
        <w:r>
          <w:rPr>
            <w:color w:val="7F7F7F" w:themeColor="background1" w:themeShade="7F"/>
            <w:spacing w:val="60"/>
          </w:rPr>
          <w:t>Page</w:t>
        </w:r>
      </w:p>
    </w:sdtContent>
  </w:sdt>
  <w:p w:rsidR="00121E9F" w:rsidRDefault="00121E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D32" w:rsidRDefault="006B7D32" w:rsidP="001C271A">
      <w:pPr>
        <w:spacing w:after="0" w:line="240" w:lineRule="auto"/>
      </w:pPr>
      <w:r>
        <w:separator/>
      </w:r>
    </w:p>
  </w:footnote>
  <w:footnote w:type="continuationSeparator" w:id="0">
    <w:p w:rsidR="006B7D32" w:rsidRDefault="006B7D32" w:rsidP="001C271A">
      <w:pPr>
        <w:spacing w:after="0" w:line="240" w:lineRule="auto"/>
      </w:pPr>
      <w:r>
        <w:continuationSeparator/>
      </w:r>
    </w:p>
  </w:footnote>
  <w:footnote w:id="1">
    <w:p w:rsidR="00121E9F" w:rsidRDefault="00121E9F">
      <w:pPr>
        <w:pStyle w:val="FootnoteText"/>
      </w:pPr>
      <w:r>
        <w:rPr>
          <w:rStyle w:val="FootnoteReference"/>
        </w:rPr>
        <w:footnoteRef/>
      </w:r>
      <w:r>
        <w:t xml:space="preserve"> </w:t>
      </w:r>
      <w:r w:rsidRPr="00C8674E">
        <w:t>Static data is a sort of data that cannot be different in different years.</w:t>
      </w:r>
    </w:p>
  </w:footnote>
  <w:footnote w:id="2">
    <w:p w:rsidR="00121E9F" w:rsidRDefault="00121E9F">
      <w:pPr>
        <w:pStyle w:val="FootnoteText"/>
      </w:pPr>
      <w:r>
        <w:rPr>
          <w:rStyle w:val="FootnoteReference"/>
        </w:rPr>
        <w:footnoteRef/>
      </w:r>
      <w:r>
        <w:t xml:space="preserve"> Audited data is a sort of data that has been either directly or indirectly verified.</w:t>
      </w:r>
    </w:p>
  </w:footnote>
  <w:footnote w:id="3">
    <w:p w:rsidR="00121E9F" w:rsidRDefault="00121E9F">
      <w:pPr>
        <w:pStyle w:val="FootnoteText"/>
      </w:pPr>
      <w:r>
        <w:rPr>
          <w:rStyle w:val="FootnoteReference"/>
        </w:rPr>
        <w:footnoteRef/>
      </w:r>
      <w:r>
        <w:t xml:space="preserve"> Stock data is a sort of data that cannot be reported as zero in any given years.</w:t>
      </w:r>
    </w:p>
  </w:footnote>
  <w:footnote w:id="4">
    <w:p w:rsidR="00121E9F" w:rsidRDefault="00121E9F">
      <w:pPr>
        <w:pStyle w:val="FootnoteText"/>
      </w:pPr>
      <w:r>
        <w:rPr>
          <w:rStyle w:val="FootnoteReference"/>
        </w:rPr>
        <w:footnoteRef/>
      </w:r>
      <w:r>
        <w:t xml:space="preserve"> Unaudited data is a sort of data that has not been either directly or indirectly verified (e.g. self-report data).</w:t>
      </w:r>
    </w:p>
  </w:footnote>
  <w:footnote w:id="5">
    <w:p w:rsidR="00121E9F" w:rsidRDefault="00121E9F">
      <w:pPr>
        <w:pStyle w:val="FootnoteText"/>
      </w:pPr>
      <w:r>
        <w:rPr>
          <w:rStyle w:val="FootnoteReference"/>
        </w:rPr>
        <w:footnoteRef/>
      </w:r>
      <w:r>
        <w:t xml:space="preserve"> Identify local outliers within a unit (e.g. a CDFI or a financial note) </w:t>
      </w:r>
      <w:r w:rsidRPr="001C271A">
        <w:t>by the method of interquartile range as follows: [P25-3(P75-P25), P75+3(P75-P25)] where P25 and P75 are the first quartile and the third quartile</w:t>
      </w:r>
      <w:r>
        <w:t xml:space="preserve"> cutoffs</w:t>
      </w:r>
      <w:r w:rsidRPr="001C271A">
        <w:t xml:space="preserve"> respectively and</w:t>
      </w:r>
      <w:r>
        <w:t xml:space="preserve"> 3 is a constant used to identifying</w:t>
      </w:r>
      <w:r w:rsidRPr="001C271A">
        <w:t xml:space="preserve"> extreme o</w:t>
      </w:r>
      <w:r>
        <w:t>utliers.</w:t>
      </w:r>
    </w:p>
  </w:footnote>
  <w:footnote w:id="6">
    <w:p w:rsidR="00121E9F" w:rsidRDefault="00121E9F">
      <w:pPr>
        <w:pStyle w:val="FootnoteText"/>
      </w:pPr>
      <w:r>
        <w:rPr>
          <w:rStyle w:val="FootnoteReference"/>
        </w:rPr>
        <w:footnoteRef/>
      </w:r>
      <w:r>
        <w:t xml:space="preserve"> Identify global outliers across all units</w:t>
      </w:r>
      <w:r w:rsidRPr="001C271A">
        <w:t xml:space="preserve"> by the method of inter-percentile range as foll</w:t>
      </w:r>
      <w:r>
        <w:t>ows: [P1-3(P99-P1), P99+3(P99-P</w:t>
      </w:r>
      <w:r w:rsidRPr="001C271A">
        <w:t>1)] where P1 and P99 are 1 percentile and 99 percentile</w:t>
      </w:r>
      <w:r>
        <w:t xml:space="preserve"> cutoffs</w:t>
      </w:r>
      <w:r w:rsidRPr="001C271A">
        <w:t xml:space="preserve"> respectively and 3 is a constant used to identifying extreme outliers</w:t>
      </w:r>
      <w:r>
        <w:t>.</w:t>
      </w:r>
    </w:p>
  </w:footnote>
  <w:footnote w:id="7">
    <w:p w:rsidR="00121E9F" w:rsidRDefault="00121E9F">
      <w:pPr>
        <w:pStyle w:val="FootnoteText"/>
      </w:pPr>
      <w:r>
        <w:rPr>
          <w:rStyle w:val="FootnoteReference"/>
        </w:rPr>
        <w:footnoteRef/>
      </w:r>
      <w:r>
        <w:t xml:space="preserve"> Flow </w:t>
      </w:r>
      <w:r w:rsidRPr="0048592F">
        <w:t>da</w:t>
      </w:r>
      <w:r>
        <w:t>ta is a sort of data that can</w:t>
      </w:r>
      <w:r w:rsidRPr="0048592F">
        <w:t xml:space="preserve"> be reported as zero in any</w:t>
      </w:r>
      <w:r>
        <w:t xml:space="preserve"> given</w:t>
      </w:r>
      <w:r w:rsidRPr="0048592F">
        <w:t xml:space="preserve"> years</w:t>
      </w:r>
      <w:r>
        <w:t>.</w:t>
      </w:r>
    </w:p>
  </w:footnote>
  <w:footnote w:id="8">
    <w:p w:rsidR="00121E9F" w:rsidRDefault="00121E9F">
      <w:pPr>
        <w:pStyle w:val="FootnoteText"/>
      </w:pPr>
      <w:r>
        <w:rPr>
          <w:rStyle w:val="FootnoteReference"/>
        </w:rPr>
        <w:footnoteRef/>
      </w:r>
      <w:r>
        <w:t xml:space="preserve"> Though award recipients may report the same transaction more than once for different reporting years (see P&amp;A # 6), only one record of the transaction is released to the public.</w:t>
      </w:r>
    </w:p>
  </w:footnote>
  <w:footnote w:id="9">
    <w:p w:rsidR="00121E9F" w:rsidRDefault="00121E9F">
      <w:pPr>
        <w:pStyle w:val="FootnoteText"/>
      </w:pPr>
      <w:r>
        <w:rPr>
          <w:rStyle w:val="FootnoteReference"/>
        </w:rPr>
        <w:footnoteRef/>
      </w:r>
      <w:r>
        <w:t xml:space="preserve"> Dynamic data is a sort of data that can be different in different years.</w:t>
      </w:r>
    </w:p>
  </w:footnote>
  <w:footnote w:id="10">
    <w:p w:rsidR="00121E9F" w:rsidRDefault="00121E9F">
      <w:pPr>
        <w:pStyle w:val="FootnoteText"/>
      </w:pPr>
      <w:r>
        <w:rPr>
          <w:rStyle w:val="FootnoteReference"/>
        </w:rPr>
        <w:footnoteRef/>
      </w:r>
      <w:r>
        <w:t xml:space="preserve"> “No” means that the data field is not released at this time because it is personally identifiable information (PII), low quality, low quantity, or calculated data fields. </w:t>
      </w:r>
    </w:p>
  </w:footnote>
  <w:footnote w:id="11">
    <w:p w:rsidR="00121E9F" w:rsidRDefault="00121E9F">
      <w:pPr>
        <w:pStyle w:val="FootnoteText"/>
      </w:pPr>
      <w:r>
        <w:rPr>
          <w:rStyle w:val="FootnoteReference"/>
        </w:rPr>
        <w:footnoteRef/>
      </w:r>
      <w:r>
        <w:t xml:space="preserve"> “No” means that either no cleansing methodologies are needed or there are no cleansing methodologies developed for this data field at this time.</w:t>
      </w:r>
    </w:p>
  </w:footnote>
  <w:footnote w:id="12">
    <w:p w:rsidR="00121E9F" w:rsidRDefault="00121E9F">
      <w:pPr>
        <w:pStyle w:val="FootnoteText"/>
      </w:pPr>
      <w:r>
        <w:rPr>
          <w:rStyle w:val="FootnoteReference"/>
        </w:rPr>
        <w:footnoteRef/>
      </w:r>
      <w:r>
        <w:t xml:space="preserve"> “</w:t>
      </w:r>
      <w:proofErr w:type="spellStart"/>
      <w:r>
        <w:t>HotZones</w:t>
      </w:r>
      <w:proofErr w:type="spellEnd"/>
      <w:r>
        <w:t>” data field is not released at this time because it is no longer relevant.</w:t>
      </w:r>
    </w:p>
  </w:footnote>
  <w:footnote w:id="13">
    <w:p w:rsidR="00121E9F" w:rsidRDefault="00121E9F">
      <w:pPr>
        <w:pStyle w:val="FootnoteText"/>
      </w:pPr>
      <w:r>
        <w:rPr>
          <w:rStyle w:val="FootnoteReference"/>
        </w:rPr>
        <w:footnoteRef/>
      </w:r>
      <w:r>
        <w:t xml:space="preserve"> Total number of clients that the organization served. The following variables (</w:t>
      </w:r>
      <w:proofErr w:type="spellStart"/>
      <w:r w:rsidRPr="00761AEE">
        <w:t>housingTotClientsNum</w:t>
      </w:r>
      <w:proofErr w:type="spellEnd"/>
      <w:r>
        <w:t xml:space="preserve">, </w:t>
      </w:r>
      <w:proofErr w:type="spellStart"/>
      <w:r w:rsidRPr="00761AEE">
        <w:t>econTotClientsNum</w:t>
      </w:r>
      <w:proofErr w:type="spellEnd"/>
      <w:r>
        <w:t xml:space="preserve">, </w:t>
      </w:r>
      <w:proofErr w:type="spellStart"/>
      <w:r w:rsidRPr="00761AEE">
        <w:t>finTotClientsNum</w:t>
      </w:r>
      <w:proofErr w:type="spellEnd"/>
      <w:r>
        <w:t xml:space="preserve">, and </w:t>
      </w:r>
      <w:proofErr w:type="spellStart"/>
      <w:r w:rsidRPr="00761AEE">
        <w:t>othTotClientsNum</w:t>
      </w:r>
      <w:proofErr w:type="spellEnd"/>
      <w:r>
        <w:t>) also ask similar questions but in subcategories.</w:t>
      </w:r>
    </w:p>
  </w:footnote>
  <w:footnote w:id="14">
    <w:p w:rsidR="00121E9F" w:rsidRDefault="00121E9F">
      <w:pPr>
        <w:pStyle w:val="FootnoteText"/>
      </w:pPr>
      <w:r>
        <w:rPr>
          <w:rStyle w:val="FootnoteReference"/>
        </w:rPr>
        <w:footnoteRef/>
      </w:r>
      <w:r>
        <w:t xml:space="preserve"> Total number of clients that other development service providers served on behalf of the organization. The following variables (</w:t>
      </w:r>
      <w:proofErr w:type="spellStart"/>
      <w:r w:rsidRPr="000B5376">
        <w:t>housingDspClientsNum</w:t>
      </w:r>
      <w:proofErr w:type="spellEnd"/>
      <w:r>
        <w:t xml:space="preserve">, </w:t>
      </w:r>
      <w:proofErr w:type="spellStart"/>
      <w:r w:rsidRPr="000B5376">
        <w:t>econDspClientsNum</w:t>
      </w:r>
      <w:proofErr w:type="spellEnd"/>
      <w:r>
        <w:t xml:space="preserve">, </w:t>
      </w:r>
      <w:proofErr w:type="spellStart"/>
      <w:r w:rsidRPr="000B5376">
        <w:t>finDspClientsNum</w:t>
      </w:r>
      <w:proofErr w:type="spellEnd"/>
      <w:r>
        <w:t xml:space="preserve">, and </w:t>
      </w:r>
      <w:proofErr w:type="spellStart"/>
      <w:r w:rsidRPr="000B5376">
        <w:t>othDspClientsNum</w:t>
      </w:r>
      <w:proofErr w:type="spellEnd"/>
      <w:r>
        <w:t>) also ask similar questions but in subcategories.</w:t>
      </w:r>
    </w:p>
  </w:footnote>
  <w:footnote w:id="15">
    <w:p w:rsidR="00121E9F" w:rsidRDefault="00121E9F">
      <w:pPr>
        <w:pStyle w:val="FootnoteText"/>
      </w:pPr>
      <w:r>
        <w:rPr>
          <w:rStyle w:val="FootnoteReference"/>
        </w:rPr>
        <w:footnoteRef/>
      </w:r>
      <w:r>
        <w:t xml:space="preserve"> The variable is masked and expressed as “</w:t>
      </w:r>
      <w:proofErr w:type="spellStart"/>
      <w:r>
        <w:t>trans_id</w:t>
      </w:r>
      <w:proofErr w:type="spellEnd"/>
      <w:r>
        <w:t>” in the released version.  For multi-tract transactions, “</w:t>
      </w:r>
      <w:proofErr w:type="spellStart"/>
      <w:r>
        <w:t>trans_id</w:t>
      </w:r>
      <w:proofErr w:type="spellEnd"/>
      <w:r>
        <w:t>” numbers are the same.</w:t>
      </w:r>
    </w:p>
  </w:footnote>
  <w:footnote w:id="16">
    <w:p w:rsidR="00121E9F" w:rsidRDefault="00121E9F">
      <w:pPr>
        <w:pStyle w:val="FootnoteText"/>
      </w:pPr>
      <w:r>
        <w:rPr>
          <w:rStyle w:val="FootnoteReference"/>
        </w:rPr>
        <w:footnoteRef/>
      </w:r>
      <w:r>
        <w:t xml:space="preserve"> For multi-tract transactions, the amount is the sum of all transactions having the same “</w:t>
      </w:r>
      <w:proofErr w:type="spellStart"/>
      <w:r>
        <w:t>trans_id</w:t>
      </w:r>
      <w:proofErr w:type="spellEnd"/>
      <w:r>
        <w:t>” numbers.</w:t>
      </w:r>
    </w:p>
  </w:footnote>
  <w:footnote w:id="17">
    <w:p w:rsidR="00121E9F" w:rsidRDefault="00121E9F">
      <w:pPr>
        <w:pStyle w:val="FootnoteText"/>
      </w:pPr>
      <w:r>
        <w:rPr>
          <w:rStyle w:val="FootnoteReference"/>
        </w:rPr>
        <w:footnoteRef/>
      </w:r>
      <w:r>
        <w:t xml:space="preserve"> “None” means the data fields are missing.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3702"/>
    <w:multiLevelType w:val="hybridMultilevel"/>
    <w:tmpl w:val="E9E49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B3473C"/>
    <w:multiLevelType w:val="hybridMultilevel"/>
    <w:tmpl w:val="FAEA8F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7C54A4"/>
    <w:multiLevelType w:val="hybridMultilevel"/>
    <w:tmpl w:val="A1F4B4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4FF6285"/>
    <w:multiLevelType w:val="hybridMultilevel"/>
    <w:tmpl w:val="B70CB8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5467AE4"/>
    <w:multiLevelType w:val="hybridMultilevel"/>
    <w:tmpl w:val="7B469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7045D7"/>
    <w:multiLevelType w:val="hybridMultilevel"/>
    <w:tmpl w:val="0BC628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5861904"/>
    <w:multiLevelType w:val="hybridMultilevel"/>
    <w:tmpl w:val="E1AC16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59729FD"/>
    <w:multiLevelType w:val="hybridMultilevel"/>
    <w:tmpl w:val="26F258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05A95221"/>
    <w:multiLevelType w:val="hybridMultilevel"/>
    <w:tmpl w:val="043A63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5C7537E"/>
    <w:multiLevelType w:val="hybridMultilevel"/>
    <w:tmpl w:val="9926A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6121094"/>
    <w:multiLevelType w:val="hybridMultilevel"/>
    <w:tmpl w:val="80ACD7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06646AC7"/>
    <w:multiLevelType w:val="hybridMultilevel"/>
    <w:tmpl w:val="3E824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6E949E8"/>
    <w:multiLevelType w:val="hybridMultilevel"/>
    <w:tmpl w:val="1E9A76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08083C25"/>
    <w:multiLevelType w:val="hybridMultilevel"/>
    <w:tmpl w:val="353CA1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080A1246"/>
    <w:multiLevelType w:val="hybridMultilevel"/>
    <w:tmpl w:val="6960E2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084B4A9E"/>
    <w:multiLevelType w:val="hybridMultilevel"/>
    <w:tmpl w:val="A7E8D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88A4418"/>
    <w:multiLevelType w:val="hybridMultilevel"/>
    <w:tmpl w:val="2BC0D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91E6BC1"/>
    <w:multiLevelType w:val="hybridMultilevel"/>
    <w:tmpl w:val="48D2F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0AC54B71"/>
    <w:multiLevelType w:val="hybridMultilevel"/>
    <w:tmpl w:val="0A50D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B8525DC"/>
    <w:multiLevelType w:val="hybridMultilevel"/>
    <w:tmpl w:val="4984B2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0BF13D0E"/>
    <w:multiLevelType w:val="hybridMultilevel"/>
    <w:tmpl w:val="FBBC1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0CB64E3C"/>
    <w:multiLevelType w:val="hybridMultilevel"/>
    <w:tmpl w:val="5728EC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0D622070"/>
    <w:multiLevelType w:val="hybridMultilevel"/>
    <w:tmpl w:val="47F03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0D896C08"/>
    <w:multiLevelType w:val="hybridMultilevel"/>
    <w:tmpl w:val="8BF23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0DF639E3"/>
    <w:multiLevelType w:val="hybridMultilevel"/>
    <w:tmpl w:val="FB3234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0E0171B5"/>
    <w:multiLevelType w:val="hybridMultilevel"/>
    <w:tmpl w:val="DF8475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0E685610"/>
    <w:multiLevelType w:val="hybridMultilevel"/>
    <w:tmpl w:val="E5FC76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0F8E6B81"/>
    <w:multiLevelType w:val="hybridMultilevel"/>
    <w:tmpl w:val="E3D62B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0FC3702D"/>
    <w:multiLevelType w:val="hybridMultilevel"/>
    <w:tmpl w:val="65DABE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0FEF6BA0"/>
    <w:multiLevelType w:val="hybridMultilevel"/>
    <w:tmpl w:val="4FE0B4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10BB0DDD"/>
    <w:multiLevelType w:val="hybridMultilevel"/>
    <w:tmpl w:val="FAE6F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10F52C96"/>
    <w:multiLevelType w:val="hybridMultilevel"/>
    <w:tmpl w:val="4372C7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1147133C"/>
    <w:multiLevelType w:val="hybridMultilevel"/>
    <w:tmpl w:val="351CE0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11563CC3"/>
    <w:multiLevelType w:val="hybridMultilevel"/>
    <w:tmpl w:val="B3DEBD66"/>
    <w:lvl w:ilvl="0" w:tplc="66D0A87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12590FCD"/>
    <w:multiLevelType w:val="hybridMultilevel"/>
    <w:tmpl w:val="CBFAC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12A334AB"/>
    <w:multiLevelType w:val="hybridMultilevel"/>
    <w:tmpl w:val="692C31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12F61B53"/>
    <w:multiLevelType w:val="hybridMultilevel"/>
    <w:tmpl w:val="9C2E2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2FC75F4"/>
    <w:multiLevelType w:val="hybridMultilevel"/>
    <w:tmpl w:val="E31A0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130F64F7"/>
    <w:multiLevelType w:val="hybridMultilevel"/>
    <w:tmpl w:val="25E07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137356AD"/>
    <w:multiLevelType w:val="hybridMultilevel"/>
    <w:tmpl w:val="0C22C1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13A6790E"/>
    <w:multiLevelType w:val="hybridMultilevel"/>
    <w:tmpl w:val="E06AF7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145B1276"/>
    <w:multiLevelType w:val="hybridMultilevel"/>
    <w:tmpl w:val="C0C4C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1471792A"/>
    <w:multiLevelType w:val="hybridMultilevel"/>
    <w:tmpl w:val="1F683F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15551C33"/>
    <w:multiLevelType w:val="hybridMultilevel"/>
    <w:tmpl w:val="2FF2E1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16586EDC"/>
    <w:multiLevelType w:val="hybridMultilevel"/>
    <w:tmpl w:val="6AEA1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176813F6"/>
    <w:multiLevelType w:val="hybridMultilevel"/>
    <w:tmpl w:val="E9921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178745F0"/>
    <w:multiLevelType w:val="hybridMultilevel"/>
    <w:tmpl w:val="A7C81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187C1293"/>
    <w:multiLevelType w:val="hybridMultilevel"/>
    <w:tmpl w:val="6812E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18E667FA"/>
    <w:multiLevelType w:val="hybridMultilevel"/>
    <w:tmpl w:val="6A2C7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19132610"/>
    <w:multiLevelType w:val="hybridMultilevel"/>
    <w:tmpl w:val="D2383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19980CB8"/>
    <w:multiLevelType w:val="hybridMultilevel"/>
    <w:tmpl w:val="349256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19B44690"/>
    <w:multiLevelType w:val="hybridMultilevel"/>
    <w:tmpl w:val="3C668E1C"/>
    <w:lvl w:ilvl="0" w:tplc="457E55A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19B57B75"/>
    <w:multiLevelType w:val="hybridMultilevel"/>
    <w:tmpl w:val="22927E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1A1F5284"/>
    <w:multiLevelType w:val="hybridMultilevel"/>
    <w:tmpl w:val="C4B881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1A2B1EDD"/>
    <w:multiLevelType w:val="hybridMultilevel"/>
    <w:tmpl w:val="20FCB310"/>
    <w:lvl w:ilvl="0" w:tplc="E7927CF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15:restartNumberingAfterBreak="0">
    <w:nsid w:val="1A48781A"/>
    <w:multiLevelType w:val="hybridMultilevel"/>
    <w:tmpl w:val="B15461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15:restartNumberingAfterBreak="0">
    <w:nsid w:val="1A7118CC"/>
    <w:multiLevelType w:val="hybridMultilevel"/>
    <w:tmpl w:val="0CA465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15:restartNumberingAfterBreak="0">
    <w:nsid w:val="1AB67176"/>
    <w:multiLevelType w:val="hybridMultilevel"/>
    <w:tmpl w:val="048494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15:restartNumberingAfterBreak="0">
    <w:nsid w:val="1ABF3F5D"/>
    <w:multiLevelType w:val="hybridMultilevel"/>
    <w:tmpl w:val="E8E09AAA"/>
    <w:lvl w:ilvl="0" w:tplc="E8384EE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15:restartNumberingAfterBreak="0">
    <w:nsid w:val="1AED36A7"/>
    <w:multiLevelType w:val="hybridMultilevel"/>
    <w:tmpl w:val="ABEE6F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0" w15:restartNumberingAfterBreak="0">
    <w:nsid w:val="1B4B4D61"/>
    <w:multiLevelType w:val="hybridMultilevel"/>
    <w:tmpl w:val="804685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15:restartNumberingAfterBreak="0">
    <w:nsid w:val="1CB92C20"/>
    <w:multiLevelType w:val="hybridMultilevel"/>
    <w:tmpl w:val="FF120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1D015BFD"/>
    <w:multiLevelType w:val="hybridMultilevel"/>
    <w:tmpl w:val="77461A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15:restartNumberingAfterBreak="0">
    <w:nsid w:val="1E3A4590"/>
    <w:multiLevelType w:val="hybridMultilevel"/>
    <w:tmpl w:val="C80E6F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4" w15:restartNumberingAfterBreak="0">
    <w:nsid w:val="1E7110CA"/>
    <w:multiLevelType w:val="hybridMultilevel"/>
    <w:tmpl w:val="9A648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1F1C391D"/>
    <w:multiLevelType w:val="hybridMultilevel"/>
    <w:tmpl w:val="94062E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20383622"/>
    <w:multiLevelType w:val="hybridMultilevel"/>
    <w:tmpl w:val="E6E8F6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7" w15:restartNumberingAfterBreak="0">
    <w:nsid w:val="21585EF5"/>
    <w:multiLevelType w:val="hybridMultilevel"/>
    <w:tmpl w:val="7354D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21E335EA"/>
    <w:multiLevelType w:val="hybridMultilevel"/>
    <w:tmpl w:val="06789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2205452D"/>
    <w:multiLevelType w:val="hybridMultilevel"/>
    <w:tmpl w:val="120A5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226A76E2"/>
    <w:multiLevelType w:val="hybridMultilevel"/>
    <w:tmpl w:val="32D45E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1" w15:restartNumberingAfterBreak="0">
    <w:nsid w:val="22A71A2C"/>
    <w:multiLevelType w:val="hybridMultilevel"/>
    <w:tmpl w:val="82080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234C48CF"/>
    <w:multiLevelType w:val="hybridMultilevel"/>
    <w:tmpl w:val="E69C6F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3" w15:restartNumberingAfterBreak="0">
    <w:nsid w:val="23A52719"/>
    <w:multiLevelType w:val="hybridMultilevel"/>
    <w:tmpl w:val="4EC669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15:restartNumberingAfterBreak="0">
    <w:nsid w:val="23C97ECA"/>
    <w:multiLevelType w:val="hybridMultilevel"/>
    <w:tmpl w:val="DBAAB8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5" w15:restartNumberingAfterBreak="0">
    <w:nsid w:val="24C00423"/>
    <w:multiLevelType w:val="hybridMultilevel"/>
    <w:tmpl w:val="D19C0B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6" w15:restartNumberingAfterBreak="0">
    <w:nsid w:val="24ED4285"/>
    <w:multiLevelType w:val="hybridMultilevel"/>
    <w:tmpl w:val="778E1B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7" w15:restartNumberingAfterBreak="0">
    <w:nsid w:val="25101623"/>
    <w:multiLevelType w:val="hybridMultilevel"/>
    <w:tmpl w:val="F7562C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8" w15:restartNumberingAfterBreak="0">
    <w:nsid w:val="26084A78"/>
    <w:multiLevelType w:val="hybridMultilevel"/>
    <w:tmpl w:val="5A1EB9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9" w15:restartNumberingAfterBreak="0">
    <w:nsid w:val="26250039"/>
    <w:multiLevelType w:val="hybridMultilevel"/>
    <w:tmpl w:val="78DE59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0" w15:restartNumberingAfterBreak="0">
    <w:nsid w:val="265C551E"/>
    <w:multiLevelType w:val="hybridMultilevel"/>
    <w:tmpl w:val="F6245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267D33D3"/>
    <w:multiLevelType w:val="hybridMultilevel"/>
    <w:tmpl w:val="A53459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2" w15:restartNumberingAfterBreak="0">
    <w:nsid w:val="26A25275"/>
    <w:multiLevelType w:val="hybridMultilevel"/>
    <w:tmpl w:val="1EDC2B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3" w15:restartNumberingAfterBreak="0">
    <w:nsid w:val="26CF7AFB"/>
    <w:multiLevelType w:val="hybridMultilevel"/>
    <w:tmpl w:val="6242E1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4" w15:restartNumberingAfterBreak="0">
    <w:nsid w:val="27EE0888"/>
    <w:multiLevelType w:val="hybridMultilevel"/>
    <w:tmpl w:val="EC307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29804DD3"/>
    <w:multiLevelType w:val="hybridMultilevel"/>
    <w:tmpl w:val="D42E9F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6" w15:restartNumberingAfterBreak="0">
    <w:nsid w:val="299316E8"/>
    <w:multiLevelType w:val="hybridMultilevel"/>
    <w:tmpl w:val="0D003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29E86B4D"/>
    <w:multiLevelType w:val="hybridMultilevel"/>
    <w:tmpl w:val="51384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2A0C4EAA"/>
    <w:multiLevelType w:val="hybridMultilevel"/>
    <w:tmpl w:val="43EC3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2A1E0313"/>
    <w:multiLevelType w:val="hybridMultilevel"/>
    <w:tmpl w:val="30F46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2A8564E4"/>
    <w:multiLevelType w:val="hybridMultilevel"/>
    <w:tmpl w:val="7F06A0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1" w15:restartNumberingAfterBreak="0">
    <w:nsid w:val="2A8A1DF2"/>
    <w:multiLevelType w:val="hybridMultilevel"/>
    <w:tmpl w:val="FCC0D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2AE97922"/>
    <w:multiLevelType w:val="hybridMultilevel"/>
    <w:tmpl w:val="C53AD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2BC14B66"/>
    <w:multiLevelType w:val="hybridMultilevel"/>
    <w:tmpl w:val="7610C4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4" w15:restartNumberingAfterBreak="0">
    <w:nsid w:val="2BE53880"/>
    <w:multiLevelType w:val="hybridMultilevel"/>
    <w:tmpl w:val="4EFA49F0"/>
    <w:lvl w:ilvl="0" w:tplc="325AFE4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5" w15:restartNumberingAfterBreak="0">
    <w:nsid w:val="2C2D6B0C"/>
    <w:multiLevelType w:val="hybridMultilevel"/>
    <w:tmpl w:val="D778B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2CC96725"/>
    <w:multiLevelType w:val="hybridMultilevel"/>
    <w:tmpl w:val="89B45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2E036F07"/>
    <w:multiLevelType w:val="hybridMultilevel"/>
    <w:tmpl w:val="5F8CF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2E594DD8"/>
    <w:multiLevelType w:val="hybridMultilevel"/>
    <w:tmpl w:val="16A2B2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9" w15:restartNumberingAfterBreak="0">
    <w:nsid w:val="2E7A33A7"/>
    <w:multiLevelType w:val="hybridMultilevel"/>
    <w:tmpl w:val="9348D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2E9F45E6"/>
    <w:multiLevelType w:val="hybridMultilevel"/>
    <w:tmpl w:val="B9020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2EA82055"/>
    <w:multiLevelType w:val="hybridMultilevel"/>
    <w:tmpl w:val="9322E902"/>
    <w:lvl w:ilvl="0" w:tplc="6F3A8E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2EDA1A7F"/>
    <w:multiLevelType w:val="hybridMultilevel"/>
    <w:tmpl w:val="5518F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2EDA1D19"/>
    <w:multiLevelType w:val="hybridMultilevel"/>
    <w:tmpl w:val="E9924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4" w15:restartNumberingAfterBreak="0">
    <w:nsid w:val="2F395B03"/>
    <w:multiLevelType w:val="hybridMultilevel"/>
    <w:tmpl w:val="7B1C7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2FA21CE0"/>
    <w:multiLevelType w:val="hybridMultilevel"/>
    <w:tmpl w:val="FFF63A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6" w15:restartNumberingAfterBreak="0">
    <w:nsid w:val="30625175"/>
    <w:multiLevelType w:val="hybridMultilevel"/>
    <w:tmpl w:val="9AEE0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31490729"/>
    <w:multiLevelType w:val="hybridMultilevel"/>
    <w:tmpl w:val="A300E9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8" w15:restartNumberingAfterBreak="0">
    <w:nsid w:val="323673B6"/>
    <w:multiLevelType w:val="hybridMultilevel"/>
    <w:tmpl w:val="CB7612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9" w15:restartNumberingAfterBreak="0">
    <w:nsid w:val="33F91301"/>
    <w:multiLevelType w:val="hybridMultilevel"/>
    <w:tmpl w:val="6C28D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34236D6B"/>
    <w:multiLevelType w:val="hybridMultilevel"/>
    <w:tmpl w:val="C28C2C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1" w15:restartNumberingAfterBreak="0">
    <w:nsid w:val="345E472A"/>
    <w:multiLevelType w:val="hybridMultilevel"/>
    <w:tmpl w:val="E8E09AAA"/>
    <w:lvl w:ilvl="0" w:tplc="E8384EE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2" w15:restartNumberingAfterBreak="0">
    <w:nsid w:val="34D1046D"/>
    <w:multiLevelType w:val="hybridMultilevel"/>
    <w:tmpl w:val="D3A057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3" w15:restartNumberingAfterBreak="0">
    <w:nsid w:val="35B47946"/>
    <w:multiLevelType w:val="hybridMultilevel"/>
    <w:tmpl w:val="8C1698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4" w15:restartNumberingAfterBreak="0">
    <w:nsid w:val="35EA154B"/>
    <w:multiLevelType w:val="hybridMultilevel"/>
    <w:tmpl w:val="404AD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15:restartNumberingAfterBreak="0">
    <w:nsid w:val="363B2FA7"/>
    <w:multiLevelType w:val="hybridMultilevel"/>
    <w:tmpl w:val="11649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6E47DF2"/>
    <w:multiLevelType w:val="hybridMultilevel"/>
    <w:tmpl w:val="15BC3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15:restartNumberingAfterBreak="0">
    <w:nsid w:val="37917928"/>
    <w:multiLevelType w:val="hybridMultilevel"/>
    <w:tmpl w:val="E8E09AAA"/>
    <w:lvl w:ilvl="0" w:tplc="E8384EE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8" w15:restartNumberingAfterBreak="0">
    <w:nsid w:val="37EB738F"/>
    <w:multiLevelType w:val="hybridMultilevel"/>
    <w:tmpl w:val="236C60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9" w15:restartNumberingAfterBreak="0">
    <w:nsid w:val="3805502D"/>
    <w:multiLevelType w:val="hybridMultilevel"/>
    <w:tmpl w:val="351250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0" w15:restartNumberingAfterBreak="0">
    <w:nsid w:val="38401C03"/>
    <w:multiLevelType w:val="hybridMultilevel"/>
    <w:tmpl w:val="A22018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1" w15:restartNumberingAfterBreak="0">
    <w:nsid w:val="388A52CD"/>
    <w:multiLevelType w:val="hybridMultilevel"/>
    <w:tmpl w:val="B568EE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2" w15:restartNumberingAfterBreak="0">
    <w:nsid w:val="38914C34"/>
    <w:multiLevelType w:val="hybridMultilevel"/>
    <w:tmpl w:val="43569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15:restartNumberingAfterBreak="0">
    <w:nsid w:val="38956589"/>
    <w:multiLevelType w:val="hybridMultilevel"/>
    <w:tmpl w:val="1EEA51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4" w15:restartNumberingAfterBreak="0">
    <w:nsid w:val="38B3636E"/>
    <w:multiLevelType w:val="hybridMultilevel"/>
    <w:tmpl w:val="6ABE7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5" w15:restartNumberingAfterBreak="0">
    <w:nsid w:val="397869AD"/>
    <w:multiLevelType w:val="hybridMultilevel"/>
    <w:tmpl w:val="E5C42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15:restartNumberingAfterBreak="0">
    <w:nsid w:val="39E410CF"/>
    <w:multiLevelType w:val="hybridMultilevel"/>
    <w:tmpl w:val="04C664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7" w15:restartNumberingAfterBreak="0">
    <w:nsid w:val="39FE151C"/>
    <w:multiLevelType w:val="hybridMultilevel"/>
    <w:tmpl w:val="0A6AE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8" w15:restartNumberingAfterBreak="0">
    <w:nsid w:val="3BD0572E"/>
    <w:multiLevelType w:val="hybridMultilevel"/>
    <w:tmpl w:val="934A29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9" w15:restartNumberingAfterBreak="0">
    <w:nsid w:val="3BF15263"/>
    <w:multiLevelType w:val="hybridMultilevel"/>
    <w:tmpl w:val="C5B403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0" w15:restartNumberingAfterBreak="0">
    <w:nsid w:val="3D216D5F"/>
    <w:multiLevelType w:val="hybridMultilevel"/>
    <w:tmpl w:val="68B667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1" w15:restartNumberingAfterBreak="0">
    <w:nsid w:val="3D407DB5"/>
    <w:multiLevelType w:val="hybridMultilevel"/>
    <w:tmpl w:val="A1ACC7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2" w15:restartNumberingAfterBreak="0">
    <w:nsid w:val="3D4C407C"/>
    <w:multiLevelType w:val="hybridMultilevel"/>
    <w:tmpl w:val="10F4D5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3" w15:restartNumberingAfterBreak="0">
    <w:nsid w:val="3DC26C18"/>
    <w:multiLevelType w:val="hybridMultilevel"/>
    <w:tmpl w:val="334E8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15:restartNumberingAfterBreak="0">
    <w:nsid w:val="3E0B6386"/>
    <w:multiLevelType w:val="hybridMultilevel"/>
    <w:tmpl w:val="CAE67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15:restartNumberingAfterBreak="0">
    <w:nsid w:val="3E963AD9"/>
    <w:multiLevelType w:val="hybridMultilevel"/>
    <w:tmpl w:val="BA7A4C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6" w15:restartNumberingAfterBreak="0">
    <w:nsid w:val="3EDB2B68"/>
    <w:multiLevelType w:val="hybridMultilevel"/>
    <w:tmpl w:val="BAD28F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7" w15:restartNumberingAfterBreak="0">
    <w:nsid w:val="3FC65EAE"/>
    <w:multiLevelType w:val="hybridMultilevel"/>
    <w:tmpl w:val="276CB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15:restartNumberingAfterBreak="0">
    <w:nsid w:val="3FE57615"/>
    <w:multiLevelType w:val="hybridMultilevel"/>
    <w:tmpl w:val="AEDCA6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9" w15:restartNumberingAfterBreak="0">
    <w:nsid w:val="3FEE464D"/>
    <w:multiLevelType w:val="hybridMultilevel"/>
    <w:tmpl w:val="7B62F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15:restartNumberingAfterBreak="0">
    <w:nsid w:val="401223E4"/>
    <w:multiLevelType w:val="hybridMultilevel"/>
    <w:tmpl w:val="5A920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1" w15:restartNumberingAfterBreak="0">
    <w:nsid w:val="40E256A8"/>
    <w:multiLevelType w:val="hybridMultilevel"/>
    <w:tmpl w:val="5E3812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2" w15:restartNumberingAfterBreak="0">
    <w:nsid w:val="40EE2B1A"/>
    <w:multiLevelType w:val="hybridMultilevel"/>
    <w:tmpl w:val="6E0069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3" w15:restartNumberingAfterBreak="0">
    <w:nsid w:val="41853A54"/>
    <w:multiLevelType w:val="hybridMultilevel"/>
    <w:tmpl w:val="D6BA5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41AA5627"/>
    <w:multiLevelType w:val="hybridMultilevel"/>
    <w:tmpl w:val="D6668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5" w15:restartNumberingAfterBreak="0">
    <w:nsid w:val="41DE19EB"/>
    <w:multiLevelType w:val="hybridMultilevel"/>
    <w:tmpl w:val="06228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6" w15:restartNumberingAfterBreak="0">
    <w:nsid w:val="424B69A9"/>
    <w:multiLevelType w:val="hybridMultilevel"/>
    <w:tmpl w:val="8E0C01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7" w15:restartNumberingAfterBreak="0">
    <w:nsid w:val="425E58EB"/>
    <w:multiLevelType w:val="hybridMultilevel"/>
    <w:tmpl w:val="FB383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15:restartNumberingAfterBreak="0">
    <w:nsid w:val="42672929"/>
    <w:multiLevelType w:val="hybridMultilevel"/>
    <w:tmpl w:val="6A825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9" w15:restartNumberingAfterBreak="0">
    <w:nsid w:val="43106E8D"/>
    <w:multiLevelType w:val="hybridMultilevel"/>
    <w:tmpl w:val="E70E8E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0" w15:restartNumberingAfterBreak="0">
    <w:nsid w:val="43DE51AE"/>
    <w:multiLevelType w:val="hybridMultilevel"/>
    <w:tmpl w:val="9DC63E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1" w15:restartNumberingAfterBreak="0">
    <w:nsid w:val="43FD05FB"/>
    <w:multiLevelType w:val="hybridMultilevel"/>
    <w:tmpl w:val="40402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15:restartNumberingAfterBreak="0">
    <w:nsid w:val="440C395B"/>
    <w:multiLevelType w:val="hybridMultilevel"/>
    <w:tmpl w:val="45D8D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15:restartNumberingAfterBreak="0">
    <w:nsid w:val="449B2FEE"/>
    <w:multiLevelType w:val="hybridMultilevel"/>
    <w:tmpl w:val="11E004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4" w15:restartNumberingAfterBreak="0">
    <w:nsid w:val="452C7976"/>
    <w:multiLevelType w:val="hybridMultilevel"/>
    <w:tmpl w:val="E8E09AAA"/>
    <w:lvl w:ilvl="0" w:tplc="E8384EE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5" w15:restartNumberingAfterBreak="0">
    <w:nsid w:val="45E7651A"/>
    <w:multiLevelType w:val="hybridMultilevel"/>
    <w:tmpl w:val="A4D86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15:restartNumberingAfterBreak="0">
    <w:nsid w:val="4641740F"/>
    <w:multiLevelType w:val="hybridMultilevel"/>
    <w:tmpl w:val="795089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7" w15:restartNumberingAfterBreak="0">
    <w:nsid w:val="46783134"/>
    <w:multiLevelType w:val="hybridMultilevel"/>
    <w:tmpl w:val="87D8D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8" w15:restartNumberingAfterBreak="0">
    <w:nsid w:val="46F019C3"/>
    <w:multiLevelType w:val="hybridMultilevel"/>
    <w:tmpl w:val="FE6CF7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9" w15:restartNumberingAfterBreak="0">
    <w:nsid w:val="48400F29"/>
    <w:multiLevelType w:val="hybridMultilevel"/>
    <w:tmpl w:val="9E442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15:restartNumberingAfterBreak="0">
    <w:nsid w:val="49465088"/>
    <w:multiLevelType w:val="hybridMultilevel"/>
    <w:tmpl w:val="501485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1" w15:restartNumberingAfterBreak="0">
    <w:nsid w:val="49837019"/>
    <w:multiLevelType w:val="hybridMultilevel"/>
    <w:tmpl w:val="819831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2" w15:restartNumberingAfterBreak="0">
    <w:nsid w:val="49C01DAF"/>
    <w:multiLevelType w:val="hybridMultilevel"/>
    <w:tmpl w:val="F4D8A0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3" w15:restartNumberingAfterBreak="0">
    <w:nsid w:val="49C55ADF"/>
    <w:multiLevelType w:val="hybridMultilevel"/>
    <w:tmpl w:val="D24686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4" w15:restartNumberingAfterBreak="0">
    <w:nsid w:val="49C72C7C"/>
    <w:multiLevelType w:val="hybridMultilevel"/>
    <w:tmpl w:val="A35A4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5" w15:restartNumberingAfterBreak="0">
    <w:nsid w:val="4A9E4AAC"/>
    <w:multiLevelType w:val="hybridMultilevel"/>
    <w:tmpl w:val="C3F4E1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6" w15:restartNumberingAfterBreak="0">
    <w:nsid w:val="4B3F6BD9"/>
    <w:multiLevelType w:val="hybridMultilevel"/>
    <w:tmpl w:val="71DA5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7" w15:restartNumberingAfterBreak="0">
    <w:nsid w:val="4BB80655"/>
    <w:multiLevelType w:val="hybridMultilevel"/>
    <w:tmpl w:val="205230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8" w15:restartNumberingAfterBreak="0">
    <w:nsid w:val="4D492753"/>
    <w:multiLevelType w:val="hybridMultilevel"/>
    <w:tmpl w:val="88BABA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9" w15:restartNumberingAfterBreak="0">
    <w:nsid w:val="4D642F16"/>
    <w:multiLevelType w:val="hybridMultilevel"/>
    <w:tmpl w:val="577C88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0" w15:restartNumberingAfterBreak="0">
    <w:nsid w:val="4DE814F1"/>
    <w:multiLevelType w:val="hybridMultilevel"/>
    <w:tmpl w:val="3E6C42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1" w15:restartNumberingAfterBreak="0">
    <w:nsid w:val="4EAF5B9B"/>
    <w:multiLevelType w:val="hybridMultilevel"/>
    <w:tmpl w:val="3C026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2" w15:restartNumberingAfterBreak="0">
    <w:nsid w:val="4ECC279C"/>
    <w:multiLevelType w:val="hybridMultilevel"/>
    <w:tmpl w:val="928EE8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3" w15:restartNumberingAfterBreak="0">
    <w:nsid w:val="4F455E0E"/>
    <w:multiLevelType w:val="hybridMultilevel"/>
    <w:tmpl w:val="ED766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4" w15:restartNumberingAfterBreak="0">
    <w:nsid w:val="501030EE"/>
    <w:multiLevelType w:val="hybridMultilevel"/>
    <w:tmpl w:val="BEA2EEA2"/>
    <w:lvl w:ilvl="0" w:tplc="1EC82A6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5" w15:restartNumberingAfterBreak="0">
    <w:nsid w:val="503A77BB"/>
    <w:multiLevelType w:val="hybridMultilevel"/>
    <w:tmpl w:val="1CA669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6" w15:restartNumberingAfterBreak="0">
    <w:nsid w:val="50410544"/>
    <w:multiLevelType w:val="hybridMultilevel"/>
    <w:tmpl w:val="6D7207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7" w15:restartNumberingAfterBreak="0">
    <w:nsid w:val="51283877"/>
    <w:multiLevelType w:val="hybridMultilevel"/>
    <w:tmpl w:val="B7023A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8" w15:restartNumberingAfterBreak="0">
    <w:nsid w:val="5148707C"/>
    <w:multiLevelType w:val="hybridMultilevel"/>
    <w:tmpl w:val="180253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9" w15:restartNumberingAfterBreak="0">
    <w:nsid w:val="51F56F11"/>
    <w:multiLevelType w:val="hybridMultilevel"/>
    <w:tmpl w:val="77A21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0" w15:restartNumberingAfterBreak="0">
    <w:nsid w:val="52861901"/>
    <w:multiLevelType w:val="hybridMultilevel"/>
    <w:tmpl w:val="FC864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15:restartNumberingAfterBreak="0">
    <w:nsid w:val="52F36B6F"/>
    <w:multiLevelType w:val="hybridMultilevel"/>
    <w:tmpl w:val="85D236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2" w15:restartNumberingAfterBreak="0">
    <w:nsid w:val="530824A7"/>
    <w:multiLevelType w:val="hybridMultilevel"/>
    <w:tmpl w:val="8760F6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3" w15:restartNumberingAfterBreak="0">
    <w:nsid w:val="530B1785"/>
    <w:multiLevelType w:val="hybridMultilevel"/>
    <w:tmpl w:val="E86C33E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4" w15:restartNumberingAfterBreak="0">
    <w:nsid w:val="53412A06"/>
    <w:multiLevelType w:val="hybridMultilevel"/>
    <w:tmpl w:val="DDC0B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5" w15:restartNumberingAfterBreak="0">
    <w:nsid w:val="53E77F22"/>
    <w:multiLevelType w:val="hybridMultilevel"/>
    <w:tmpl w:val="0DFA7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15:restartNumberingAfterBreak="0">
    <w:nsid w:val="543D6602"/>
    <w:multiLevelType w:val="hybridMultilevel"/>
    <w:tmpl w:val="73CA8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7" w15:restartNumberingAfterBreak="0">
    <w:nsid w:val="54A03DF4"/>
    <w:multiLevelType w:val="hybridMultilevel"/>
    <w:tmpl w:val="F4027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15:restartNumberingAfterBreak="0">
    <w:nsid w:val="54EE0077"/>
    <w:multiLevelType w:val="hybridMultilevel"/>
    <w:tmpl w:val="248ED7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9" w15:restartNumberingAfterBreak="0">
    <w:nsid w:val="55B25B9F"/>
    <w:multiLevelType w:val="hybridMultilevel"/>
    <w:tmpl w:val="480A1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0" w15:restartNumberingAfterBreak="0">
    <w:nsid w:val="55B30A33"/>
    <w:multiLevelType w:val="hybridMultilevel"/>
    <w:tmpl w:val="F77AB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1" w15:restartNumberingAfterBreak="0">
    <w:nsid w:val="55CD6604"/>
    <w:multiLevelType w:val="hybridMultilevel"/>
    <w:tmpl w:val="E39EA7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2" w15:restartNumberingAfterBreak="0">
    <w:nsid w:val="56E30A36"/>
    <w:multiLevelType w:val="hybridMultilevel"/>
    <w:tmpl w:val="BDA4BA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3" w15:restartNumberingAfterBreak="0">
    <w:nsid w:val="57B87B94"/>
    <w:multiLevelType w:val="hybridMultilevel"/>
    <w:tmpl w:val="3E12C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4" w15:restartNumberingAfterBreak="0">
    <w:nsid w:val="58161B73"/>
    <w:multiLevelType w:val="hybridMultilevel"/>
    <w:tmpl w:val="8AC64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5" w15:restartNumberingAfterBreak="0">
    <w:nsid w:val="587B3DEC"/>
    <w:multiLevelType w:val="hybridMultilevel"/>
    <w:tmpl w:val="AA40C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6" w15:restartNumberingAfterBreak="0">
    <w:nsid w:val="5952773F"/>
    <w:multiLevelType w:val="hybridMultilevel"/>
    <w:tmpl w:val="1F42AF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7" w15:restartNumberingAfterBreak="0">
    <w:nsid w:val="59D339BF"/>
    <w:multiLevelType w:val="hybridMultilevel"/>
    <w:tmpl w:val="43C8A0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8" w15:restartNumberingAfterBreak="0">
    <w:nsid w:val="59F554A5"/>
    <w:multiLevelType w:val="hybridMultilevel"/>
    <w:tmpl w:val="0E5E97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9" w15:restartNumberingAfterBreak="0">
    <w:nsid w:val="5A2A4C92"/>
    <w:multiLevelType w:val="hybridMultilevel"/>
    <w:tmpl w:val="A09ADC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0" w15:restartNumberingAfterBreak="0">
    <w:nsid w:val="5A3D143F"/>
    <w:multiLevelType w:val="hybridMultilevel"/>
    <w:tmpl w:val="B13A9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1" w15:restartNumberingAfterBreak="0">
    <w:nsid w:val="5B396C61"/>
    <w:multiLevelType w:val="hybridMultilevel"/>
    <w:tmpl w:val="04A0D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2" w15:restartNumberingAfterBreak="0">
    <w:nsid w:val="5C0F0149"/>
    <w:multiLevelType w:val="hybridMultilevel"/>
    <w:tmpl w:val="EF6CC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3" w15:restartNumberingAfterBreak="0">
    <w:nsid w:val="5C224B67"/>
    <w:multiLevelType w:val="hybridMultilevel"/>
    <w:tmpl w:val="CDAE4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4" w15:restartNumberingAfterBreak="0">
    <w:nsid w:val="5C2A7BD4"/>
    <w:multiLevelType w:val="hybridMultilevel"/>
    <w:tmpl w:val="8040B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5" w15:restartNumberingAfterBreak="0">
    <w:nsid w:val="5C38265B"/>
    <w:multiLevelType w:val="hybridMultilevel"/>
    <w:tmpl w:val="FFD893A8"/>
    <w:lvl w:ilvl="0" w:tplc="D91EFF1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6" w15:restartNumberingAfterBreak="0">
    <w:nsid w:val="5CBC73C0"/>
    <w:multiLevelType w:val="hybridMultilevel"/>
    <w:tmpl w:val="CFC657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7" w15:restartNumberingAfterBreak="0">
    <w:nsid w:val="5D276897"/>
    <w:multiLevelType w:val="hybridMultilevel"/>
    <w:tmpl w:val="8EEA1F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8" w15:restartNumberingAfterBreak="0">
    <w:nsid w:val="5E411AE9"/>
    <w:multiLevelType w:val="hybridMultilevel"/>
    <w:tmpl w:val="2B3E7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9" w15:restartNumberingAfterBreak="0">
    <w:nsid w:val="5E855C46"/>
    <w:multiLevelType w:val="hybridMultilevel"/>
    <w:tmpl w:val="819E02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0" w15:restartNumberingAfterBreak="0">
    <w:nsid w:val="5ED97E78"/>
    <w:multiLevelType w:val="hybridMultilevel"/>
    <w:tmpl w:val="09BA83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1" w15:restartNumberingAfterBreak="0">
    <w:nsid w:val="5F6733C0"/>
    <w:multiLevelType w:val="hybridMultilevel"/>
    <w:tmpl w:val="20EC4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2" w15:restartNumberingAfterBreak="0">
    <w:nsid w:val="5F68633C"/>
    <w:multiLevelType w:val="hybridMultilevel"/>
    <w:tmpl w:val="89A05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3" w15:restartNumberingAfterBreak="0">
    <w:nsid w:val="60543AAE"/>
    <w:multiLevelType w:val="hybridMultilevel"/>
    <w:tmpl w:val="ACB646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4" w15:restartNumberingAfterBreak="0">
    <w:nsid w:val="605E4E21"/>
    <w:multiLevelType w:val="hybridMultilevel"/>
    <w:tmpl w:val="2EE441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5" w15:restartNumberingAfterBreak="0">
    <w:nsid w:val="608C2869"/>
    <w:multiLevelType w:val="hybridMultilevel"/>
    <w:tmpl w:val="18445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6" w15:restartNumberingAfterBreak="0">
    <w:nsid w:val="60927EAD"/>
    <w:multiLevelType w:val="hybridMultilevel"/>
    <w:tmpl w:val="09126C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7" w15:restartNumberingAfterBreak="0">
    <w:nsid w:val="60B54095"/>
    <w:multiLevelType w:val="hybridMultilevel"/>
    <w:tmpl w:val="8B140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8" w15:restartNumberingAfterBreak="0">
    <w:nsid w:val="61985504"/>
    <w:multiLevelType w:val="hybridMultilevel"/>
    <w:tmpl w:val="A93E2C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9" w15:restartNumberingAfterBreak="0">
    <w:nsid w:val="61E31196"/>
    <w:multiLevelType w:val="hybridMultilevel"/>
    <w:tmpl w:val="CC5C99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0" w15:restartNumberingAfterBreak="0">
    <w:nsid w:val="62331790"/>
    <w:multiLevelType w:val="hybridMultilevel"/>
    <w:tmpl w:val="33222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1" w15:restartNumberingAfterBreak="0">
    <w:nsid w:val="63F5742C"/>
    <w:multiLevelType w:val="hybridMultilevel"/>
    <w:tmpl w:val="05A039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2" w15:restartNumberingAfterBreak="0">
    <w:nsid w:val="63FA4880"/>
    <w:multiLevelType w:val="hybridMultilevel"/>
    <w:tmpl w:val="25E644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3" w15:restartNumberingAfterBreak="0">
    <w:nsid w:val="64B36CD6"/>
    <w:multiLevelType w:val="hybridMultilevel"/>
    <w:tmpl w:val="23B66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4" w15:restartNumberingAfterBreak="0">
    <w:nsid w:val="654F457A"/>
    <w:multiLevelType w:val="hybridMultilevel"/>
    <w:tmpl w:val="1D246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5" w15:restartNumberingAfterBreak="0">
    <w:nsid w:val="666623AF"/>
    <w:multiLevelType w:val="hybridMultilevel"/>
    <w:tmpl w:val="78CCA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6" w15:restartNumberingAfterBreak="0">
    <w:nsid w:val="68A0054A"/>
    <w:multiLevelType w:val="hybridMultilevel"/>
    <w:tmpl w:val="16A296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7" w15:restartNumberingAfterBreak="0">
    <w:nsid w:val="68BE7D65"/>
    <w:multiLevelType w:val="hybridMultilevel"/>
    <w:tmpl w:val="A6BC0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15:restartNumberingAfterBreak="0">
    <w:nsid w:val="6A1A2A26"/>
    <w:multiLevelType w:val="hybridMultilevel"/>
    <w:tmpl w:val="12AEFD9A"/>
    <w:lvl w:ilvl="0" w:tplc="B920A31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9" w15:restartNumberingAfterBreak="0">
    <w:nsid w:val="6A22712E"/>
    <w:multiLevelType w:val="hybridMultilevel"/>
    <w:tmpl w:val="807812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0" w15:restartNumberingAfterBreak="0">
    <w:nsid w:val="6A3E2296"/>
    <w:multiLevelType w:val="hybridMultilevel"/>
    <w:tmpl w:val="2B642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1" w15:restartNumberingAfterBreak="0">
    <w:nsid w:val="6C861118"/>
    <w:multiLevelType w:val="hybridMultilevel"/>
    <w:tmpl w:val="E2CC36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2" w15:restartNumberingAfterBreak="0">
    <w:nsid w:val="6C914353"/>
    <w:multiLevelType w:val="hybridMultilevel"/>
    <w:tmpl w:val="38C676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3" w15:restartNumberingAfterBreak="0">
    <w:nsid w:val="6CDE58E0"/>
    <w:multiLevelType w:val="hybridMultilevel"/>
    <w:tmpl w:val="B9521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4" w15:restartNumberingAfterBreak="0">
    <w:nsid w:val="6DAD57A1"/>
    <w:multiLevelType w:val="hybridMultilevel"/>
    <w:tmpl w:val="F9446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5" w15:restartNumberingAfterBreak="0">
    <w:nsid w:val="6E8779C6"/>
    <w:multiLevelType w:val="hybridMultilevel"/>
    <w:tmpl w:val="C7D00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6" w15:restartNumberingAfterBreak="0">
    <w:nsid w:val="6ED12627"/>
    <w:multiLevelType w:val="hybridMultilevel"/>
    <w:tmpl w:val="15500DEC"/>
    <w:lvl w:ilvl="0" w:tplc="0B5C11B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7" w15:restartNumberingAfterBreak="0">
    <w:nsid w:val="702B697E"/>
    <w:multiLevelType w:val="hybridMultilevel"/>
    <w:tmpl w:val="9272C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8" w15:restartNumberingAfterBreak="0">
    <w:nsid w:val="70827F44"/>
    <w:multiLevelType w:val="hybridMultilevel"/>
    <w:tmpl w:val="386A98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9" w15:restartNumberingAfterBreak="0">
    <w:nsid w:val="709379F0"/>
    <w:multiLevelType w:val="hybridMultilevel"/>
    <w:tmpl w:val="76008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0" w15:restartNumberingAfterBreak="0">
    <w:nsid w:val="711050D6"/>
    <w:multiLevelType w:val="hybridMultilevel"/>
    <w:tmpl w:val="D90E99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1" w15:restartNumberingAfterBreak="0">
    <w:nsid w:val="72DB1DEF"/>
    <w:multiLevelType w:val="hybridMultilevel"/>
    <w:tmpl w:val="179AC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2" w15:restartNumberingAfterBreak="0">
    <w:nsid w:val="750D3D8D"/>
    <w:multiLevelType w:val="hybridMultilevel"/>
    <w:tmpl w:val="0BF8A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3" w15:restartNumberingAfterBreak="0">
    <w:nsid w:val="75271868"/>
    <w:multiLevelType w:val="hybridMultilevel"/>
    <w:tmpl w:val="03ECBC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4" w15:restartNumberingAfterBreak="0">
    <w:nsid w:val="75C83ABE"/>
    <w:multiLevelType w:val="hybridMultilevel"/>
    <w:tmpl w:val="A040248C"/>
    <w:lvl w:ilvl="0" w:tplc="4026537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5" w15:restartNumberingAfterBreak="0">
    <w:nsid w:val="76340AC1"/>
    <w:multiLevelType w:val="hybridMultilevel"/>
    <w:tmpl w:val="7A44D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6" w15:restartNumberingAfterBreak="0">
    <w:nsid w:val="774F5E86"/>
    <w:multiLevelType w:val="hybridMultilevel"/>
    <w:tmpl w:val="1C204F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7" w15:restartNumberingAfterBreak="0">
    <w:nsid w:val="78077AE4"/>
    <w:multiLevelType w:val="hybridMultilevel"/>
    <w:tmpl w:val="92CC0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8" w15:restartNumberingAfterBreak="0">
    <w:nsid w:val="795F142D"/>
    <w:multiLevelType w:val="hybridMultilevel"/>
    <w:tmpl w:val="915A98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9" w15:restartNumberingAfterBreak="0">
    <w:nsid w:val="7AAE260A"/>
    <w:multiLevelType w:val="hybridMultilevel"/>
    <w:tmpl w:val="217CE1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0" w15:restartNumberingAfterBreak="0">
    <w:nsid w:val="7B316B42"/>
    <w:multiLevelType w:val="hybridMultilevel"/>
    <w:tmpl w:val="3F32E1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1" w15:restartNumberingAfterBreak="0">
    <w:nsid w:val="7BE6766F"/>
    <w:multiLevelType w:val="hybridMultilevel"/>
    <w:tmpl w:val="A92C8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2" w15:restartNumberingAfterBreak="0">
    <w:nsid w:val="7BF81ABF"/>
    <w:multiLevelType w:val="hybridMultilevel"/>
    <w:tmpl w:val="7C6A90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3" w15:restartNumberingAfterBreak="0">
    <w:nsid w:val="7BFE0291"/>
    <w:multiLevelType w:val="hybridMultilevel"/>
    <w:tmpl w:val="64D6D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4" w15:restartNumberingAfterBreak="0">
    <w:nsid w:val="7C400061"/>
    <w:multiLevelType w:val="hybridMultilevel"/>
    <w:tmpl w:val="580C4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5" w15:restartNumberingAfterBreak="0">
    <w:nsid w:val="7C644A03"/>
    <w:multiLevelType w:val="hybridMultilevel"/>
    <w:tmpl w:val="429852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6" w15:restartNumberingAfterBreak="0">
    <w:nsid w:val="7C72675F"/>
    <w:multiLevelType w:val="hybridMultilevel"/>
    <w:tmpl w:val="CD2A7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15:restartNumberingAfterBreak="0">
    <w:nsid w:val="7D09035E"/>
    <w:multiLevelType w:val="hybridMultilevel"/>
    <w:tmpl w:val="96E8E3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8" w15:restartNumberingAfterBreak="0">
    <w:nsid w:val="7D9221FF"/>
    <w:multiLevelType w:val="hybridMultilevel"/>
    <w:tmpl w:val="DEE0C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9" w15:restartNumberingAfterBreak="0">
    <w:nsid w:val="7E2A7203"/>
    <w:multiLevelType w:val="hybridMultilevel"/>
    <w:tmpl w:val="38406E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0" w15:restartNumberingAfterBreak="0">
    <w:nsid w:val="7E375665"/>
    <w:multiLevelType w:val="hybridMultilevel"/>
    <w:tmpl w:val="33DE1C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1" w15:restartNumberingAfterBreak="0">
    <w:nsid w:val="7E514A0B"/>
    <w:multiLevelType w:val="hybridMultilevel"/>
    <w:tmpl w:val="97A08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2" w15:restartNumberingAfterBreak="0">
    <w:nsid w:val="7E782242"/>
    <w:multiLevelType w:val="hybridMultilevel"/>
    <w:tmpl w:val="F2E016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3" w15:restartNumberingAfterBreak="0">
    <w:nsid w:val="7F885942"/>
    <w:multiLevelType w:val="hybridMultilevel"/>
    <w:tmpl w:val="E21AA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4" w15:restartNumberingAfterBreak="0">
    <w:nsid w:val="7FB23740"/>
    <w:multiLevelType w:val="hybridMultilevel"/>
    <w:tmpl w:val="9F90C7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5" w15:restartNumberingAfterBreak="0">
    <w:nsid w:val="7FEC4599"/>
    <w:multiLevelType w:val="hybridMultilevel"/>
    <w:tmpl w:val="9D44C9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70"/>
  </w:num>
  <w:num w:numId="2">
    <w:abstractNumId w:val="228"/>
  </w:num>
  <w:num w:numId="3">
    <w:abstractNumId w:val="54"/>
  </w:num>
  <w:num w:numId="4">
    <w:abstractNumId w:val="111"/>
  </w:num>
  <w:num w:numId="5">
    <w:abstractNumId w:val="58"/>
  </w:num>
  <w:num w:numId="6">
    <w:abstractNumId w:val="154"/>
  </w:num>
  <w:num w:numId="7">
    <w:abstractNumId w:val="117"/>
  </w:num>
  <w:num w:numId="8">
    <w:abstractNumId w:val="236"/>
  </w:num>
  <w:num w:numId="9">
    <w:abstractNumId w:val="174"/>
  </w:num>
  <w:num w:numId="10">
    <w:abstractNumId w:val="33"/>
  </w:num>
  <w:num w:numId="11">
    <w:abstractNumId w:val="205"/>
  </w:num>
  <w:num w:numId="12">
    <w:abstractNumId w:val="94"/>
  </w:num>
  <w:num w:numId="13">
    <w:abstractNumId w:val="244"/>
  </w:num>
  <w:num w:numId="14">
    <w:abstractNumId w:val="51"/>
  </w:num>
  <w:num w:numId="15">
    <w:abstractNumId w:val="101"/>
  </w:num>
  <w:num w:numId="16">
    <w:abstractNumId w:val="115"/>
  </w:num>
  <w:num w:numId="17">
    <w:abstractNumId w:val="36"/>
  </w:num>
  <w:num w:numId="18">
    <w:abstractNumId w:val="80"/>
  </w:num>
  <w:num w:numId="19">
    <w:abstractNumId w:val="3"/>
  </w:num>
  <w:num w:numId="20">
    <w:abstractNumId w:val="181"/>
  </w:num>
  <w:num w:numId="21">
    <w:abstractNumId w:val="1"/>
  </w:num>
  <w:num w:numId="22">
    <w:abstractNumId w:val="175"/>
  </w:num>
  <w:num w:numId="23">
    <w:abstractNumId w:val="59"/>
  </w:num>
  <w:num w:numId="24">
    <w:abstractNumId w:val="77"/>
  </w:num>
  <w:num w:numId="25">
    <w:abstractNumId w:val="168"/>
  </w:num>
  <w:num w:numId="26">
    <w:abstractNumId w:val="213"/>
  </w:num>
  <w:num w:numId="27">
    <w:abstractNumId w:val="75"/>
  </w:num>
  <w:num w:numId="28">
    <w:abstractNumId w:val="199"/>
  </w:num>
  <w:num w:numId="29">
    <w:abstractNumId w:val="19"/>
  </w:num>
  <w:num w:numId="30">
    <w:abstractNumId w:val="24"/>
  </w:num>
  <w:num w:numId="31">
    <w:abstractNumId w:val="206"/>
  </w:num>
  <w:num w:numId="32">
    <w:abstractNumId w:val="218"/>
  </w:num>
  <w:num w:numId="33">
    <w:abstractNumId w:val="110"/>
  </w:num>
  <w:num w:numId="34">
    <w:abstractNumId w:val="10"/>
  </w:num>
  <w:num w:numId="35">
    <w:abstractNumId w:val="262"/>
  </w:num>
  <w:num w:numId="36">
    <w:abstractNumId w:val="232"/>
  </w:num>
  <w:num w:numId="37">
    <w:abstractNumId w:val="141"/>
  </w:num>
  <w:num w:numId="38">
    <w:abstractNumId w:val="192"/>
  </w:num>
  <w:num w:numId="39">
    <w:abstractNumId w:val="198"/>
  </w:num>
  <w:num w:numId="40">
    <w:abstractNumId w:val="5"/>
  </w:num>
  <w:num w:numId="41">
    <w:abstractNumId w:val="172"/>
  </w:num>
  <w:num w:numId="42">
    <w:abstractNumId w:val="138"/>
  </w:num>
  <w:num w:numId="43">
    <w:abstractNumId w:val="29"/>
  </w:num>
  <w:num w:numId="44">
    <w:abstractNumId w:val="129"/>
  </w:num>
  <w:num w:numId="45">
    <w:abstractNumId w:val="25"/>
  </w:num>
  <w:num w:numId="46">
    <w:abstractNumId w:val="158"/>
  </w:num>
  <w:num w:numId="47">
    <w:abstractNumId w:val="28"/>
  </w:num>
  <w:num w:numId="48">
    <w:abstractNumId w:val="76"/>
  </w:num>
  <w:num w:numId="49">
    <w:abstractNumId w:val="255"/>
  </w:num>
  <w:num w:numId="50">
    <w:abstractNumId w:val="113"/>
  </w:num>
  <w:num w:numId="51">
    <w:abstractNumId w:val="52"/>
  </w:num>
  <w:num w:numId="52">
    <w:abstractNumId w:val="161"/>
  </w:num>
  <w:num w:numId="53">
    <w:abstractNumId w:val="40"/>
  </w:num>
  <w:num w:numId="54">
    <w:abstractNumId w:val="120"/>
  </w:num>
  <w:num w:numId="55">
    <w:abstractNumId w:val="66"/>
  </w:num>
  <w:num w:numId="56">
    <w:abstractNumId w:val="13"/>
  </w:num>
  <w:num w:numId="57">
    <w:abstractNumId w:val="98"/>
  </w:num>
  <w:num w:numId="58">
    <w:abstractNumId w:val="248"/>
  </w:num>
  <w:num w:numId="59">
    <w:abstractNumId w:val="221"/>
  </w:num>
  <w:num w:numId="60">
    <w:abstractNumId w:val="153"/>
  </w:num>
  <w:num w:numId="61">
    <w:abstractNumId w:val="130"/>
  </w:num>
  <w:num w:numId="62">
    <w:abstractNumId w:val="196"/>
  </w:num>
  <w:num w:numId="63">
    <w:abstractNumId w:val="176"/>
  </w:num>
  <w:num w:numId="64">
    <w:abstractNumId w:val="132"/>
  </w:num>
  <w:num w:numId="65">
    <w:abstractNumId w:val="81"/>
  </w:num>
  <w:num w:numId="66">
    <w:abstractNumId w:val="90"/>
  </w:num>
  <w:num w:numId="67">
    <w:abstractNumId w:val="222"/>
  </w:num>
  <w:num w:numId="68">
    <w:abstractNumId w:val="149"/>
  </w:num>
  <w:num w:numId="69">
    <w:abstractNumId w:val="238"/>
  </w:num>
  <w:num w:numId="70">
    <w:abstractNumId w:val="53"/>
  </w:num>
  <w:num w:numId="71">
    <w:abstractNumId w:val="6"/>
  </w:num>
  <w:num w:numId="72">
    <w:abstractNumId w:val="128"/>
  </w:num>
  <w:num w:numId="73">
    <w:abstractNumId w:val="7"/>
  </w:num>
  <w:num w:numId="74">
    <w:abstractNumId w:val="31"/>
  </w:num>
  <w:num w:numId="75">
    <w:abstractNumId w:val="63"/>
  </w:num>
  <w:num w:numId="76">
    <w:abstractNumId w:val="70"/>
  </w:num>
  <w:num w:numId="77">
    <w:abstractNumId w:val="135"/>
  </w:num>
  <w:num w:numId="78">
    <w:abstractNumId w:val="231"/>
  </w:num>
  <w:num w:numId="79">
    <w:abstractNumId w:val="191"/>
  </w:num>
  <w:num w:numId="80">
    <w:abstractNumId w:val="183"/>
  </w:num>
  <w:num w:numId="81">
    <w:abstractNumId w:val="240"/>
  </w:num>
  <w:num w:numId="82">
    <w:abstractNumId w:val="160"/>
  </w:num>
  <w:num w:numId="83">
    <w:abstractNumId w:val="79"/>
  </w:num>
  <w:num w:numId="84">
    <w:abstractNumId w:val="178"/>
  </w:num>
  <w:num w:numId="85">
    <w:abstractNumId w:val="42"/>
  </w:num>
  <w:num w:numId="86">
    <w:abstractNumId w:val="2"/>
  </w:num>
  <w:num w:numId="87">
    <w:abstractNumId w:val="26"/>
  </w:num>
  <w:num w:numId="88">
    <w:abstractNumId w:val="209"/>
  </w:num>
  <w:num w:numId="89">
    <w:abstractNumId w:val="56"/>
  </w:num>
  <w:num w:numId="90">
    <w:abstractNumId w:val="126"/>
  </w:num>
  <w:num w:numId="91">
    <w:abstractNumId w:val="169"/>
  </w:num>
  <w:num w:numId="92">
    <w:abstractNumId w:val="210"/>
  </w:num>
  <w:num w:numId="93">
    <w:abstractNumId w:val="118"/>
  </w:num>
  <w:num w:numId="94">
    <w:abstractNumId w:val="12"/>
  </w:num>
  <w:num w:numId="95">
    <w:abstractNumId w:val="188"/>
  </w:num>
  <w:num w:numId="96">
    <w:abstractNumId w:val="73"/>
  </w:num>
  <w:num w:numId="97">
    <w:abstractNumId w:val="162"/>
  </w:num>
  <w:num w:numId="98">
    <w:abstractNumId w:val="14"/>
  </w:num>
  <w:num w:numId="99">
    <w:abstractNumId w:val="74"/>
  </w:num>
  <w:num w:numId="100">
    <w:abstractNumId w:val="146"/>
  </w:num>
  <w:num w:numId="101">
    <w:abstractNumId w:val="229"/>
  </w:num>
  <w:num w:numId="102">
    <w:abstractNumId w:val="103"/>
  </w:num>
  <w:num w:numId="103">
    <w:abstractNumId w:val="226"/>
  </w:num>
  <w:num w:numId="104">
    <w:abstractNumId w:val="8"/>
  </w:num>
  <w:num w:numId="105">
    <w:abstractNumId w:val="119"/>
  </w:num>
  <w:num w:numId="106">
    <w:abstractNumId w:val="259"/>
  </w:num>
  <w:num w:numId="107">
    <w:abstractNumId w:val="182"/>
  </w:num>
  <w:num w:numId="108">
    <w:abstractNumId w:val="32"/>
  </w:num>
  <w:num w:numId="109">
    <w:abstractNumId w:val="55"/>
  </w:num>
  <w:num w:numId="110">
    <w:abstractNumId w:val="85"/>
  </w:num>
  <w:num w:numId="111">
    <w:abstractNumId w:val="62"/>
  </w:num>
  <w:num w:numId="112">
    <w:abstractNumId w:val="131"/>
  </w:num>
  <w:num w:numId="113">
    <w:abstractNumId w:val="107"/>
  </w:num>
  <w:num w:numId="114">
    <w:abstractNumId w:val="142"/>
  </w:num>
  <w:num w:numId="115">
    <w:abstractNumId w:val="216"/>
  </w:num>
  <w:num w:numId="116">
    <w:abstractNumId w:val="252"/>
  </w:num>
  <w:num w:numId="117">
    <w:abstractNumId w:val="82"/>
  </w:num>
  <w:num w:numId="118">
    <w:abstractNumId w:val="214"/>
  </w:num>
  <w:num w:numId="119">
    <w:abstractNumId w:val="177"/>
  </w:num>
  <w:num w:numId="120">
    <w:abstractNumId w:val="83"/>
  </w:num>
  <w:num w:numId="121">
    <w:abstractNumId w:val="112"/>
  </w:num>
  <w:num w:numId="122">
    <w:abstractNumId w:val="27"/>
  </w:num>
  <w:num w:numId="123">
    <w:abstractNumId w:val="167"/>
  </w:num>
  <w:num w:numId="124">
    <w:abstractNumId w:val="93"/>
  </w:num>
  <w:num w:numId="125">
    <w:abstractNumId w:val="264"/>
  </w:num>
  <w:num w:numId="126">
    <w:abstractNumId w:val="136"/>
  </w:num>
  <w:num w:numId="127">
    <w:abstractNumId w:val="35"/>
  </w:num>
  <w:num w:numId="128">
    <w:abstractNumId w:val="43"/>
  </w:num>
  <w:num w:numId="129">
    <w:abstractNumId w:val="121"/>
  </w:num>
  <w:num w:numId="130">
    <w:abstractNumId w:val="108"/>
  </w:num>
  <w:num w:numId="131">
    <w:abstractNumId w:val="78"/>
  </w:num>
  <w:num w:numId="132">
    <w:abstractNumId w:val="150"/>
  </w:num>
  <w:num w:numId="133">
    <w:abstractNumId w:val="219"/>
  </w:num>
  <w:num w:numId="134">
    <w:abstractNumId w:val="165"/>
  </w:num>
  <w:num w:numId="135">
    <w:abstractNumId w:val="243"/>
  </w:num>
  <w:num w:numId="136">
    <w:abstractNumId w:val="224"/>
  </w:num>
  <w:num w:numId="137">
    <w:abstractNumId w:val="116"/>
  </w:num>
  <w:num w:numId="138">
    <w:abstractNumId w:val="143"/>
  </w:num>
  <w:num w:numId="139">
    <w:abstractNumId w:val="102"/>
  </w:num>
  <w:num w:numId="140">
    <w:abstractNumId w:val="95"/>
  </w:num>
  <w:num w:numId="141">
    <w:abstractNumId w:val="245"/>
  </w:num>
  <w:num w:numId="142">
    <w:abstractNumId w:val="249"/>
  </w:num>
  <w:num w:numId="143">
    <w:abstractNumId w:val="212"/>
  </w:num>
  <w:num w:numId="144">
    <w:abstractNumId w:val="68"/>
  </w:num>
  <w:num w:numId="145">
    <w:abstractNumId w:val="202"/>
  </w:num>
  <w:num w:numId="146">
    <w:abstractNumId w:val="173"/>
  </w:num>
  <w:num w:numId="147">
    <w:abstractNumId w:val="21"/>
  </w:num>
  <w:num w:numId="148">
    <w:abstractNumId w:val="195"/>
  </w:num>
  <w:num w:numId="149">
    <w:abstractNumId w:val="114"/>
  </w:num>
  <w:num w:numId="150">
    <w:abstractNumId w:val="189"/>
  </w:num>
  <w:num w:numId="151">
    <w:abstractNumId w:val="61"/>
  </w:num>
  <w:num w:numId="152">
    <w:abstractNumId w:val="96"/>
  </w:num>
  <w:num w:numId="153">
    <w:abstractNumId w:val="37"/>
  </w:num>
  <w:num w:numId="154">
    <w:abstractNumId w:val="48"/>
  </w:num>
  <w:num w:numId="155">
    <w:abstractNumId w:val="140"/>
  </w:num>
  <w:num w:numId="156">
    <w:abstractNumId w:val="247"/>
  </w:num>
  <w:num w:numId="157">
    <w:abstractNumId w:val="97"/>
  </w:num>
  <w:num w:numId="158">
    <w:abstractNumId w:val="133"/>
  </w:num>
  <w:num w:numId="159">
    <w:abstractNumId w:val="200"/>
  </w:num>
  <w:num w:numId="160">
    <w:abstractNumId w:val="251"/>
  </w:num>
  <w:num w:numId="161">
    <w:abstractNumId w:val="109"/>
  </w:num>
  <w:num w:numId="162">
    <w:abstractNumId w:val="207"/>
  </w:num>
  <w:num w:numId="163">
    <w:abstractNumId w:val="234"/>
  </w:num>
  <w:num w:numId="164">
    <w:abstractNumId w:val="125"/>
  </w:num>
  <w:num w:numId="165">
    <w:abstractNumId w:val="187"/>
  </w:num>
  <w:num w:numId="166">
    <w:abstractNumId w:val="263"/>
  </w:num>
  <w:num w:numId="167">
    <w:abstractNumId w:val="86"/>
  </w:num>
  <w:num w:numId="168">
    <w:abstractNumId w:val="164"/>
  </w:num>
  <w:num w:numId="169">
    <w:abstractNumId w:val="49"/>
  </w:num>
  <w:num w:numId="170">
    <w:abstractNumId w:val="41"/>
  </w:num>
  <w:num w:numId="171">
    <w:abstractNumId w:val="201"/>
  </w:num>
  <w:num w:numId="172">
    <w:abstractNumId w:val="159"/>
  </w:num>
  <w:num w:numId="173">
    <w:abstractNumId w:val="197"/>
  </w:num>
  <w:num w:numId="174">
    <w:abstractNumId w:val="64"/>
  </w:num>
  <w:num w:numId="175">
    <w:abstractNumId w:val="253"/>
  </w:num>
  <w:num w:numId="176">
    <w:abstractNumId w:val="9"/>
  </w:num>
  <w:num w:numId="177">
    <w:abstractNumId w:val="171"/>
  </w:num>
  <w:num w:numId="178">
    <w:abstractNumId w:val="22"/>
  </w:num>
  <w:num w:numId="179">
    <w:abstractNumId w:val="100"/>
  </w:num>
  <w:num w:numId="180">
    <w:abstractNumId w:val="45"/>
  </w:num>
  <w:num w:numId="181">
    <w:abstractNumId w:val="151"/>
  </w:num>
  <w:num w:numId="182">
    <w:abstractNumId w:val="203"/>
  </w:num>
  <w:num w:numId="183">
    <w:abstractNumId w:val="99"/>
  </w:num>
  <w:num w:numId="184">
    <w:abstractNumId w:val="148"/>
  </w:num>
  <w:num w:numId="185">
    <w:abstractNumId w:val="258"/>
  </w:num>
  <w:num w:numId="186">
    <w:abstractNumId w:val="88"/>
  </w:num>
  <w:num w:numId="187">
    <w:abstractNumId w:val="230"/>
  </w:num>
  <w:num w:numId="188">
    <w:abstractNumId w:val="87"/>
  </w:num>
  <w:num w:numId="189">
    <w:abstractNumId w:val="179"/>
  </w:num>
  <w:num w:numId="190">
    <w:abstractNumId w:val="46"/>
  </w:num>
  <w:num w:numId="191">
    <w:abstractNumId w:val="186"/>
  </w:num>
  <w:num w:numId="192">
    <w:abstractNumId w:val="11"/>
  </w:num>
  <w:num w:numId="193">
    <w:abstractNumId w:val="242"/>
  </w:num>
  <w:num w:numId="194">
    <w:abstractNumId w:val="147"/>
  </w:num>
  <w:num w:numId="195">
    <w:abstractNumId w:val="44"/>
  </w:num>
  <w:num w:numId="196">
    <w:abstractNumId w:val="30"/>
  </w:num>
  <w:num w:numId="197">
    <w:abstractNumId w:val="17"/>
  </w:num>
  <w:num w:numId="198">
    <w:abstractNumId w:val="124"/>
  </w:num>
  <w:num w:numId="199">
    <w:abstractNumId w:val="134"/>
  </w:num>
  <w:num w:numId="200">
    <w:abstractNumId w:val="227"/>
  </w:num>
  <w:num w:numId="201">
    <w:abstractNumId w:val="137"/>
  </w:num>
  <w:num w:numId="202">
    <w:abstractNumId w:val="104"/>
  </w:num>
  <w:num w:numId="203">
    <w:abstractNumId w:val="20"/>
  </w:num>
  <w:num w:numId="204">
    <w:abstractNumId w:val="233"/>
  </w:num>
  <w:num w:numId="205">
    <w:abstractNumId w:val="254"/>
  </w:num>
  <w:num w:numId="206">
    <w:abstractNumId w:val="217"/>
  </w:num>
  <w:num w:numId="207">
    <w:abstractNumId w:val="241"/>
  </w:num>
  <w:num w:numId="208">
    <w:abstractNumId w:val="127"/>
  </w:num>
  <w:num w:numId="209">
    <w:abstractNumId w:val="16"/>
  </w:num>
  <w:num w:numId="210">
    <w:abstractNumId w:val="106"/>
  </w:num>
  <w:num w:numId="211">
    <w:abstractNumId w:val="92"/>
  </w:num>
  <w:num w:numId="212">
    <w:abstractNumId w:val="157"/>
  </w:num>
  <w:num w:numId="213">
    <w:abstractNumId w:val="194"/>
  </w:num>
  <w:num w:numId="214">
    <w:abstractNumId w:val="139"/>
  </w:num>
  <w:num w:numId="215">
    <w:abstractNumId w:val="65"/>
  </w:num>
  <w:num w:numId="216">
    <w:abstractNumId w:val="89"/>
  </w:num>
  <w:num w:numId="217">
    <w:abstractNumId w:val="38"/>
  </w:num>
  <w:num w:numId="218">
    <w:abstractNumId w:val="237"/>
  </w:num>
  <w:num w:numId="219">
    <w:abstractNumId w:val="34"/>
  </w:num>
  <w:num w:numId="220">
    <w:abstractNumId w:val="208"/>
  </w:num>
  <w:num w:numId="221">
    <w:abstractNumId w:val="180"/>
  </w:num>
  <w:num w:numId="222">
    <w:abstractNumId w:val="91"/>
  </w:num>
  <w:num w:numId="223">
    <w:abstractNumId w:val="23"/>
  </w:num>
  <w:num w:numId="224">
    <w:abstractNumId w:val="67"/>
  </w:num>
  <w:num w:numId="225">
    <w:abstractNumId w:val="239"/>
  </w:num>
  <w:num w:numId="226">
    <w:abstractNumId w:val="185"/>
  </w:num>
  <w:num w:numId="227">
    <w:abstractNumId w:val="15"/>
  </w:num>
  <w:num w:numId="228">
    <w:abstractNumId w:val="47"/>
  </w:num>
  <w:num w:numId="229">
    <w:abstractNumId w:val="84"/>
  </w:num>
  <w:num w:numId="230">
    <w:abstractNumId w:val="184"/>
  </w:num>
  <w:num w:numId="231">
    <w:abstractNumId w:val="225"/>
  </w:num>
  <w:num w:numId="232">
    <w:abstractNumId w:val="215"/>
  </w:num>
  <w:num w:numId="233">
    <w:abstractNumId w:val="152"/>
  </w:num>
  <w:num w:numId="234">
    <w:abstractNumId w:val="204"/>
  </w:num>
  <w:num w:numId="235">
    <w:abstractNumId w:val="144"/>
  </w:num>
  <w:num w:numId="236">
    <w:abstractNumId w:val="220"/>
  </w:num>
  <w:num w:numId="237">
    <w:abstractNumId w:val="223"/>
  </w:num>
  <w:num w:numId="238">
    <w:abstractNumId w:val="235"/>
  </w:num>
  <w:num w:numId="239">
    <w:abstractNumId w:val="256"/>
  </w:num>
  <w:num w:numId="240">
    <w:abstractNumId w:val="18"/>
  </w:num>
  <w:num w:numId="241">
    <w:abstractNumId w:val="190"/>
  </w:num>
  <w:num w:numId="242">
    <w:abstractNumId w:val="0"/>
  </w:num>
  <w:num w:numId="243">
    <w:abstractNumId w:val="193"/>
  </w:num>
  <w:num w:numId="244">
    <w:abstractNumId w:val="166"/>
  </w:num>
  <w:num w:numId="245">
    <w:abstractNumId w:val="155"/>
  </w:num>
  <w:num w:numId="246">
    <w:abstractNumId w:val="69"/>
  </w:num>
  <w:num w:numId="247">
    <w:abstractNumId w:val="4"/>
  </w:num>
  <w:num w:numId="248">
    <w:abstractNumId w:val="261"/>
  </w:num>
  <w:num w:numId="249">
    <w:abstractNumId w:val="122"/>
  </w:num>
  <w:num w:numId="250">
    <w:abstractNumId w:val="71"/>
  </w:num>
  <w:num w:numId="251">
    <w:abstractNumId w:val="163"/>
  </w:num>
  <w:num w:numId="252">
    <w:abstractNumId w:val="156"/>
  </w:num>
  <w:num w:numId="253">
    <w:abstractNumId w:val="257"/>
  </w:num>
  <w:num w:numId="254">
    <w:abstractNumId w:val="250"/>
  </w:num>
  <w:num w:numId="255">
    <w:abstractNumId w:val="211"/>
  </w:num>
  <w:num w:numId="256">
    <w:abstractNumId w:val="145"/>
  </w:num>
  <w:num w:numId="257">
    <w:abstractNumId w:val="39"/>
  </w:num>
  <w:num w:numId="258">
    <w:abstractNumId w:val="123"/>
  </w:num>
  <w:num w:numId="259">
    <w:abstractNumId w:val="57"/>
  </w:num>
  <w:num w:numId="260">
    <w:abstractNumId w:val="50"/>
  </w:num>
  <w:num w:numId="261">
    <w:abstractNumId w:val="246"/>
  </w:num>
  <w:num w:numId="262">
    <w:abstractNumId w:val="260"/>
  </w:num>
  <w:num w:numId="263">
    <w:abstractNumId w:val="265"/>
  </w:num>
  <w:num w:numId="264">
    <w:abstractNumId w:val="105"/>
  </w:num>
  <w:num w:numId="265">
    <w:abstractNumId w:val="72"/>
  </w:num>
  <w:num w:numId="266">
    <w:abstractNumId w:val="60"/>
  </w:num>
  <w:numIdMacAtCleanup w:val="26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 Giang">
    <w15:presenceInfo w15:providerId="None" w15:userId="Do, Gi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2F1"/>
    <w:rsid w:val="0000288B"/>
    <w:rsid w:val="00005BB5"/>
    <w:rsid w:val="000108E9"/>
    <w:rsid w:val="00016051"/>
    <w:rsid w:val="000258F3"/>
    <w:rsid w:val="000273A3"/>
    <w:rsid w:val="00030C77"/>
    <w:rsid w:val="00036F37"/>
    <w:rsid w:val="00036FE6"/>
    <w:rsid w:val="00040346"/>
    <w:rsid w:val="000409C2"/>
    <w:rsid w:val="00042062"/>
    <w:rsid w:val="00043852"/>
    <w:rsid w:val="00056D80"/>
    <w:rsid w:val="00065765"/>
    <w:rsid w:val="00073B76"/>
    <w:rsid w:val="00073D8A"/>
    <w:rsid w:val="00080306"/>
    <w:rsid w:val="00086D72"/>
    <w:rsid w:val="00094910"/>
    <w:rsid w:val="000B5376"/>
    <w:rsid w:val="000B65CA"/>
    <w:rsid w:val="000B7A70"/>
    <w:rsid w:val="000D70C1"/>
    <w:rsid w:val="000E6B73"/>
    <w:rsid w:val="000E6D5E"/>
    <w:rsid w:val="000F4769"/>
    <w:rsid w:val="00103904"/>
    <w:rsid w:val="00104B5F"/>
    <w:rsid w:val="001100A3"/>
    <w:rsid w:val="00115B18"/>
    <w:rsid w:val="00121D35"/>
    <w:rsid w:val="00121E9F"/>
    <w:rsid w:val="00134CE2"/>
    <w:rsid w:val="00136165"/>
    <w:rsid w:val="00147B70"/>
    <w:rsid w:val="00150EE3"/>
    <w:rsid w:val="00156FAF"/>
    <w:rsid w:val="0016051F"/>
    <w:rsid w:val="001645D4"/>
    <w:rsid w:val="001726BF"/>
    <w:rsid w:val="001728D7"/>
    <w:rsid w:val="001839F9"/>
    <w:rsid w:val="001856CF"/>
    <w:rsid w:val="001B64A0"/>
    <w:rsid w:val="001C215C"/>
    <w:rsid w:val="001C271A"/>
    <w:rsid w:val="001C4E65"/>
    <w:rsid w:val="001C6156"/>
    <w:rsid w:val="001D3630"/>
    <w:rsid w:val="001D38FF"/>
    <w:rsid w:val="001D50C9"/>
    <w:rsid w:val="001D6701"/>
    <w:rsid w:val="001E2225"/>
    <w:rsid w:val="001E22C6"/>
    <w:rsid w:val="001F078B"/>
    <w:rsid w:val="001F2F0A"/>
    <w:rsid w:val="001F3192"/>
    <w:rsid w:val="00201024"/>
    <w:rsid w:val="00212A6F"/>
    <w:rsid w:val="00215259"/>
    <w:rsid w:val="002171F7"/>
    <w:rsid w:val="00217513"/>
    <w:rsid w:val="00221318"/>
    <w:rsid w:val="00222E5B"/>
    <w:rsid w:val="00223175"/>
    <w:rsid w:val="00225E97"/>
    <w:rsid w:val="00234B36"/>
    <w:rsid w:val="00247F11"/>
    <w:rsid w:val="00251F8E"/>
    <w:rsid w:val="00252FE1"/>
    <w:rsid w:val="00253310"/>
    <w:rsid w:val="00254526"/>
    <w:rsid w:val="00255D60"/>
    <w:rsid w:val="00264A41"/>
    <w:rsid w:val="00264DD7"/>
    <w:rsid w:val="002653E0"/>
    <w:rsid w:val="0027175E"/>
    <w:rsid w:val="00273F38"/>
    <w:rsid w:val="00275817"/>
    <w:rsid w:val="002837F0"/>
    <w:rsid w:val="00286D34"/>
    <w:rsid w:val="00290A5E"/>
    <w:rsid w:val="002933AF"/>
    <w:rsid w:val="00293870"/>
    <w:rsid w:val="002B16BD"/>
    <w:rsid w:val="002B17E1"/>
    <w:rsid w:val="002B4259"/>
    <w:rsid w:val="002D07C8"/>
    <w:rsid w:val="002E2FB3"/>
    <w:rsid w:val="002E4458"/>
    <w:rsid w:val="002F5208"/>
    <w:rsid w:val="00304256"/>
    <w:rsid w:val="003108AD"/>
    <w:rsid w:val="00316FB8"/>
    <w:rsid w:val="00320B18"/>
    <w:rsid w:val="0032425E"/>
    <w:rsid w:val="003303F6"/>
    <w:rsid w:val="00347B28"/>
    <w:rsid w:val="0035674E"/>
    <w:rsid w:val="0035704F"/>
    <w:rsid w:val="00363BEA"/>
    <w:rsid w:val="0036735F"/>
    <w:rsid w:val="00374F2E"/>
    <w:rsid w:val="003776EA"/>
    <w:rsid w:val="00381507"/>
    <w:rsid w:val="00383834"/>
    <w:rsid w:val="00396055"/>
    <w:rsid w:val="003A5068"/>
    <w:rsid w:val="003A5A7E"/>
    <w:rsid w:val="003A69FD"/>
    <w:rsid w:val="003A6DE9"/>
    <w:rsid w:val="003B1968"/>
    <w:rsid w:val="003B29D9"/>
    <w:rsid w:val="003B5538"/>
    <w:rsid w:val="003C4AE8"/>
    <w:rsid w:val="003C674C"/>
    <w:rsid w:val="003C6A19"/>
    <w:rsid w:val="003C6D10"/>
    <w:rsid w:val="003D1532"/>
    <w:rsid w:val="003D4A2D"/>
    <w:rsid w:val="003D66FF"/>
    <w:rsid w:val="003E368D"/>
    <w:rsid w:val="003E481D"/>
    <w:rsid w:val="003F1089"/>
    <w:rsid w:val="003F11C1"/>
    <w:rsid w:val="003F3619"/>
    <w:rsid w:val="00400569"/>
    <w:rsid w:val="004027F7"/>
    <w:rsid w:val="00414E9B"/>
    <w:rsid w:val="0042335B"/>
    <w:rsid w:val="00424AAC"/>
    <w:rsid w:val="00435C09"/>
    <w:rsid w:val="004571D4"/>
    <w:rsid w:val="00461231"/>
    <w:rsid w:val="00464469"/>
    <w:rsid w:val="0046664A"/>
    <w:rsid w:val="00466BBC"/>
    <w:rsid w:val="004671A0"/>
    <w:rsid w:val="0048592F"/>
    <w:rsid w:val="00496D9C"/>
    <w:rsid w:val="004A2FAA"/>
    <w:rsid w:val="004B31ED"/>
    <w:rsid w:val="004B42BC"/>
    <w:rsid w:val="004D1013"/>
    <w:rsid w:val="004D30B0"/>
    <w:rsid w:val="004D396F"/>
    <w:rsid w:val="004D6A5D"/>
    <w:rsid w:val="004F383F"/>
    <w:rsid w:val="00505917"/>
    <w:rsid w:val="00507F64"/>
    <w:rsid w:val="00522839"/>
    <w:rsid w:val="00522D92"/>
    <w:rsid w:val="00523211"/>
    <w:rsid w:val="00527B2D"/>
    <w:rsid w:val="00533FA0"/>
    <w:rsid w:val="0053583B"/>
    <w:rsid w:val="00566125"/>
    <w:rsid w:val="00573288"/>
    <w:rsid w:val="00573EC2"/>
    <w:rsid w:val="005751AB"/>
    <w:rsid w:val="00581A7C"/>
    <w:rsid w:val="00586016"/>
    <w:rsid w:val="00592922"/>
    <w:rsid w:val="00592C10"/>
    <w:rsid w:val="00592FCA"/>
    <w:rsid w:val="0059795E"/>
    <w:rsid w:val="005A16FC"/>
    <w:rsid w:val="005C3C6E"/>
    <w:rsid w:val="005C6A5F"/>
    <w:rsid w:val="005D033A"/>
    <w:rsid w:val="005D05DE"/>
    <w:rsid w:val="005F528E"/>
    <w:rsid w:val="006049AA"/>
    <w:rsid w:val="00635190"/>
    <w:rsid w:val="00656865"/>
    <w:rsid w:val="00656BD3"/>
    <w:rsid w:val="00677331"/>
    <w:rsid w:val="00693A41"/>
    <w:rsid w:val="00697630"/>
    <w:rsid w:val="006A135F"/>
    <w:rsid w:val="006B29D5"/>
    <w:rsid w:val="006B7C4D"/>
    <w:rsid w:val="006B7D32"/>
    <w:rsid w:val="006C5651"/>
    <w:rsid w:val="006C7FA0"/>
    <w:rsid w:val="006E3E4C"/>
    <w:rsid w:val="00701FB2"/>
    <w:rsid w:val="00721E36"/>
    <w:rsid w:val="00731816"/>
    <w:rsid w:val="007325A4"/>
    <w:rsid w:val="00735374"/>
    <w:rsid w:val="00735F87"/>
    <w:rsid w:val="00737820"/>
    <w:rsid w:val="00752E11"/>
    <w:rsid w:val="00755ABD"/>
    <w:rsid w:val="007601A3"/>
    <w:rsid w:val="007601A8"/>
    <w:rsid w:val="00760582"/>
    <w:rsid w:val="00761AEE"/>
    <w:rsid w:val="00763640"/>
    <w:rsid w:val="007756B8"/>
    <w:rsid w:val="00776AC4"/>
    <w:rsid w:val="007836A0"/>
    <w:rsid w:val="00792B90"/>
    <w:rsid w:val="007959E1"/>
    <w:rsid w:val="007A256D"/>
    <w:rsid w:val="007A6665"/>
    <w:rsid w:val="007C20AC"/>
    <w:rsid w:val="007C2AD9"/>
    <w:rsid w:val="007C2B20"/>
    <w:rsid w:val="007D4C12"/>
    <w:rsid w:val="007E3732"/>
    <w:rsid w:val="007E7205"/>
    <w:rsid w:val="007F004D"/>
    <w:rsid w:val="007F1AD1"/>
    <w:rsid w:val="0082242E"/>
    <w:rsid w:val="0082447E"/>
    <w:rsid w:val="00825367"/>
    <w:rsid w:val="0082635F"/>
    <w:rsid w:val="008272EA"/>
    <w:rsid w:val="00832328"/>
    <w:rsid w:val="00841EA5"/>
    <w:rsid w:val="00846F7F"/>
    <w:rsid w:val="00884889"/>
    <w:rsid w:val="00897936"/>
    <w:rsid w:val="00897961"/>
    <w:rsid w:val="008A0241"/>
    <w:rsid w:val="008A4023"/>
    <w:rsid w:val="008C0A68"/>
    <w:rsid w:val="008C404F"/>
    <w:rsid w:val="008E0D87"/>
    <w:rsid w:val="008F06D7"/>
    <w:rsid w:val="008F665B"/>
    <w:rsid w:val="00906F79"/>
    <w:rsid w:val="009102C9"/>
    <w:rsid w:val="00911052"/>
    <w:rsid w:val="00912800"/>
    <w:rsid w:val="00916E08"/>
    <w:rsid w:val="0092586A"/>
    <w:rsid w:val="009260FA"/>
    <w:rsid w:val="009364EA"/>
    <w:rsid w:val="00951F5E"/>
    <w:rsid w:val="00961096"/>
    <w:rsid w:val="009659D3"/>
    <w:rsid w:val="0096670D"/>
    <w:rsid w:val="00970574"/>
    <w:rsid w:val="00972B4F"/>
    <w:rsid w:val="009779D8"/>
    <w:rsid w:val="009825CD"/>
    <w:rsid w:val="00984E6E"/>
    <w:rsid w:val="00985F96"/>
    <w:rsid w:val="0099104C"/>
    <w:rsid w:val="009B4CD7"/>
    <w:rsid w:val="009B750C"/>
    <w:rsid w:val="009D5EFF"/>
    <w:rsid w:val="009E5F2F"/>
    <w:rsid w:val="009F3135"/>
    <w:rsid w:val="00A06DE1"/>
    <w:rsid w:val="00A139F1"/>
    <w:rsid w:val="00A13EE6"/>
    <w:rsid w:val="00A242E4"/>
    <w:rsid w:val="00A341B0"/>
    <w:rsid w:val="00A37428"/>
    <w:rsid w:val="00A42CEE"/>
    <w:rsid w:val="00A436D4"/>
    <w:rsid w:val="00A56414"/>
    <w:rsid w:val="00A617F9"/>
    <w:rsid w:val="00A81363"/>
    <w:rsid w:val="00A909A1"/>
    <w:rsid w:val="00A96E84"/>
    <w:rsid w:val="00AA3268"/>
    <w:rsid w:val="00AC1ADC"/>
    <w:rsid w:val="00AC5044"/>
    <w:rsid w:val="00AD4E9B"/>
    <w:rsid w:val="00AD6B4D"/>
    <w:rsid w:val="00AE0DC4"/>
    <w:rsid w:val="00AE11D3"/>
    <w:rsid w:val="00AF2A3B"/>
    <w:rsid w:val="00AF5B59"/>
    <w:rsid w:val="00AF75CD"/>
    <w:rsid w:val="00B1281D"/>
    <w:rsid w:val="00B160E5"/>
    <w:rsid w:val="00B16B1B"/>
    <w:rsid w:val="00B279A9"/>
    <w:rsid w:val="00B407C6"/>
    <w:rsid w:val="00B4773C"/>
    <w:rsid w:val="00B7169D"/>
    <w:rsid w:val="00B71EAE"/>
    <w:rsid w:val="00B739FE"/>
    <w:rsid w:val="00B75B82"/>
    <w:rsid w:val="00B90C00"/>
    <w:rsid w:val="00B94A66"/>
    <w:rsid w:val="00B94CEE"/>
    <w:rsid w:val="00B97A02"/>
    <w:rsid w:val="00BA4E0A"/>
    <w:rsid w:val="00BA6925"/>
    <w:rsid w:val="00BB32A8"/>
    <w:rsid w:val="00BB5CC0"/>
    <w:rsid w:val="00BC16E7"/>
    <w:rsid w:val="00BC68C6"/>
    <w:rsid w:val="00BE0C53"/>
    <w:rsid w:val="00BE2A7A"/>
    <w:rsid w:val="00BE6560"/>
    <w:rsid w:val="00C00942"/>
    <w:rsid w:val="00C02A6A"/>
    <w:rsid w:val="00C2384E"/>
    <w:rsid w:val="00C415B1"/>
    <w:rsid w:val="00C451E3"/>
    <w:rsid w:val="00C460A0"/>
    <w:rsid w:val="00C4660A"/>
    <w:rsid w:val="00C5276C"/>
    <w:rsid w:val="00C61814"/>
    <w:rsid w:val="00C678BA"/>
    <w:rsid w:val="00C70449"/>
    <w:rsid w:val="00C85DB0"/>
    <w:rsid w:val="00C8674E"/>
    <w:rsid w:val="00C90013"/>
    <w:rsid w:val="00CC1D2D"/>
    <w:rsid w:val="00CC4F93"/>
    <w:rsid w:val="00CD4435"/>
    <w:rsid w:val="00CE0581"/>
    <w:rsid w:val="00CE16AC"/>
    <w:rsid w:val="00CE49FE"/>
    <w:rsid w:val="00CE4E13"/>
    <w:rsid w:val="00CE545C"/>
    <w:rsid w:val="00CF1CF1"/>
    <w:rsid w:val="00CF2445"/>
    <w:rsid w:val="00D0142A"/>
    <w:rsid w:val="00D03DF3"/>
    <w:rsid w:val="00D04E9A"/>
    <w:rsid w:val="00D1077B"/>
    <w:rsid w:val="00D16D0F"/>
    <w:rsid w:val="00D17E3B"/>
    <w:rsid w:val="00D26B86"/>
    <w:rsid w:val="00D36C57"/>
    <w:rsid w:val="00D375E7"/>
    <w:rsid w:val="00D44DBC"/>
    <w:rsid w:val="00D8001D"/>
    <w:rsid w:val="00D80D52"/>
    <w:rsid w:val="00D92D6C"/>
    <w:rsid w:val="00D968DB"/>
    <w:rsid w:val="00DA1763"/>
    <w:rsid w:val="00DA1D30"/>
    <w:rsid w:val="00DA5670"/>
    <w:rsid w:val="00DC0562"/>
    <w:rsid w:val="00DE1FCA"/>
    <w:rsid w:val="00DF20A1"/>
    <w:rsid w:val="00DF231F"/>
    <w:rsid w:val="00DF3CA8"/>
    <w:rsid w:val="00DF3F75"/>
    <w:rsid w:val="00E00CD7"/>
    <w:rsid w:val="00E14F79"/>
    <w:rsid w:val="00E1766A"/>
    <w:rsid w:val="00E207F2"/>
    <w:rsid w:val="00E3017A"/>
    <w:rsid w:val="00E42007"/>
    <w:rsid w:val="00E44FAD"/>
    <w:rsid w:val="00E472F1"/>
    <w:rsid w:val="00E47F5B"/>
    <w:rsid w:val="00E52699"/>
    <w:rsid w:val="00E53116"/>
    <w:rsid w:val="00E54147"/>
    <w:rsid w:val="00E552C8"/>
    <w:rsid w:val="00E6020A"/>
    <w:rsid w:val="00E6327E"/>
    <w:rsid w:val="00E7383E"/>
    <w:rsid w:val="00EB1DC3"/>
    <w:rsid w:val="00EB3453"/>
    <w:rsid w:val="00EC3F26"/>
    <w:rsid w:val="00EC5DC4"/>
    <w:rsid w:val="00EF2296"/>
    <w:rsid w:val="00EF5E1A"/>
    <w:rsid w:val="00F02266"/>
    <w:rsid w:val="00F048AA"/>
    <w:rsid w:val="00F0725F"/>
    <w:rsid w:val="00F1538A"/>
    <w:rsid w:val="00F20287"/>
    <w:rsid w:val="00F25068"/>
    <w:rsid w:val="00F26D38"/>
    <w:rsid w:val="00F2747A"/>
    <w:rsid w:val="00F30E93"/>
    <w:rsid w:val="00F617D4"/>
    <w:rsid w:val="00F623F2"/>
    <w:rsid w:val="00F64B53"/>
    <w:rsid w:val="00F65842"/>
    <w:rsid w:val="00F704E2"/>
    <w:rsid w:val="00F70F89"/>
    <w:rsid w:val="00F857A5"/>
    <w:rsid w:val="00F86CDE"/>
    <w:rsid w:val="00F870F5"/>
    <w:rsid w:val="00F914B7"/>
    <w:rsid w:val="00FA0E6E"/>
    <w:rsid w:val="00FA470C"/>
    <w:rsid w:val="00FB152B"/>
    <w:rsid w:val="00FC05F1"/>
    <w:rsid w:val="00FC184D"/>
    <w:rsid w:val="00FC661C"/>
    <w:rsid w:val="00FE3388"/>
    <w:rsid w:val="00FF213A"/>
    <w:rsid w:val="00FF2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2A7E79-BA28-4308-A4DA-297034560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4E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4E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E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4E1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472F1"/>
    <w:pPr>
      <w:ind w:left="720"/>
      <w:contextualSpacing/>
    </w:pPr>
  </w:style>
  <w:style w:type="paragraph" w:styleId="BalloonText">
    <w:name w:val="Balloon Text"/>
    <w:basedOn w:val="Normal"/>
    <w:link w:val="BalloonTextChar"/>
    <w:uiPriority w:val="99"/>
    <w:semiHidden/>
    <w:unhideWhenUsed/>
    <w:rsid w:val="00D26B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B86"/>
    <w:rPr>
      <w:rFonts w:ascii="Tahoma" w:hAnsi="Tahoma" w:cs="Tahoma"/>
      <w:sz w:val="16"/>
      <w:szCs w:val="16"/>
    </w:rPr>
  </w:style>
  <w:style w:type="paragraph" w:styleId="TOCHeading">
    <w:name w:val="TOC Heading"/>
    <w:basedOn w:val="Heading1"/>
    <w:next w:val="Normal"/>
    <w:uiPriority w:val="39"/>
    <w:semiHidden/>
    <w:unhideWhenUsed/>
    <w:qFormat/>
    <w:rsid w:val="00592922"/>
    <w:pPr>
      <w:outlineLvl w:val="9"/>
    </w:pPr>
    <w:rPr>
      <w:lang w:eastAsia="ja-JP"/>
    </w:rPr>
  </w:style>
  <w:style w:type="paragraph" w:styleId="TOC1">
    <w:name w:val="toc 1"/>
    <w:basedOn w:val="Normal"/>
    <w:next w:val="Normal"/>
    <w:autoRedefine/>
    <w:uiPriority w:val="39"/>
    <w:unhideWhenUsed/>
    <w:rsid w:val="00592922"/>
    <w:pPr>
      <w:spacing w:after="100"/>
    </w:pPr>
  </w:style>
  <w:style w:type="paragraph" w:styleId="TOC2">
    <w:name w:val="toc 2"/>
    <w:basedOn w:val="Normal"/>
    <w:next w:val="Normal"/>
    <w:autoRedefine/>
    <w:uiPriority w:val="39"/>
    <w:unhideWhenUsed/>
    <w:rsid w:val="00592922"/>
    <w:pPr>
      <w:spacing w:after="100"/>
      <w:ind w:left="220"/>
    </w:pPr>
  </w:style>
  <w:style w:type="character" w:styleId="Hyperlink">
    <w:name w:val="Hyperlink"/>
    <w:basedOn w:val="DefaultParagraphFont"/>
    <w:uiPriority w:val="99"/>
    <w:unhideWhenUsed/>
    <w:rsid w:val="00592922"/>
    <w:rPr>
      <w:color w:val="0000FF" w:themeColor="hyperlink"/>
      <w:u w:val="single"/>
    </w:rPr>
  </w:style>
  <w:style w:type="paragraph" w:styleId="NoSpacing">
    <w:name w:val="No Spacing"/>
    <w:link w:val="NoSpacingChar"/>
    <w:uiPriority w:val="1"/>
    <w:qFormat/>
    <w:rsid w:val="0059292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2922"/>
    <w:rPr>
      <w:rFonts w:eastAsiaTheme="minorEastAsia"/>
      <w:lang w:eastAsia="ja-JP"/>
    </w:rPr>
  </w:style>
  <w:style w:type="paragraph" w:styleId="TOC3">
    <w:name w:val="toc 3"/>
    <w:basedOn w:val="Normal"/>
    <w:next w:val="Normal"/>
    <w:autoRedefine/>
    <w:uiPriority w:val="39"/>
    <w:unhideWhenUsed/>
    <w:rsid w:val="00374F2E"/>
    <w:pPr>
      <w:spacing w:after="100"/>
      <w:ind w:left="440"/>
    </w:pPr>
    <w:rPr>
      <w:rFonts w:eastAsiaTheme="minorEastAsia"/>
    </w:rPr>
  </w:style>
  <w:style w:type="paragraph" w:styleId="TOC4">
    <w:name w:val="toc 4"/>
    <w:basedOn w:val="Normal"/>
    <w:next w:val="Normal"/>
    <w:autoRedefine/>
    <w:uiPriority w:val="39"/>
    <w:unhideWhenUsed/>
    <w:rsid w:val="00374F2E"/>
    <w:pPr>
      <w:spacing w:after="100"/>
      <w:ind w:left="660"/>
    </w:pPr>
    <w:rPr>
      <w:rFonts w:eastAsiaTheme="minorEastAsia"/>
    </w:rPr>
  </w:style>
  <w:style w:type="paragraph" w:styleId="TOC5">
    <w:name w:val="toc 5"/>
    <w:basedOn w:val="Normal"/>
    <w:next w:val="Normal"/>
    <w:autoRedefine/>
    <w:uiPriority w:val="39"/>
    <w:unhideWhenUsed/>
    <w:rsid w:val="00374F2E"/>
    <w:pPr>
      <w:spacing w:after="100"/>
      <w:ind w:left="880"/>
    </w:pPr>
    <w:rPr>
      <w:rFonts w:eastAsiaTheme="minorEastAsia"/>
    </w:rPr>
  </w:style>
  <w:style w:type="paragraph" w:styleId="TOC6">
    <w:name w:val="toc 6"/>
    <w:basedOn w:val="Normal"/>
    <w:next w:val="Normal"/>
    <w:autoRedefine/>
    <w:uiPriority w:val="39"/>
    <w:unhideWhenUsed/>
    <w:rsid w:val="00374F2E"/>
    <w:pPr>
      <w:spacing w:after="100"/>
      <w:ind w:left="1100"/>
    </w:pPr>
    <w:rPr>
      <w:rFonts w:eastAsiaTheme="minorEastAsia"/>
    </w:rPr>
  </w:style>
  <w:style w:type="paragraph" w:styleId="TOC7">
    <w:name w:val="toc 7"/>
    <w:basedOn w:val="Normal"/>
    <w:next w:val="Normal"/>
    <w:autoRedefine/>
    <w:uiPriority w:val="39"/>
    <w:unhideWhenUsed/>
    <w:rsid w:val="00374F2E"/>
    <w:pPr>
      <w:spacing w:after="100"/>
      <w:ind w:left="1320"/>
    </w:pPr>
    <w:rPr>
      <w:rFonts w:eastAsiaTheme="minorEastAsia"/>
    </w:rPr>
  </w:style>
  <w:style w:type="paragraph" w:styleId="TOC8">
    <w:name w:val="toc 8"/>
    <w:basedOn w:val="Normal"/>
    <w:next w:val="Normal"/>
    <w:autoRedefine/>
    <w:uiPriority w:val="39"/>
    <w:unhideWhenUsed/>
    <w:rsid w:val="00374F2E"/>
    <w:pPr>
      <w:spacing w:after="100"/>
      <w:ind w:left="1540"/>
    </w:pPr>
    <w:rPr>
      <w:rFonts w:eastAsiaTheme="minorEastAsia"/>
    </w:rPr>
  </w:style>
  <w:style w:type="paragraph" w:styleId="TOC9">
    <w:name w:val="toc 9"/>
    <w:basedOn w:val="Normal"/>
    <w:next w:val="Normal"/>
    <w:autoRedefine/>
    <w:uiPriority w:val="39"/>
    <w:unhideWhenUsed/>
    <w:rsid w:val="00374F2E"/>
    <w:pPr>
      <w:spacing w:after="100"/>
      <w:ind w:left="1760"/>
    </w:pPr>
    <w:rPr>
      <w:rFonts w:eastAsiaTheme="minorEastAsia"/>
    </w:rPr>
  </w:style>
  <w:style w:type="paragraph" w:styleId="FootnoteText">
    <w:name w:val="footnote text"/>
    <w:basedOn w:val="Normal"/>
    <w:link w:val="FootnoteTextChar"/>
    <w:uiPriority w:val="99"/>
    <w:semiHidden/>
    <w:unhideWhenUsed/>
    <w:rsid w:val="001C27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271A"/>
    <w:rPr>
      <w:sz w:val="20"/>
      <w:szCs w:val="20"/>
    </w:rPr>
  </w:style>
  <w:style w:type="character" w:styleId="FootnoteReference">
    <w:name w:val="footnote reference"/>
    <w:basedOn w:val="DefaultParagraphFont"/>
    <w:uiPriority w:val="99"/>
    <w:semiHidden/>
    <w:unhideWhenUsed/>
    <w:rsid w:val="001C271A"/>
    <w:rPr>
      <w:vertAlign w:val="superscript"/>
    </w:rPr>
  </w:style>
  <w:style w:type="table" w:styleId="TableGrid">
    <w:name w:val="Table Grid"/>
    <w:basedOn w:val="TableNormal"/>
    <w:uiPriority w:val="59"/>
    <w:rsid w:val="005D0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1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E9F"/>
  </w:style>
  <w:style w:type="paragraph" w:styleId="Footer">
    <w:name w:val="footer"/>
    <w:basedOn w:val="Normal"/>
    <w:link w:val="FooterChar"/>
    <w:uiPriority w:val="99"/>
    <w:unhideWhenUsed/>
    <w:rsid w:val="00121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95573">
      <w:bodyDiv w:val="1"/>
      <w:marLeft w:val="0"/>
      <w:marRight w:val="0"/>
      <w:marTop w:val="0"/>
      <w:marBottom w:val="0"/>
      <w:divBdr>
        <w:top w:val="none" w:sz="0" w:space="0" w:color="auto"/>
        <w:left w:val="none" w:sz="0" w:space="0" w:color="auto"/>
        <w:bottom w:val="none" w:sz="0" w:space="0" w:color="auto"/>
        <w:right w:val="none" w:sz="0" w:space="0" w:color="auto"/>
      </w:divBdr>
    </w:div>
    <w:div w:id="400370330">
      <w:bodyDiv w:val="1"/>
      <w:marLeft w:val="0"/>
      <w:marRight w:val="0"/>
      <w:marTop w:val="0"/>
      <w:marBottom w:val="0"/>
      <w:divBdr>
        <w:top w:val="none" w:sz="0" w:space="0" w:color="auto"/>
        <w:left w:val="none" w:sz="0" w:space="0" w:color="auto"/>
        <w:bottom w:val="none" w:sz="0" w:space="0" w:color="auto"/>
        <w:right w:val="none" w:sz="0" w:space="0" w:color="auto"/>
      </w:divBdr>
    </w:div>
    <w:div w:id="776215751">
      <w:bodyDiv w:val="1"/>
      <w:marLeft w:val="0"/>
      <w:marRight w:val="0"/>
      <w:marTop w:val="0"/>
      <w:marBottom w:val="0"/>
      <w:divBdr>
        <w:top w:val="none" w:sz="0" w:space="0" w:color="auto"/>
        <w:left w:val="none" w:sz="0" w:space="0" w:color="auto"/>
        <w:bottom w:val="none" w:sz="0" w:space="0" w:color="auto"/>
        <w:right w:val="none" w:sz="0" w:space="0" w:color="auto"/>
      </w:divBdr>
    </w:div>
    <w:div w:id="823593852">
      <w:bodyDiv w:val="1"/>
      <w:marLeft w:val="0"/>
      <w:marRight w:val="0"/>
      <w:marTop w:val="0"/>
      <w:marBottom w:val="0"/>
      <w:divBdr>
        <w:top w:val="none" w:sz="0" w:space="0" w:color="auto"/>
        <w:left w:val="none" w:sz="0" w:space="0" w:color="auto"/>
        <w:bottom w:val="none" w:sz="0" w:space="0" w:color="auto"/>
        <w:right w:val="none" w:sz="0" w:space="0" w:color="auto"/>
      </w:divBdr>
    </w:div>
    <w:div w:id="931625359">
      <w:bodyDiv w:val="1"/>
      <w:marLeft w:val="0"/>
      <w:marRight w:val="0"/>
      <w:marTop w:val="0"/>
      <w:marBottom w:val="0"/>
      <w:divBdr>
        <w:top w:val="none" w:sz="0" w:space="0" w:color="auto"/>
        <w:left w:val="none" w:sz="0" w:space="0" w:color="auto"/>
        <w:bottom w:val="none" w:sz="0" w:space="0" w:color="auto"/>
        <w:right w:val="none" w:sz="0" w:space="0" w:color="auto"/>
      </w:divBdr>
    </w:div>
    <w:div w:id="965697480">
      <w:bodyDiv w:val="1"/>
      <w:marLeft w:val="0"/>
      <w:marRight w:val="0"/>
      <w:marTop w:val="0"/>
      <w:marBottom w:val="0"/>
      <w:divBdr>
        <w:top w:val="none" w:sz="0" w:space="0" w:color="auto"/>
        <w:left w:val="none" w:sz="0" w:space="0" w:color="auto"/>
        <w:bottom w:val="none" w:sz="0" w:space="0" w:color="auto"/>
        <w:right w:val="none" w:sz="0" w:space="0" w:color="auto"/>
      </w:divBdr>
    </w:div>
    <w:div w:id="1089501214">
      <w:bodyDiv w:val="1"/>
      <w:marLeft w:val="0"/>
      <w:marRight w:val="0"/>
      <w:marTop w:val="0"/>
      <w:marBottom w:val="0"/>
      <w:divBdr>
        <w:top w:val="none" w:sz="0" w:space="0" w:color="auto"/>
        <w:left w:val="none" w:sz="0" w:space="0" w:color="auto"/>
        <w:bottom w:val="none" w:sz="0" w:space="0" w:color="auto"/>
        <w:right w:val="none" w:sz="0" w:space="0" w:color="auto"/>
      </w:divBdr>
    </w:div>
    <w:div w:id="1292513243">
      <w:bodyDiv w:val="1"/>
      <w:marLeft w:val="0"/>
      <w:marRight w:val="0"/>
      <w:marTop w:val="0"/>
      <w:marBottom w:val="0"/>
      <w:divBdr>
        <w:top w:val="none" w:sz="0" w:space="0" w:color="auto"/>
        <w:left w:val="none" w:sz="0" w:space="0" w:color="auto"/>
        <w:bottom w:val="none" w:sz="0" w:space="0" w:color="auto"/>
        <w:right w:val="none" w:sz="0" w:space="0" w:color="auto"/>
      </w:divBdr>
    </w:div>
    <w:div w:id="1580408418">
      <w:bodyDiv w:val="1"/>
      <w:marLeft w:val="0"/>
      <w:marRight w:val="0"/>
      <w:marTop w:val="0"/>
      <w:marBottom w:val="0"/>
      <w:divBdr>
        <w:top w:val="none" w:sz="0" w:space="0" w:color="auto"/>
        <w:left w:val="none" w:sz="0" w:space="0" w:color="auto"/>
        <w:bottom w:val="none" w:sz="0" w:space="0" w:color="auto"/>
        <w:right w:val="none" w:sz="0" w:space="0" w:color="auto"/>
      </w:divBdr>
    </w:div>
    <w:div w:id="1635523727">
      <w:bodyDiv w:val="1"/>
      <w:marLeft w:val="0"/>
      <w:marRight w:val="0"/>
      <w:marTop w:val="0"/>
      <w:marBottom w:val="0"/>
      <w:divBdr>
        <w:top w:val="none" w:sz="0" w:space="0" w:color="auto"/>
        <w:left w:val="none" w:sz="0" w:space="0" w:color="auto"/>
        <w:bottom w:val="none" w:sz="0" w:space="0" w:color="auto"/>
        <w:right w:val="none" w:sz="0" w:space="0" w:color="auto"/>
      </w:divBdr>
    </w:div>
    <w:div w:id="1916628235">
      <w:bodyDiv w:val="1"/>
      <w:marLeft w:val="0"/>
      <w:marRight w:val="0"/>
      <w:marTop w:val="0"/>
      <w:marBottom w:val="0"/>
      <w:divBdr>
        <w:top w:val="none" w:sz="0" w:space="0" w:color="auto"/>
        <w:left w:val="none" w:sz="0" w:space="0" w:color="auto"/>
        <w:bottom w:val="none" w:sz="0" w:space="0" w:color="auto"/>
        <w:right w:val="none" w:sz="0" w:space="0" w:color="auto"/>
      </w:divBdr>
    </w:div>
    <w:div w:id="1926839677">
      <w:bodyDiv w:val="1"/>
      <w:marLeft w:val="0"/>
      <w:marRight w:val="0"/>
      <w:marTop w:val="0"/>
      <w:marBottom w:val="0"/>
      <w:divBdr>
        <w:top w:val="none" w:sz="0" w:space="0" w:color="auto"/>
        <w:left w:val="none" w:sz="0" w:space="0" w:color="auto"/>
        <w:bottom w:val="none" w:sz="0" w:space="0" w:color="auto"/>
        <w:right w:val="none" w:sz="0" w:space="0" w:color="auto"/>
      </w:divBdr>
    </w:div>
    <w:div w:id="1958946590">
      <w:bodyDiv w:val="1"/>
      <w:marLeft w:val="0"/>
      <w:marRight w:val="0"/>
      <w:marTop w:val="0"/>
      <w:marBottom w:val="0"/>
      <w:divBdr>
        <w:top w:val="none" w:sz="0" w:space="0" w:color="auto"/>
        <w:left w:val="none" w:sz="0" w:space="0" w:color="auto"/>
        <w:bottom w:val="none" w:sz="0" w:space="0" w:color="auto"/>
        <w:right w:val="none" w:sz="0" w:space="0" w:color="auto"/>
      </w:divBdr>
    </w:div>
    <w:div w:id="1989018577">
      <w:bodyDiv w:val="1"/>
      <w:marLeft w:val="0"/>
      <w:marRight w:val="0"/>
      <w:marTop w:val="0"/>
      <w:marBottom w:val="0"/>
      <w:divBdr>
        <w:top w:val="none" w:sz="0" w:space="0" w:color="auto"/>
        <w:left w:val="none" w:sz="0" w:space="0" w:color="auto"/>
        <w:bottom w:val="none" w:sz="0" w:space="0" w:color="auto"/>
        <w:right w:val="none" w:sz="0" w:space="0" w:color="auto"/>
      </w:divBdr>
    </w:div>
    <w:div w:id="1999337095">
      <w:bodyDiv w:val="1"/>
      <w:marLeft w:val="0"/>
      <w:marRight w:val="0"/>
      <w:marTop w:val="0"/>
      <w:marBottom w:val="0"/>
      <w:divBdr>
        <w:top w:val="none" w:sz="0" w:space="0" w:color="auto"/>
        <w:left w:val="none" w:sz="0" w:space="0" w:color="auto"/>
        <w:bottom w:val="none" w:sz="0" w:space="0" w:color="auto"/>
        <w:right w:val="none" w:sz="0" w:space="0" w:color="auto"/>
      </w:divBdr>
    </w:div>
    <w:div w:id="2060547286">
      <w:bodyDiv w:val="1"/>
      <w:marLeft w:val="0"/>
      <w:marRight w:val="0"/>
      <w:marTop w:val="0"/>
      <w:marBottom w:val="0"/>
      <w:divBdr>
        <w:top w:val="none" w:sz="0" w:space="0" w:color="auto"/>
        <w:left w:val="none" w:sz="0" w:space="0" w:color="auto"/>
        <w:bottom w:val="none" w:sz="0" w:space="0" w:color="auto"/>
        <w:right w:val="none" w:sz="0" w:space="0" w:color="auto"/>
      </w:divBdr>
    </w:div>
    <w:div w:id="2075422181">
      <w:bodyDiv w:val="1"/>
      <w:marLeft w:val="0"/>
      <w:marRight w:val="0"/>
      <w:marTop w:val="0"/>
      <w:marBottom w:val="0"/>
      <w:divBdr>
        <w:top w:val="none" w:sz="0" w:space="0" w:color="auto"/>
        <w:left w:val="none" w:sz="0" w:space="0" w:color="auto"/>
        <w:bottom w:val="none" w:sz="0" w:space="0" w:color="auto"/>
        <w:right w:val="none" w:sz="0" w:space="0" w:color="auto"/>
      </w:divBdr>
    </w:div>
    <w:div w:id="2094160434">
      <w:bodyDiv w:val="1"/>
      <w:marLeft w:val="0"/>
      <w:marRight w:val="0"/>
      <w:marTop w:val="0"/>
      <w:marBottom w:val="0"/>
      <w:divBdr>
        <w:top w:val="none" w:sz="0" w:space="0" w:color="auto"/>
        <w:left w:val="none" w:sz="0" w:space="0" w:color="auto"/>
        <w:bottom w:val="none" w:sz="0" w:space="0" w:color="auto"/>
        <w:right w:val="none" w:sz="0" w:space="0" w:color="auto"/>
      </w:divBdr>
    </w:div>
    <w:div w:id="214611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83D845-0505-4979-B86C-6EDA44B5A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51</Pages>
  <Words>11577</Words>
  <Characters>65990</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FY2015 CIIS CDFI Data Documentation</vt:lpstr>
    </vt:vector>
  </TitlesOfParts>
  <Company>Community Development Financial Institutions (CDFI) Fund</Company>
  <LinksUpToDate>false</LinksUpToDate>
  <CharactersWithSpaces>77413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FY2017 CIIS CDFI Data Documentation</dc:title>
  <dc:subject>Institution Level Report (ILR) and Transaction Level Report (TLR)</dc:subject>
  <dc:creator>Do, Giag</dc:creator>
  <cp:lastModifiedBy>Do, Giang</cp:lastModifiedBy>
  <cp:revision>6</cp:revision>
  <cp:lastPrinted>2015-01-08T17:06:00Z</cp:lastPrinted>
  <dcterms:created xsi:type="dcterms:W3CDTF">2016-08-22T17:01:00Z</dcterms:created>
  <dcterms:modified xsi:type="dcterms:W3CDTF">2019-04-22T18:00:00Z</dcterms:modified>
</cp:coreProperties>
</file>